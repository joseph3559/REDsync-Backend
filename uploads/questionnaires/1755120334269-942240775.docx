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A7E10" w14:textId="77777777" w:rsidR="00DD44B5" w:rsidRPr="00A6723B" w:rsidRDefault="00670096">
      <w:pPr>
        <w:rPr>
          <w:b/>
          <w:sz w:val="24"/>
          <w:lang w:val="en-GB"/>
        </w:rPr>
      </w:pPr>
      <w:bookmarkStart w:id="0" w:name="OLE_LINK1"/>
      <w:bookmarkStart w:id="1" w:name="OLE_LINK2"/>
      <w:r w:rsidRPr="00A6723B">
        <w:rPr>
          <w:b/>
          <w:sz w:val="24"/>
          <w:lang w:val="en-GB"/>
        </w:rPr>
        <w:t xml:space="preserve">1. </w:t>
      </w:r>
      <w:r w:rsidR="00D228E2" w:rsidRPr="00A6723B">
        <w:rPr>
          <w:b/>
          <w:sz w:val="24"/>
          <w:lang w:val="en-GB"/>
        </w:rPr>
        <w:t>General</w:t>
      </w:r>
      <w:r w:rsidRPr="00A6723B">
        <w:rPr>
          <w:b/>
          <w:sz w:val="24"/>
          <w:lang w:val="en-GB"/>
        </w:rPr>
        <w:t xml:space="preserve"> informati</w:t>
      </w:r>
      <w:r w:rsidR="00D228E2" w:rsidRPr="00A6723B">
        <w:rPr>
          <w:b/>
          <w:sz w:val="24"/>
          <w:lang w:val="en-GB"/>
        </w:rPr>
        <w:t>on</w:t>
      </w:r>
      <w:r w:rsidR="00F9762B" w:rsidRPr="00A6723B">
        <w:rPr>
          <w:b/>
          <w:sz w:val="24"/>
          <w:lang w:val="en-GB"/>
        </w:rPr>
        <w:t xml:space="preserve"> </w:t>
      </w:r>
    </w:p>
    <w:tbl>
      <w:tblPr>
        <w:tblW w:w="989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CC"/>
        <w:tblLook w:val="01E0" w:firstRow="1" w:lastRow="1" w:firstColumn="1" w:lastColumn="1" w:noHBand="0" w:noVBand="0"/>
      </w:tblPr>
      <w:tblGrid>
        <w:gridCol w:w="2382"/>
        <w:gridCol w:w="3754"/>
        <w:gridCol w:w="3754"/>
      </w:tblGrid>
      <w:tr w:rsidR="002777AD" w:rsidRPr="00BC0DC8" w14:paraId="423FDF7E" w14:textId="77777777" w:rsidTr="002777AD">
        <w:tc>
          <w:tcPr>
            <w:tcW w:w="2382" w:type="dxa"/>
            <w:shd w:val="clear" w:color="auto" w:fill="FFFFFF"/>
          </w:tcPr>
          <w:p w14:paraId="0453122B" w14:textId="77777777" w:rsidR="002777AD" w:rsidRDefault="002777AD">
            <w:pPr>
              <w:rPr>
                <w:color w:val="000000"/>
                <w:sz w:val="20"/>
                <w:szCs w:val="20"/>
                <w:lang w:val="en-GB"/>
              </w:rPr>
            </w:pPr>
          </w:p>
          <w:p w14:paraId="01ECB3BF" w14:textId="77777777" w:rsidR="002777AD" w:rsidRPr="00A6723B" w:rsidRDefault="002777AD">
            <w:pPr>
              <w:rPr>
                <w:color w:val="000000"/>
                <w:sz w:val="20"/>
                <w:szCs w:val="20"/>
                <w:lang w:val="en-GB"/>
              </w:rPr>
            </w:pPr>
            <w:r w:rsidRPr="00A6723B">
              <w:rPr>
                <w:color w:val="000000"/>
                <w:sz w:val="20"/>
                <w:szCs w:val="20"/>
                <w:lang w:val="en-GB"/>
              </w:rPr>
              <w:t xml:space="preserve">Company name: </w:t>
            </w:r>
          </w:p>
          <w:p w14:paraId="70B85BBC" w14:textId="77777777" w:rsidR="002777AD" w:rsidRPr="00A6723B" w:rsidRDefault="002777AD" w:rsidP="005A0855">
            <w:pPr>
              <w:rPr>
                <w:color w:val="000000"/>
                <w:sz w:val="20"/>
                <w:szCs w:val="20"/>
                <w:lang w:val="en-GB"/>
              </w:rPr>
            </w:pPr>
            <w:r w:rsidRPr="00A6723B">
              <w:rPr>
                <w:color w:val="000000"/>
                <w:sz w:val="20"/>
                <w:szCs w:val="20"/>
                <w:lang w:val="en-GB"/>
              </w:rPr>
              <w:t xml:space="preserve">Address: </w:t>
            </w:r>
          </w:p>
          <w:p w14:paraId="6BA421B9" w14:textId="77777777" w:rsidR="002777AD" w:rsidRPr="00A6723B" w:rsidRDefault="002777AD">
            <w:pPr>
              <w:rPr>
                <w:color w:val="000000"/>
                <w:sz w:val="20"/>
                <w:szCs w:val="20"/>
                <w:lang w:val="en-GB"/>
              </w:rPr>
            </w:pPr>
            <w:r w:rsidRPr="00A6723B">
              <w:rPr>
                <w:color w:val="000000"/>
                <w:sz w:val="20"/>
                <w:szCs w:val="20"/>
                <w:lang w:val="en-GB"/>
              </w:rPr>
              <w:t xml:space="preserve">Postal code: </w:t>
            </w:r>
          </w:p>
          <w:p w14:paraId="12AEB2AB" w14:textId="77777777" w:rsidR="002777AD" w:rsidRDefault="002777AD" w:rsidP="00D228E2">
            <w:pPr>
              <w:rPr>
                <w:color w:val="000000"/>
                <w:sz w:val="20"/>
                <w:szCs w:val="20"/>
                <w:lang w:val="en-GB"/>
              </w:rPr>
            </w:pPr>
            <w:r w:rsidRPr="00A6723B">
              <w:rPr>
                <w:color w:val="000000"/>
                <w:sz w:val="20"/>
                <w:szCs w:val="20"/>
                <w:lang w:val="en-GB"/>
              </w:rPr>
              <w:t>Place:</w:t>
            </w:r>
          </w:p>
          <w:p w14:paraId="5308F25B" w14:textId="77777777" w:rsidR="002777AD" w:rsidRDefault="002777AD" w:rsidP="00D228E2">
            <w:pPr>
              <w:rPr>
                <w:color w:val="000000"/>
                <w:sz w:val="20"/>
                <w:szCs w:val="20"/>
                <w:lang w:val="en-GB"/>
              </w:rPr>
            </w:pPr>
            <w:r>
              <w:rPr>
                <w:color w:val="000000"/>
                <w:sz w:val="20"/>
                <w:szCs w:val="20"/>
                <w:lang w:val="en-GB"/>
              </w:rPr>
              <w:t>Products supplied:</w:t>
            </w:r>
          </w:p>
          <w:p w14:paraId="19467BA8" w14:textId="77777777" w:rsidR="002777AD" w:rsidRDefault="002777AD" w:rsidP="00D228E2">
            <w:pPr>
              <w:rPr>
                <w:color w:val="000000"/>
                <w:sz w:val="20"/>
                <w:szCs w:val="20"/>
                <w:lang w:val="en-GB"/>
              </w:rPr>
            </w:pPr>
            <w:r>
              <w:rPr>
                <w:color w:val="000000"/>
                <w:sz w:val="20"/>
                <w:szCs w:val="20"/>
                <w:lang w:val="en-GB"/>
              </w:rPr>
              <w:t>Date of audit</w:t>
            </w:r>
          </w:p>
          <w:p w14:paraId="40029367" w14:textId="77777777" w:rsidR="002777AD" w:rsidRDefault="002777AD" w:rsidP="00D228E2">
            <w:pPr>
              <w:rPr>
                <w:sz w:val="20"/>
                <w:szCs w:val="20"/>
                <w:lang w:val="en-GB"/>
              </w:rPr>
            </w:pPr>
            <w:r>
              <w:rPr>
                <w:sz w:val="20"/>
                <w:szCs w:val="20"/>
                <w:lang w:val="en-GB"/>
              </w:rPr>
              <w:t>Date of previous audit</w:t>
            </w:r>
          </w:p>
          <w:p w14:paraId="3DDDB92D" w14:textId="77777777" w:rsidR="002D0A23" w:rsidRDefault="002D0A23" w:rsidP="00D228E2">
            <w:pPr>
              <w:rPr>
                <w:sz w:val="20"/>
                <w:szCs w:val="20"/>
                <w:lang w:val="en-GB"/>
              </w:rPr>
            </w:pPr>
            <w:r>
              <w:rPr>
                <w:sz w:val="20"/>
                <w:szCs w:val="20"/>
                <w:lang w:val="en-GB"/>
              </w:rPr>
              <w:t>Number of years at present site</w:t>
            </w:r>
          </w:p>
          <w:p w14:paraId="7E15B641" w14:textId="77777777" w:rsidR="002D0A23" w:rsidRPr="00A6723B" w:rsidRDefault="002D0A23" w:rsidP="00D228E2">
            <w:pPr>
              <w:rPr>
                <w:sz w:val="20"/>
                <w:szCs w:val="20"/>
                <w:lang w:val="en-GB"/>
              </w:rPr>
            </w:pPr>
            <w:r>
              <w:rPr>
                <w:sz w:val="20"/>
                <w:szCs w:val="20"/>
                <w:lang w:val="en-GB"/>
              </w:rPr>
              <w:t>Was the site purpose built for your operation?</w:t>
            </w:r>
          </w:p>
        </w:tc>
        <w:tc>
          <w:tcPr>
            <w:tcW w:w="3754" w:type="dxa"/>
            <w:shd w:val="clear" w:color="auto" w:fill="FFFFFF"/>
          </w:tcPr>
          <w:p w14:paraId="41D2494A" w14:textId="77777777" w:rsidR="002777AD" w:rsidRDefault="002777AD">
            <w:pPr>
              <w:rPr>
                <w:b/>
                <w:sz w:val="20"/>
                <w:szCs w:val="20"/>
                <w:lang w:val="en-GB"/>
              </w:rPr>
            </w:pPr>
            <w:r>
              <w:rPr>
                <w:b/>
                <w:sz w:val="20"/>
                <w:szCs w:val="20"/>
                <w:lang w:val="en-GB"/>
              </w:rPr>
              <w:t>Supplier (Head office)</w:t>
            </w:r>
          </w:p>
          <w:p w14:paraId="20B58FCC" w14:textId="77777777" w:rsidR="00B83C34" w:rsidRDefault="00B83C34">
            <w:pPr>
              <w:rPr>
                <w:bCs/>
                <w:sz w:val="20"/>
                <w:szCs w:val="20"/>
                <w:lang w:val="en-GB"/>
              </w:rPr>
            </w:pPr>
            <w:r>
              <w:rPr>
                <w:bCs/>
                <w:sz w:val="20"/>
                <w:szCs w:val="20"/>
                <w:lang w:val="en-GB"/>
              </w:rPr>
              <w:t>RED B.V.</w:t>
            </w:r>
          </w:p>
          <w:p w14:paraId="25C19D43" w14:textId="77777777" w:rsidR="00B83C34" w:rsidRDefault="00B83C34">
            <w:pPr>
              <w:rPr>
                <w:bCs/>
                <w:sz w:val="20"/>
                <w:szCs w:val="20"/>
                <w:lang w:val="en-GB"/>
              </w:rPr>
            </w:pPr>
            <w:proofErr w:type="spellStart"/>
            <w:r>
              <w:rPr>
                <w:bCs/>
                <w:sz w:val="20"/>
                <w:szCs w:val="20"/>
                <w:lang w:val="en-GB"/>
              </w:rPr>
              <w:t>Einsteinstraat</w:t>
            </w:r>
            <w:proofErr w:type="spellEnd"/>
            <w:r>
              <w:rPr>
                <w:bCs/>
                <w:sz w:val="20"/>
                <w:szCs w:val="20"/>
                <w:lang w:val="en-GB"/>
              </w:rPr>
              <w:t xml:space="preserve"> 37</w:t>
            </w:r>
          </w:p>
          <w:p w14:paraId="5B1176E9" w14:textId="77777777" w:rsidR="00B83C34" w:rsidRDefault="00B83C34">
            <w:pPr>
              <w:rPr>
                <w:bCs/>
                <w:sz w:val="20"/>
                <w:szCs w:val="20"/>
                <w:lang w:val="en-GB"/>
              </w:rPr>
            </w:pPr>
            <w:r>
              <w:rPr>
                <w:bCs/>
                <w:sz w:val="20"/>
                <w:szCs w:val="20"/>
                <w:lang w:val="en-GB"/>
              </w:rPr>
              <w:t>3316 GG</w:t>
            </w:r>
          </w:p>
          <w:p w14:paraId="0C16A934" w14:textId="77777777" w:rsidR="00B83C34" w:rsidRDefault="00B83C34">
            <w:pPr>
              <w:rPr>
                <w:bCs/>
                <w:sz w:val="20"/>
                <w:szCs w:val="20"/>
                <w:lang w:val="en-GB"/>
              </w:rPr>
            </w:pPr>
            <w:r>
              <w:rPr>
                <w:bCs/>
                <w:sz w:val="20"/>
                <w:szCs w:val="20"/>
                <w:lang w:val="en-GB"/>
              </w:rPr>
              <w:t>Dordrecht</w:t>
            </w:r>
          </w:p>
          <w:p w14:paraId="073DAFE0" w14:textId="77777777" w:rsidR="00BC0DC8" w:rsidRDefault="00166FCB">
            <w:pPr>
              <w:rPr>
                <w:ins w:id="2" w:author="Rob Blokvoord" w:date="2023-05-22T09:38:00Z"/>
                <w:bCs/>
                <w:sz w:val="20"/>
                <w:szCs w:val="20"/>
                <w:lang w:val="en-GB"/>
              </w:rPr>
            </w:pPr>
            <w:r>
              <w:rPr>
                <w:bCs/>
                <w:sz w:val="20"/>
                <w:szCs w:val="20"/>
                <w:lang w:val="en-GB"/>
              </w:rPr>
              <w:t xml:space="preserve">Lecithin and lecithin </w:t>
            </w:r>
            <w:del w:id="3" w:author="Rob Blokvoord" w:date="2023-05-22T09:35:00Z">
              <w:r w:rsidDel="00BC0DC8">
                <w:rPr>
                  <w:bCs/>
                  <w:sz w:val="20"/>
                  <w:szCs w:val="20"/>
                  <w:lang w:val="en-GB"/>
                </w:rPr>
                <w:delText xml:space="preserve">derived </w:delText>
              </w:r>
            </w:del>
            <w:ins w:id="4" w:author="Rob Blokvoord" w:date="2023-05-22T09:35:00Z">
              <w:r w:rsidR="00BC0DC8">
                <w:rPr>
                  <w:bCs/>
                  <w:sz w:val="20"/>
                  <w:szCs w:val="20"/>
                  <w:lang w:val="en-GB"/>
                </w:rPr>
                <w:t>based</w:t>
              </w:r>
              <w:r w:rsidR="00BC0DC8">
                <w:rPr>
                  <w:bCs/>
                  <w:sz w:val="20"/>
                  <w:szCs w:val="20"/>
                  <w:lang w:val="en-GB"/>
                </w:rPr>
                <w:t xml:space="preserve"> </w:t>
              </w:r>
            </w:ins>
            <w:r>
              <w:rPr>
                <w:bCs/>
                <w:sz w:val="20"/>
                <w:szCs w:val="20"/>
                <w:lang w:val="en-GB"/>
              </w:rPr>
              <w:t>products</w:t>
            </w:r>
            <w:r>
              <w:rPr>
                <w:bCs/>
                <w:sz w:val="20"/>
                <w:szCs w:val="20"/>
                <w:lang w:val="en-GB"/>
              </w:rPr>
              <w:br/>
            </w:r>
            <w:del w:id="5" w:author="Rob Blokvoord" w:date="2023-05-22T09:37:00Z">
              <w:r w:rsidR="009B6EA4" w:rsidDel="00BC0DC8">
                <w:rPr>
                  <w:bCs/>
                  <w:sz w:val="20"/>
                  <w:szCs w:val="20"/>
                  <w:lang w:val="en-GB"/>
                </w:rPr>
                <w:delText>Please specify which audit</w:delText>
              </w:r>
            </w:del>
            <w:proofErr w:type="gramStart"/>
            <w:ins w:id="6" w:author="Rob Blokvoord" w:date="2023-05-22T09:38:00Z">
              <w:r w:rsidR="00BC0DC8">
                <w:rPr>
                  <w:bCs/>
                  <w:sz w:val="20"/>
                  <w:szCs w:val="20"/>
                  <w:lang w:val="en-GB"/>
                </w:rPr>
                <w:t>22/06/</w:t>
              </w:r>
            </w:ins>
            <w:ins w:id="7" w:author="Rob Blokvoord" w:date="2023-05-22T09:37:00Z">
              <w:r w:rsidR="00BC0DC8">
                <w:rPr>
                  <w:bCs/>
                  <w:sz w:val="20"/>
                  <w:szCs w:val="20"/>
                  <w:lang w:val="en-GB"/>
                </w:rPr>
                <w:t>202</w:t>
              </w:r>
            </w:ins>
            <w:ins w:id="8" w:author="Rob Blokvoord" w:date="2023-05-22T09:38:00Z">
              <w:r w:rsidR="00BC0DC8">
                <w:rPr>
                  <w:bCs/>
                  <w:sz w:val="20"/>
                  <w:szCs w:val="20"/>
                  <w:lang w:val="en-GB"/>
                </w:rPr>
                <w:t>3</w:t>
              </w:r>
              <w:proofErr w:type="gramEnd"/>
            </w:ins>
          </w:p>
          <w:p w14:paraId="3B7CE630" w14:textId="4CB95703" w:rsidR="00B83C34" w:rsidRDefault="009A2B30">
            <w:pPr>
              <w:rPr>
                <w:bCs/>
                <w:sz w:val="20"/>
                <w:szCs w:val="20"/>
                <w:lang w:val="en-GB"/>
              </w:rPr>
            </w:pPr>
            <w:del w:id="9" w:author="Rob Blokvoord" w:date="2023-05-22T09:38:00Z">
              <w:r w:rsidDel="00BC0DC8">
                <w:rPr>
                  <w:bCs/>
                  <w:sz w:val="20"/>
                  <w:szCs w:val="20"/>
                  <w:lang w:val="en-GB"/>
                </w:rPr>
                <w:br/>
              </w:r>
            </w:del>
            <w:ins w:id="10" w:author="Rob Blokvoord" w:date="2023-05-22T09:37:00Z">
              <w:r w:rsidR="00BC0DC8">
                <w:rPr>
                  <w:bCs/>
                  <w:sz w:val="20"/>
                  <w:szCs w:val="20"/>
                  <w:lang w:val="en-GB"/>
                </w:rPr>
                <w:t>21/</w:t>
              </w:r>
            </w:ins>
            <w:ins w:id="11" w:author="Rob Blokvoord" w:date="2023-05-22T09:38:00Z">
              <w:r w:rsidR="00BC0DC8">
                <w:rPr>
                  <w:bCs/>
                  <w:sz w:val="20"/>
                  <w:szCs w:val="20"/>
                  <w:lang w:val="en-GB"/>
                </w:rPr>
                <w:t>0</w:t>
              </w:r>
            </w:ins>
            <w:ins w:id="12" w:author="Rob Blokvoord" w:date="2023-05-22T09:37:00Z">
              <w:r w:rsidR="00BC0DC8">
                <w:rPr>
                  <w:bCs/>
                  <w:sz w:val="20"/>
                  <w:szCs w:val="20"/>
                  <w:lang w:val="en-GB"/>
                </w:rPr>
                <w:t>7/2022</w:t>
              </w:r>
            </w:ins>
            <w:r>
              <w:rPr>
                <w:bCs/>
                <w:sz w:val="20"/>
                <w:szCs w:val="20"/>
                <w:lang w:val="en-GB"/>
              </w:rPr>
              <w:br/>
              <w:t>2 years</w:t>
            </w:r>
          </w:p>
          <w:p w14:paraId="6DBB032A" w14:textId="77777777" w:rsidR="009A2B30" w:rsidRDefault="009A2B30">
            <w:pPr>
              <w:rPr>
                <w:bCs/>
                <w:sz w:val="20"/>
                <w:szCs w:val="20"/>
                <w:lang w:val="en-GB"/>
              </w:rPr>
            </w:pPr>
          </w:p>
          <w:p w14:paraId="21FDE3AF" w14:textId="4177DB69" w:rsidR="009A2B30" w:rsidRPr="00B83C34" w:rsidRDefault="009A2B30">
            <w:pPr>
              <w:rPr>
                <w:bCs/>
                <w:sz w:val="20"/>
                <w:szCs w:val="20"/>
                <w:lang w:val="en-GB"/>
              </w:rPr>
            </w:pPr>
            <w:r>
              <w:rPr>
                <w:bCs/>
                <w:sz w:val="20"/>
                <w:szCs w:val="20"/>
                <w:lang w:val="en-GB"/>
              </w:rPr>
              <w:t>No</w:t>
            </w:r>
          </w:p>
        </w:tc>
        <w:tc>
          <w:tcPr>
            <w:tcW w:w="3754" w:type="dxa"/>
            <w:shd w:val="clear" w:color="auto" w:fill="FFFFFF"/>
          </w:tcPr>
          <w:p w14:paraId="4DFE05BB" w14:textId="77777777" w:rsidR="002777AD" w:rsidRDefault="002777AD">
            <w:pPr>
              <w:rPr>
                <w:b/>
                <w:sz w:val="20"/>
                <w:szCs w:val="20"/>
                <w:lang w:val="en-GB"/>
              </w:rPr>
            </w:pPr>
            <w:r>
              <w:rPr>
                <w:b/>
                <w:sz w:val="20"/>
                <w:szCs w:val="20"/>
                <w:lang w:val="en-GB"/>
              </w:rPr>
              <w:t>Production site</w:t>
            </w:r>
          </w:p>
          <w:p w14:paraId="24148505" w14:textId="02F31E27" w:rsidR="00B83C34" w:rsidRPr="00B83C34" w:rsidRDefault="00166FCB">
            <w:pPr>
              <w:rPr>
                <w:bCs/>
                <w:sz w:val="20"/>
                <w:szCs w:val="20"/>
                <w:lang w:val="en-GB"/>
              </w:rPr>
            </w:pPr>
            <w:r>
              <w:rPr>
                <w:bCs/>
                <w:sz w:val="20"/>
                <w:szCs w:val="20"/>
                <w:lang w:val="en-GB"/>
              </w:rPr>
              <w:t>Supplier Head office is the same as Production site</w:t>
            </w:r>
          </w:p>
        </w:tc>
      </w:tr>
    </w:tbl>
    <w:p w14:paraId="276DB3F9" w14:textId="77777777" w:rsidR="00215491" w:rsidRPr="00A6723B" w:rsidRDefault="00215491">
      <w:pPr>
        <w:rPr>
          <w:b/>
          <w:sz w:val="20"/>
          <w:szCs w:val="20"/>
          <w:lang w:val="en-GB"/>
        </w:rPr>
      </w:pPr>
    </w:p>
    <w:tbl>
      <w:tblPr>
        <w:tblW w:w="10188"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88"/>
      </w:tblGrid>
      <w:tr w:rsidR="00215491" w:rsidRPr="00BC0DC8" w14:paraId="3F2517FE" w14:textId="77777777" w:rsidTr="00904412">
        <w:trPr>
          <w:trHeight w:val="990"/>
        </w:trPr>
        <w:tc>
          <w:tcPr>
            <w:tcW w:w="10188" w:type="dxa"/>
            <w:shd w:val="clear" w:color="auto" w:fill="auto"/>
          </w:tcPr>
          <w:p w14:paraId="369E3112" w14:textId="77777777" w:rsidR="00A91CAC" w:rsidRPr="00A91CAC" w:rsidRDefault="00D228E2" w:rsidP="00A91CAC">
            <w:pPr>
              <w:rPr>
                <w:rFonts w:cs="Arial"/>
                <w:b/>
                <w:bCs/>
                <w:lang w:val="en-US"/>
              </w:rPr>
            </w:pPr>
            <w:r w:rsidRPr="00A6723B">
              <w:rPr>
                <w:sz w:val="20"/>
                <w:szCs w:val="20"/>
                <w:lang w:val="en-GB"/>
              </w:rPr>
              <w:t>Main activity of the company</w:t>
            </w:r>
            <w:r w:rsidR="0037554C" w:rsidRPr="00A6723B">
              <w:rPr>
                <w:sz w:val="20"/>
                <w:szCs w:val="20"/>
                <w:lang w:val="en-GB"/>
              </w:rPr>
              <w:t>:</w:t>
            </w:r>
            <w:r w:rsidR="00A91CAC">
              <w:rPr>
                <w:sz w:val="20"/>
                <w:szCs w:val="20"/>
                <w:lang w:val="en-GB"/>
              </w:rPr>
              <w:t xml:space="preserve"> </w:t>
            </w:r>
            <w:proofErr w:type="gramStart"/>
            <w:r w:rsidR="00A91CAC">
              <w:rPr>
                <w:sz w:val="20"/>
                <w:szCs w:val="20"/>
                <w:lang w:val="en-GB"/>
              </w:rPr>
              <w:t>(</w:t>
            </w:r>
            <w:r w:rsidR="00A91CAC" w:rsidRPr="00A91CAC">
              <w:rPr>
                <w:rFonts w:cs="Arial"/>
                <w:b/>
                <w:bCs/>
                <w:lang w:val="en-US"/>
              </w:rPr>
              <w:t xml:space="preserve"> </w:t>
            </w:r>
            <w:r w:rsidR="00A91CAC" w:rsidRPr="00A91CAC">
              <w:rPr>
                <w:rFonts w:cs="Arial"/>
                <w:bCs/>
                <w:lang w:val="en-US"/>
              </w:rPr>
              <w:t>Site</w:t>
            </w:r>
            <w:proofErr w:type="gramEnd"/>
            <w:r w:rsidR="00A91CAC" w:rsidRPr="00A91CAC">
              <w:rPr>
                <w:rFonts w:cs="Arial"/>
                <w:bCs/>
                <w:lang w:val="en-US"/>
              </w:rPr>
              <w:t xml:space="preserve"> accreditations and their scope</w:t>
            </w:r>
            <w:r w:rsidR="00A91CAC">
              <w:rPr>
                <w:rFonts w:cs="Arial"/>
                <w:bCs/>
                <w:lang w:val="en-US"/>
              </w:rPr>
              <w:t>)</w:t>
            </w:r>
          </w:p>
          <w:p w14:paraId="6DCD62AB" w14:textId="5200AB94" w:rsidR="00215491" w:rsidRPr="00A91CAC" w:rsidRDefault="00C425ED" w:rsidP="00215491">
            <w:pPr>
              <w:rPr>
                <w:sz w:val="20"/>
                <w:szCs w:val="20"/>
                <w:lang w:val="en-US"/>
              </w:rPr>
            </w:pPr>
            <w:r>
              <w:rPr>
                <w:sz w:val="20"/>
                <w:szCs w:val="20"/>
                <w:lang w:val="en-US"/>
              </w:rPr>
              <w:t xml:space="preserve">RED B.V. is a producer and supplier of lecithin and lecithin </w:t>
            </w:r>
            <w:del w:id="13" w:author="Rob Blokvoord" w:date="2023-05-22T09:38:00Z">
              <w:r w:rsidDel="00BC0DC8">
                <w:rPr>
                  <w:sz w:val="20"/>
                  <w:szCs w:val="20"/>
                  <w:lang w:val="en-US"/>
                </w:rPr>
                <w:delText xml:space="preserve">derived </w:delText>
              </w:r>
            </w:del>
            <w:ins w:id="14" w:author="Rob Blokvoord" w:date="2023-05-22T09:38:00Z">
              <w:r w:rsidR="00BC0DC8">
                <w:rPr>
                  <w:sz w:val="20"/>
                  <w:szCs w:val="20"/>
                  <w:lang w:val="en-US"/>
                </w:rPr>
                <w:t>based</w:t>
              </w:r>
              <w:r w:rsidR="00BC0DC8">
                <w:rPr>
                  <w:sz w:val="20"/>
                  <w:szCs w:val="20"/>
                  <w:lang w:val="en-US"/>
                </w:rPr>
                <w:t xml:space="preserve"> </w:t>
              </w:r>
            </w:ins>
            <w:r>
              <w:rPr>
                <w:sz w:val="20"/>
                <w:szCs w:val="20"/>
                <w:lang w:val="en-US"/>
              </w:rPr>
              <w:t>products.</w:t>
            </w:r>
          </w:p>
          <w:p w14:paraId="7B4F1FDF" w14:textId="77777777" w:rsidR="00215491" w:rsidRPr="00A6723B" w:rsidRDefault="00215491">
            <w:pPr>
              <w:rPr>
                <w:b/>
                <w:sz w:val="20"/>
                <w:szCs w:val="20"/>
                <w:lang w:val="en-GB"/>
              </w:rPr>
            </w:pPr>
          </w:p>
          <w:p w14:paraId="2586A1A1" w14:textId="77777777" w:rsidR="00215491" w:rsidRDefault="002D0A23">
            <w:pPr>
              <w:rPr>
                <w:b/>
                <w:sz w:val="20"/>
                <w:szCs w:val="20"/>
                <w:lang w:val="en-GB"/>
              </w:rPr>
            </w:pPr>
            <w:r>
              <w:rPr>
                <w:b/>
                <w:sz w:val="20"/>
                <w:szCs w:val="20"/>
                <w:lang w:val="en-GB"/>
              </w:rPr>
              <w:t>Total number of employees:</w:t>
            </w:r>
          </w:p>
          <w:p w14:paraId="38F35B74" w14:textId="4F53FAA8" w:rsidR="002D0A23" w:rsidRDefault="002D0A23">
            <w:pPr>
              <w:rPr>
                <w:sz w:val="20"/>
                <w:szCs w:val="20"/>
                <w:lang w:val="en-GB"/>
              </w:rPr>
            </w:pPr>
            <w:r>
              <w:rPr>
                <w:sz w:val="20"/>
                <w:szCs w:val="20"/>
                <w:lang w:val="en-GB"/>
              </w:rPr>
              <w:t>Production:</w:t>
            </w:r>
            <w:r w:rsidR="003D7BE3">
              <w:rPr>
                <w:sz w:val="20"/>
                <w:szCs w:val="20"/>
                <w:lang w:val="en-GB"/>
              </w:rPr>
              <w:t xml:space="preserve"> </w:t>
            </w:r>
            <w:r w:rsidR="008C137B">
              <w:rPr>
                <w:sz w:val="20"/>
                <w:szCs w:val="20"/>
                <w:lang w:val="en-GB"/>
              </w:rPr>
              <w:t>1-5</w:t>
            </w:r>
          </w:p>
          <w:p w14:paraId="6B08534B" w14:textId="5FC16DA2" w:rsidR="002D0A23" w:rsidRDefault="002D0A23">
            <w:pPr>
              <w:rPr>
                <w:sz w:val="20"/>
                <w:szCs w:val="20"/>
                <w:lang w:val="en-GB"/>
              </w:rPr>
            </w:pPr>
            <w:r>
              <w:rPr>
                <w:sz w:val="20"/>
                <w:szCs w:val="20"/>
                <w:lang w:val="en-GB"/>
              </w:rPr>
              <w:t>QA/QC:</w:t>
            </w:r>
            <w:r w:rsidR="003D7BE3">
              <w:rPr>
                <w:sz w:val="20"/>
                <w:szCs w:val="20"/>
                <w:lang w:val="en-GB"/>
              </w:rPr>
              <w:t xml:space="preserve"> </w:t>
            </w:r>
            <w:r w:rsidR="008C137B">
              <w:rPr>
                <w:sz w:val="20"/>
                <w:szCs w:val="20"/>
                <w:lang w:val="en-GB"/>
              </w:rPr>
              <w:t>1-5</w:t>
            </w:r>
          </w:p>
          <w:p w14:paraId="39706280" w14:textId="4C1A11AF" w:rsidR="002D0A23" w:rsidRDefault="002D0A23">
            <w:pPr>
              <w:rPr>
                <w:sz w:val="20"/>
                <w:szCs w:val="20"/>
                <w:lang w:val="en-GB"/>
              </w:rPr>
            </w:pPr>
            <w:r>
              <w:rPr>
                <w:sz w:val="20"/>
                <w:szCs w:val="20"/>
                <w:lang w:val="en-GB"/>
              </w:rPr>
              <w:t>Sales:</w:t>
            </w:r>
            <w:r w:rsidR="003D7BE3">
              <w:rPr>
                <w:sz w:val="20"/>
                <w:szCs w:val="20"/>
                <w:lang w:val="en-GB"/>
              </w:rPr>
              <w:t xml:space="preserve"> </w:t>
            </w:r>
            <w:r w:rsidR="008C137B">
              <w:rPr>
                <w:sz w:val="20"/>
                <w:szCs w:val="20"/>
                <w:lang w:val="en-GB"/>
              </w:rPr>
              <w:t>1-5</w:t>
            </w:r>
          </w:p>
          <w:p w14:paraId="277FA4E3" w14:textId="46AB425A" w:rsidR="002D0A23" w:rsidRDefault="002D0A23">
            <w:pPr>
              <w:rPr>
                <w:sz w:val="20"/>
                <w:szCs w:val="20"/>
                <w:lang w:val="en-GB"/>
              </w:rPr>
            </w:pPr>
            <w:r>
              <w:rPr>
                <w:sz w:val="20"/>
                <w:szCs w:val="20"/>
                <w:lang w:val="en-GB"/>
              </w:rPr>
              <w:t>Maintenance:</w:t>
            </w:r>
            <w:r w:rsidR="003D7BE3">
              <w:rPr>
                <w:sz w:val="20"/>
                <w:szCs w:val="20"/>
                <w:lang w:val="en-GB"/>
              </w:rPr>
              <w:t xml:space="preserve"> </w:t>
            </w:r>
            <w:r w:rsidR="008C137B">
              <w:rPr>
                <w:sz w:val="20"/>
                <w:szCs w:val="20"/>
                <w:lang w:val="en-GB"/>
              </w:rPr>
              <w:t>1-5</w:t>
            </w:r>
          </w:p>
          <w:p w14:paraId="66E570E1" w14:textId="3BC7FF47" w:rsidR="002D0A23" w:rsidRDefault="002D0A23">
            <w:pPr>
              <w:rPr>
                <w:sz w:val="20"/>
                <w:szCs w:val="20"/>
                <w:lang w:val="en-GB"/>
              </w:rPr>
            </w:pPr>
            <w:r>
              <w:rPr>
                <w:sz w:val="20"/>
                <w:szCs w:val="20"/>
                <w:lang w:val="en-GB"/>
              </w:rPr>
              <w:t>Planning:</w:t>
            </w:r>
            <w:r w:rsidR="003D7BE3">
              <w:rPr>
                <w:sz w:val="20"/>
                <w:szCs w:val="20"/>
                <w:lang w:val="en-GB"/>
              </w:rPr>
              <w:t xml:space="preserve"> </w:t>
            </w:r>
            <w:r w:rsidR="008C137B">
              <w:rPr>
                <w:sz w:val="20"/>
                <w:szCs w:val="20"/>
                <w:lang w:val="en-GB"/>
              </w:rPr>
              <w:t>1-5</w:t>
            </w:r>
          </w:p>
          <w:p w14:paraId="0B284E78" w14:textId="74FF3ED7" w:rsidR="002D0A23" w:rsidRDefault="002D0A23">
            <w:pPr>
              <w:rPr>
                <w:sz w:val="20"/>
                <w:szCs w:val="20"/>
                <w:lang w:val="en-GB"/>
              </w:rPr>
            </w:pPr>
            <w:r>
              <w:rPr>
                <w:sz w:val="20"/>
                <w:szCs w:val="20"/>
                <w:lang w:val="en-GB"/>
              </w:rPr>
              <w:t>Purchasing:</w:t>
            </w:r>
            <w:r w:rsidR="003D7BE3">
              <w:rPr>
                <w:sz w:val="20"/>
                <w:szCs w:val="20"/>
                <w:lang w:val="en-GB"/>
              </w:rPr>
              <w:t xml:space="preserve"> </w:t>
            </w:r>
            <w:r w:rsidR="008C137B">
              <w:rPr>
                <w:sz w:val="20"/>
                <w:szCs w:val="20"/>
                <w:lang w:val="en-GB"/>
              </w:rPr>
              <w:t>1-5</w:t>
            </w:r>
          </w:p>
          <w:p w14:paraId="24570632" w14:textId="27DA34DE" w:rsidR="002D0A23" w:rsidRDefault="002D0A23">
            <w:pPr>
              <w:rPr>
                <w:sz w:val="20"/>
                <w:szCs w:val="20"/>
                <w:lang w:val="en-GB"/>
              </w:rPr>
            </w:pPr>
            <w:r>
              <w:rPr>
                <w:sz w:val="20"/>
                <w:szCs w:val="20"/>
                <w:lang w:val="en-GB"/>
              </w:rPr>
              <w:t>What shift patterns are worked and how many days a week?</w:t>
            </w:r>
            <w:r w:rsidR="003D7BE3">
              <w:rPr>
                <w:sz w:val="20"/>
                <w:szCs w:val="20"/>
                <w:lang w:val="en-GB"/>
              </w:rPr>
              <w:t xml:space="preserve"> </w:t>
            </w:r>
            <w:r w:rsidR="003D7BE3">
              <w:rPr>
                <w:sz w:val="20"/>
                <w:szCs w:val="20"/>
                <w:lang w:val="en-GB"/>
              </w:rPr>
              <w:br/>
              <w:t>Production shifts are from 8 AM – 5 PM on weekdays.</w:t>
            </w:r>
          </w:p>
          <w:p w14:paraId="39957346" w14:textId="3B114990" w:rsidR="002D0A23" w:rsidRDefault="002D0A23">
            <w:pPr>
              <w:rPr>
                <w:sz w:val="20"/>
                <w:szCs w:val="20"/>
                <w:lang w:val="en-GB"/>
              </w:rPr>
            </w:pPr>
            <w:r>
              <w:rPr>
                <w:sz w:val="20"/>
                <w:szCs w:val="20"/>
                <w:lang w:val="en-GB"/>
              </w:rPr>
              <w:t>Describe procedures in place for site security:</w:t>
            </w:r>
            <w:r w:rsidR="003D7BE3">
              <w:rPr>
                <w:sz w:val="20"/>
                <w:szCs w:val="20"/>
                <w:lang w:val="en-GB"/>
              </w:rPr>
              <w:br/>
            </w:r>
            <w:proofErr w:type="gramStart"/>
            <w:r w:rsidR="00433CAA">
              <w:rPr>
                <w:sz w:val="20"/>
                <w:szCs w:val="20"/>
                <w:lang w:val="en-GB"/>
              </w:rPr>
              <w:t>All of</w:t>
            </w:r>
            <w:proofErr w:type="gramEnd"/>
            <w:r w:rsidR="00433CAA">
              <w:rPr>
                <w:sz w:val="20"/>
                <w:szCs w:val="20"/>
                <w:lang w:val="en-GB"/>
              </w:rPr>
              <w:t xml:space="preserve"> our buildings are locked and equipped with alarm systems. Security cameras are in place both in</w:t>
            </w:r>
            <w:r w:rsidR="008B7852">
              <w:rPr>
                <w:sz w:val="20"/>
                <w:szCs w:val="20"/>
                <w:lang w:val="en-GB"/>
              </w:rPr>
              <w:t>-</w:t>
            </w:r>
            <w:r w:rsidR="00433CAA">
              <w:rPr>
                <w:sz w:val="20"/>
                <w:szCs w:val="20"/>
                <w:lang w:val="en-GB"/>
              </w:rPr>
              <w:t xml:space="preserve"> and outside of the buildings.</w:t>
            </w:r>
          </w:p>
          <w:p w14:paraId="3574065E" w14:textId="77777777" w:rsidR="002D0A23" w:rsidRPr="002D0A23" w:rsidRDefault="002D0A23">
            <w:pPr>
              <w:rPr>
                <w:sz w:val="20"/>
                <w:szCs w:val="20"/>
                <w:lang w:val="en-GB"/>
              </w:rPr>
            </w:pPr>
            <w:r>
              <w:rPr>
                <w:sz w:val="20"/>
                <w:szCs w:val="20"/>
                <w:lang w:val="en-GB"/>
              </w:rPr>
              <w:t xml:space="preserve">Please list any other processing sits </w:t>
            </w:r>
            <w:r w:rsidR="00827137">
              <w:rPr>
                <w:sz w:val="20"/>
                <w:szCs w:val="20"/>
                <w:lang w:val="en-GB"/>
              </w:rPr>
              <w:t>GoodLife</w:t>
            </w:r>
            <w:r>
              <w:rPr>
                <w:sz w:val="20"/>
                <w:szCs w:val="20"/>
                <w:lang w:val="en-GB"/>
              </w:rPr>
              <w:t xml:space="preserve"> Food</w:t>
            </w:r>
            <w:r w:rsidR="00827137">
              <w:rPr>
                <w:sz w:val="20"/>
                <w:szCs w:val="20"/>
                <w:lang w:val="en-GB"/>
              </w:rPr>
              <w:t>s</w:t>
            </w:r>
            <w:r>
              <w:rPr>
                <w:sz w:val="20"/>
                <w:szCs w:val="20"/>
                <w:lang w:val="en-GB"/>
              </w:rPr>
              <w:t xml:space="preserve"> group sources </w:t>
            </w:r>
            <w:proofErr w:type="gramStart"/>
            <w:r>
              <w:rPr>
                <w:sz w:val="20"/>
                <w:szCs w:val="20"/>
                <w:lang w:val="en-GB"/>
              </w:rPr>
              <w:t>from, and</w:t>
            </w:r>
            <w:proofErr w:type="gramEnd"/>
            <w:r>
              <w:rPr>
                <w:sz w:val="20"/>
                <w:szCs w:val="20"/>
                <w:lang w:val="en-GB"/>
              </w:rPr>
              <w:t xml:space="preserve"> ensure that a copy of this questionnaire is completed for each of them. </w:t>
            </w:r>
          </w:p>
        </w:tc>
      </w:tr>
    </w:tbl>
    <w:p w14:paraId="0D164EEE" w14:textId="77777777" w:rsidR="00215491" w:rsidRDefault="00215491">
      <w:pPr>
        <w:rPr>
          <w:b/>
          <w:sz w:val="20"/>
          <w:szCs w:val="20"/>
          <w:lang w:val="en-GB"/>
        </w:rPr>
      </w:pPr>
    </w:p>
    <w:p w14:paraId="062B4F5C" w14:textId="77777777" w:rsidR="006E7610" w:rsidRDefault="006E7610">
      <w:pPr>
        <w:rPr>
          <w:b/>
          <w:sz w:val="20"/>
          <w:szCs w:val="20"/>
          <w:lang w:val="en-GB"/>
        </w:rPr>
      </w:pPr>
    </w:p>
    <w:p w14:paraId="228D931F" w14:textId="77777777" w:rsidR="006E7610" w:rsidRDefault="006E7610">
      <w:pPr>
        <w:rPr>
          <w:b/>
          <w:sz w:val="20"/>
          <w:szCs w:val="20"/>
          <w:lang w:val="en-GB"/>
        </w:rPr>
      </w:pPr>
    </w:p>
    <w:p w14:paraId="57386734" w14:textId="77777777" w:rsidR="006E7610" w:rsidRDefault="006E7610" w:rsidP="006E7610">
      <w:pPr>
        <w:jc w:val="center"/>
        <w:rPr>
          <w:b/>
          <w:sz w:val="20"/>
          <w:szCs w:val="20"/>
          <w:lang w:val="en-GB"/>
        </w:rPr>
      </w:pPr>
    </w:p>
    <w:p w14:paraId="2BDECA44" w14:textId="2C51BFD0" w:rsidR="002E5E17" w:rsidRPr="00A6723B" w:rsidRDefault="00827137">
      <w:pPr>
        <w:rPr>
          <w:b/>
          <w:sz w:val="20"/>
          <w:szCs w:val="20"/>
          <w:lang w:val="en-GB"/>
        </w:rPr>
      </w:pPr>
      <w:r w:rsidRPr="006E7610">
        <w:rPr>
          <w:sz w:val="20"/>
          <w:szCs w:val="20"/>
          <w:lang w:val="en-GB"/>
        </w:rPr>
        <w:br w:type="page"/>
      </w:r>
      <w:r w:rsidR="002E5E17">
        <w:rPr>
          <w:b/>
          <w:sz w:val="20"/>
          <w:szCs w:val="20"/>
          <w:lang w:val="en-GB"/>
        </w:rPr>
        <w:lastRenderedPageBreak/>
        <w:t xml:space="preserve">You as our supplier are required to notify </w:t>
      </w:r>
      <w:r>
        <w:rPr>
          <w:b/>
          <w:sz w:val="20"/>
          <w:szCs w:val="20"/>
          <w:lang w:val="en-GB"/>
        </w:rPr>
        <w:t>GoodLife</w:t>
      </w:r>
      <w:r w:rsidR="002E5E17">
        <w:rPr>
          <w:b/>
          <w:sz w:val="20"/>
          <w:szCs w:val="20"/>
          <w:lang w:val="en-GB"/>
        </w:rPr>
        <w:t xml:space="preserve"> Food</w:t>
      </w:r>
      <w:r>
        <w:rPr>
          <w:b/>
          <w:sz w:val="20"/>
          <w:szCs w:val="20"/>
          <w:lang w:val="en-GB"/>
        </w:rPr>
        <w:t>s</w:t>
      </w:r>
      <w:r w:rsidR="002E5E17">
        <w:rPr>
          <w:b/>
          <w:sz w:val="20"/>
          <w:szCs w:val="20"/>
          <w:lang w:val="en-GB"/>
        </w:rPr>
        <w:t xml:space="preserve"> group </w:t>
      </w:r>
      <w:r w:rsidR="002E5E17" w:rsidRPr="002E5E17">
        <w:rPr>
          <w:b/>
          <w:sz w:val="20"/>
          <w:szCs w:val="20"/>
          <w:lang w:val="en-GB"/>
        </w:rPr>
        <w:t>of any signiﬁcant changes in the interim, including any change in certiﬁcation status.</w:t>
      </w:r>
    </w:p>
    <w:p w14:paraId="1D026953" w14:textId="77777777" w:rsidR="00215491" w:rsidRPr="00A6723B" w:rsidRDefault="00215491">
      <w:pPr>
        <w:rPr>
          <w:b/>
          <w:sz w:val="22"/>
          <w:szCs w:val="22"/>
          <w:lang w:val="en-GB"/>
        </w:rPr>
      </w:pPr>
    </w:p>
    <w:tbl>
      <w:tblPr>
        <w:tblW w:w="989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3747"/>
        <w:gridCol w:w="4077"/>
      </w:tblGrid>
      <w:tr w:rsidR="005E313B" w:rsidRPr="00A6723B" w14:paraId="6A5684D2" w14:textId="77777777" w:rsidTr="002D0A23">
        <w:tc>
          <w:tcPr>
            <w:tcW w:w="2066" w:type="dxa"/>
            <w:shd w:val="clear" w:color="auto" w:fill="FFFFFF"/>
          </w:tcPr>
          <w:p w14:paraId="008F47BC" w14:textId="77777777" w:rsidR="005E313B" w:rsidRPr="00A6723B" w:rsidRDefault="005E313B" w:rsidP="00DD44B5">
            <w:pPr>
              <w:rPr>
                <w:b/>
                <w:color w:val="000000"/>
                <w:sz w:val="22"/>
                <w:szCs w:val="22"/>
                <w:lang w:val="en-GB"/>
              </w:rPr>
            </w:pPr>
            <w:r w:rsidRPr="00A6723B">
              <w:rPr>
                <w:b/>
                <w:color w:val="000000"/>
                <w:sz w:val="22"/>
                <w:szCs w:val="22"/>
                <w:lang w:val="en-GB"/>
              </w:rPr>
              <w:t xml:space="preserve">Contact persons </w:t>
            </w:r>
          </w:p>
        </w:tc>
        <w:tc>
          <w:tcPr>
            <w:tcW w:w="3747" w:type="dxa"/>
            <w:shd w:val="clear" w:color="auto" w:fill="FFFFFF"/>
          </w:tcPr>
          <w:p w14:paraId="13BF9BB7" w14:textId="77777777" w:rsidR="005E313B" w:rsidRPr="00A6723B" w:rsidRDefault="002D0A23" w:rsidP="00E10DD3">
            <w:pPr>
              <w:ind w:left="-106"/>
              <w:rPr>
                <w:lang w:val="en-GB"/>
              </w:rPr>
            </w:pPr>
            <w:r w:rsidRPr="002D0A23">
              <w:rPr>
                <w:lang w:val="en-GB"/>
              </w:rPr>
              <w:t>Supplier (Head office)</w:t>
            </w:r>
            <w:r>
              <w:rPr>
                <w:lang w:val="en-GB"/>
              </w:rPr>
              <w:t xml:space="preserve">: </w:t>
            </w:r>
            <w:r w:rsidR="005E313B" w:rsidRPr="00A6723B">
              <w:rPr>
                <w:lang w:val="en-GB"/>
              </w:rPr>
              <w:t>Contact data (name, telephone. Email address etc.)</w:t>
            </w:r>
          </w:p>
          <w:p w14:paraId="38C57999" w14:textId="77777777" w:rsidR="005E313B" w:rsidRPr="00A6723B" w:rsidRDefault="005E313B" w:rsidP="0080116E">
            <w:pPr>
              <w:rPr>
                <w:b/>
                <w:color w:val="000000"/>
                <w:sz w:val="22"/>
                <w:szCs w:val="22"/>
                <w:lang w:val="en-GB"/>
              </w:rPr>
            </w:pPr>
          </w:p>
        </w:tc>
        <w:tc>
          <w:tcPr>
            <w:tcW w:w="4077" w:type="dxa"/>
            <w:shd w:val="clear" w:color="auto" w:fill="FFFFFF"/>
          </w:tcPr>
          <w:p w14:paraId="0AD6B7D1" w14:textId="77777777" w:rsidR="005E313B" w:rsidRPr="00A6723B" w:rsidRDefault="002D0A23" w:rsidP="00E10DD3">
            <w:pPr>
              <w:ind w:left="-106"/>
              <w:rPr>
                <w:lang w:val="en-GB"/>
              </w:rPr>
            </w:pPr>
            <w:r w:rsidRPr="002D0A23">
              <w:rPr>
                <w:lang w:val="en-GB"/>
              </w:rPr>
              <w:t>Production site</w:t>
            </w:r>
            <w:r>
              <w:rPr>
                <w:lang w:val="en-GB"/>
              </w:rPr>
              <w:t xml:space="preserve">: </w:t>
            </w:r>
          </w:p>
        </w:tc>
      </w:tr>
      <w:tr w:rsidR="005E313B" w:rsidRPr="00BC0DC8" w14:paraId="724FE3D6" w14:textId="77777777" w:rsidTr="002D0A23">
        <w:tc>
          <w:tcPr>
            <w:tcW w:w="2066" w:type="dxa"/>
            <w:shd w:val="clear" w:color="auto" w:fill="auto"/>
          </w:tcPr>
          <w:p w14:paraId="14325976" w14:textId="77777777" w:rsidR="005E313B" w:rsidRPr="00A6723B" w:rsidRDefault="005E313B" w:rsidP="00D42A72">
            <w:pPr>
              <w:rPr>
                <w:sz w:val="20"/>
                <w:szCs w:val="20"/>
                <w:lang w:val="en-GB"/>
              </w:rPr>
            </w:pPr>
            <w:r w:rsidRPr="00A6723B">
              <w:rPr>
                <w:sz w:val="20"/>
                <w:szCs w:val="20"/>
                <w:lang w:val="en-GB"/>
              </w:rPr>
              <w:t xml:space="preserve">Commercial contact: </w:t>
            </w:r>
          </w:p>
          <w:p w14:paraId="6A9ED04B" w14:textId="77777777" w:rsidR="005E313B" w:rsidRPr="00A6723B" w:rsidRDefault="005E313B" w:rsidP="00CC0B24">
            <w:pPr>
              <w:rPr>
                <w:sz w:val="22"/>
                <w:szCs w:val="22"/>
                <w:lang w:val="en-GB"/>
              </w:rPr>
            </w:pPr>
          </w:p>
        </w:tc>
        <w:tc>
          <w:tcPr>
            <w:tcW w:w="3747" w:type="dxa"/>
            <w:shd w:val="clear" w:color="auto" w:fill="auto"/>
          </w:tcPr>
          <w:p w14:paraId="69A9B193" w14:textId="03D21E11" w:rsidR="00C425ED" w:rsidRPr="00C425ED" w:rsidRDefault="00C425ED" w:rsidP="00C425ED">
            <w:pPr>
              <w:ind w:left="-106"/>
              <w:rPr>
                <w:bCs/>
                <w:sz w:val="22"/>
                <w:szCs w:val="22"/>
                <w:lang w:val="en-US"/>
              </w:rPr>
            </w:pPr>
            <w:r w:rsidRPr="00C425ED">
              <w:rPr>
                <w:bCs/>
                <w:sz w:val="22"/>
                <w:szCs w:val="22"/>
                <w:lang w:val="en-US"/>
              </w:rPr>
              <w:t xml:space="preserve">Mrs. Patricia Hoff </w:t>
            </w:r>
            <w:proofErr w:type="spellStart"/>
            <w:r w:rsidRPr="00C425ED">
              <w:rPr>
                <w:bCs/>
                <w:sz w:val="22"/>
                <w:szCs w:val="22"/>
                <w:lang w:val="en-US"/>
              </w:rPr>
              <w:t>Quirino</w:t>
            </w:r>
            <w:proofErr w:type="spellEnd"/>
            <w:r w:rsidRPr="00C425ED">
              <w:rPr>
                <w:bCs/>
                <w:sz w:val="22"/>
                <w:szCs w:val="22"/>
                <w:lang w:val="en-US"/>
              </w:rPr>
              <w:t xml:space="preserve"> </w:t>
            </w:r>
            <w:del w:id="15" w:author="Rob Blokvoord" w:date="2023-05-22T10:22:00Z">
              <w:r w:rsidRPr="00C425ED" w:rsidDel="00BB767A">
                <w:rPr>
                  <w:bCs/>
                  <w:sz w:val="22"/>
                  <w:szCs w:val="22"/>
                  <w:lang w:val="en-US"/>
                </w:rPr>
                <w:delText>(Europe, South America)</w:delText>
              </w:r>
            </w:del>
            <w:r w:rsidRPr="00C425ED">
              <w:rPr>
                <w:bCs/>
                <w:sz w:val="22"/>
                <w:szCs w:val="22"/>
                <w:lang w:val="en-US"/>
              </w:rPr>
              <w:br/>
              <w:t>+31 6 1292 8840</w:t>
            </w:r>
            <w:r w:rsidRPr="00C425ED">
              <w:rPr>
                <w:bCs/>
                <w:sz w:val="22"/>
                <w:szCs w:val="22"/>
                <w:lang w:val="en-US"/>
              </w:rPr>
              <w:br/>
            </w:r>
            <w:r w:rsidR="00000000">
              <w:fldChar w:fldCharType="begin"/>
            </w:r>
            <w:r w:rsidR="00000000" w:rsidRPr="00BC0DC8">
              <w:rPr>
                <w:lang w:val="en-US"/>
                <w:rPrChange w:id="16" w:author="Rob Blokvoord" w:date="2023-05-22T09:35:00Z">
                  <w:rPr/>
                </w:rPrChange>
              </w:rPr>
              <w:instrText>HYPERLINK "mailto:phoff@redlecithin.com"</w:instrText>
            </w:r>
            <w:r w:rsidR="00000000">
              <w:fldChar w:fldCharType="separate"/>
            </w:r>
            <w:r w:rsidRPr="00C425ED">
              <w:rPr>
                <w:rStyle w:val="Hyperlink"/>
                <w:bCs/>
                <w:sz w:val="22"/>
                <w:szCs w:val="22"/>
                <w:lang w:val="en-US"/>
              </w:rPr>
              <w:t>phoff@redlecithin.com</w:t>
            </w:r>
            <w:r w:rsidR="00000000">
              <w:rPr>
                <w:rStyle w:val="Hyperlink"/>
                <w:bCs/>
                <w:sz w:val="22"/>
                <w:szCs w:val="22"/>
                <w:lang w:val="en-US"/>
              </w:rPr>
              <w:fldChar w:fldCharType="end"/>
            </w:r>
            <w:r w:rsidRPr="00C425ED">
              <w:rPr>
                <w:bCs/>
                <w:sz w:val="22"/>
                <w:szCs w:val="22"/>
                <w:lang w:val="en-US"/>
              </w:rPr>
              <w:br/>
            </w:r>
            <w:del w:id="17" w:author="Rob Blokvoord" w:date="2023-05-22T09:39:00Z">
              <w:r w:rsidRPr="00C425ED" w:rsidDel="00BC0DC8">
                <w:rPr>
                  <w:bCs/>
                  <w:sz w:val="22"/>
                  <w:szCs w:val="22"/>
                  <w:lang w:val="en-US"/>
                </w:rPr>
                <w:br/>
                <w:delText>Mr. Niels Stok (Europe, Middle East, Asia)</w:delText>
              </w:r>
              <w:r w:rsidRPr="00C425ED" w:rsidDel="00BC0DC8">
                <w:rPr>
                  <w:bCs/>
                  <w:sz w:val="22"/>
                  <w:szCs w:val="22"/>
                  <w:lang w:val="en-US"/>
                </w:rPr>
                <w:br/>
                <w:delText>+31 6 1123 3359</w:delText>
              </w:r>
              <w:r w:rsidRPr="00C425ED" w:rsidDel="00BC0DC8">
                <w:rPr>
                  <w:bCs/>
                  <w:sz w:val="22"/>
                  <w:szCs w:val="22"/>
                  <w:lang w:val="en-US"/>
                </w:rPr>
                <w:br/>
              </w:r>
              <w:r w:rsidR="00000000" w:rsidDel="00BC0DC8">
                <w:fldChar w:fldCharType="begin"/>
              </w:r>
              <w:r w:rsidR="00000000" w:rsidRPr="00BC0DC8" w:rsidDel="00BC0DC8">
                <w:rPr>
                  <w:lang w:val="en-US"/>
                  <w:rPrChange w:id="18" w:author="Rob Blokvoord" w:date="2023-05-22T09:35:00Z">
                    <w:rPr/>
                  </w:rPrChange>
                </w:rPr>
                <w:delInstrText>HYPERLINK "mailto:stok@redlecithin.com"</w:delInstrText>
              </w:r>
              <w:r w:rsidR="00000000" w:rsidDel="00BC0DC8">
                <w:fldChar w:fldCharType="separate"/>
              </w:r>
              <w:r w:rsidRPr="00C425ED" w:rsidDel="00BC0DC8">
                <w:rPr>
                  <w:rStyle w:val="Hyperlink"/>
                  <w:bCs/>
                  <w:sz w:val="22"/>
                  <w:szCs w:val="22"/>
                  <w:lang w:val="en-US"/>
                </w:rPr>
                <w:delText>stok@redlecithin.com</w:delText>
              </w:r>
              <w:r w:rsidR="00000000" w:rsidDel="00BC0DC8">
                <w:rPr>
                  <w:rStyle w:val="Hyperlink"/>
                  <w:bCs/>
                  <w:sz w:val="22"/>
                  <w:szCs w:val="22"/>
                  <w:lang w:val="en-US"/>
                </w:rPr>
                <w:fldChar w:fldCharType="end"/>
              </w:r>
              <w:r w:rsidRPr="00C425ED" w:rsidDel="00BC0DC8">
                <w:rPr>
                  <w:bCs/>
                  <w:sz w:val="22"/>
                  <w:szCs w:val="22"/>
                  <w:lang w:val="en-US"/>
                </w:rPr>
                <w:br/>
              </w:r>
              <w:r w:rsidRPr="00C425ED" w:rsidDel="00BC0DC8">
                <w:rPr>
                  <w:bCs/>
                  <w:sz w:val="22"/>
                  <w:szCs w:val="22"/>
                  <w:lang w:val="en-US"/>
                </w:rPr>
                <w:br/>
                <w:delText>Mr. Rob A.G. Blokvoord (North America, Australasia)</w:delText>
              </w:r>
              <w:r w:rsidRPr="00C425ED" w:rsidDel="00BC0DC8">
                <w:rPr>
                  <w:bCs/>
                  <w:sz w:val="22"/>
                  <w:szCs w:val="22"/>
                  <w:lang w:val="en-US"/>
                </w:rPr>
                <w:br/>
                <w:delText>+1 818 730 1200 / +31 6 5745 7041</w:delText>
              </w:r>
              <w:r w:rsidRPr="00C425ED" w:rsidDel="00BC0DC8">
                <w:rPr>
                  <w:bCs/>
                  <w:sz w:val="22"/>
                  <w:szCs w:val="22"/>
                  <w:lang w:val="en-US"/>
                </w:rPr>
                <w:br/>
              </w:r>
              <w:r w:rsidR="00000000" w:rsidDel="00BC0DC8">
                <w:fldChar w:fldCharType="begin"/>
              </w:r>
              <w:r w:rsidR="00000000" w:rsidRPr="00BC0DC8" w:rsidDel="00BC0DC8">
                <w:rPr>
                  <w:lang w:val="en-US"/>
                  <w:rPrChange w:id="19" w:author="Rob Blokvoord" w:date="2023-05-22T09:35:00Z">
                    <w:rPr/>
                  </w:rPrChange>
                </w:rPr>
                <w:delInstrText>HYPERLINK "mailto:blokvoord@redlecithin.com"</w:delInstrText>
              </w:r>
              <w:r w:rsidR="00000000" w:rsidDel="00BC0DC8">
                <w:fldChar w:fldCharType="separate"/>
              </w:r>
              <w:r w:rsidRPr="00C425ED" w:rsidDel="00BC0DC8">
                <w:rPr>
                  <w:rStyle w:val="Hyperlink"/>
                  <w:bCs/>
                  <w:sz w:val="22"/>
                  <w:szCs w:val="22"/>
                  <w:lang w:val="en-US"/>
                </w:rPr>
                <w:delText>blokvoord@redlecithin.com</w:delText>
              </w:r>
              <w:r w:rsidR="00000000" w:rsidDel="00BC0DC8">
                <w:rPr>
                  <w:rStyle w:val="Hyperlink"/>
                  <w:bCs/>
                  <w:sz w:val="22"/>
                  <w:szCs w:val="22"/>
                  <w:lang w:val="en-US"/>
                </w:rPr>
                <w:fldChar w:fldCharType="end"/>
              </w:r>
            </w:del>
          </w:p>
        </w:tc>
        <w:tc>
          <w:tcPr>
            <w:tcW w:w="4077" w:type="dxa"/>
          </w:tcPr>
          <w:p w14:paraId="2E0E368F" w14:textId="7CFAE168" w:rsidR="005E313B" w:rsidRPr="00A6723B" w:rsidRDefault="005E313B" w:rsidP="00E10DD3">
            <w:pPr>
              <w:ind w:left="-106"/>
              <w:rPr>
                <w:b/>
                <w:sz w:val="22"/>
                <w:szCs w:val="22"/>
                <w:lang w:val="en-GB"/>
              </w:rPr>
            </w:pPr>
          </w:p>
        </w:tc>
      </w:tr>
      <w:tr w:rsidR="005E313B" w:rsidRPr="00BC0DC8" w14:paraId="6B43A755" w14:textId="77777777" w:rsidTr="002D0A23">
        <w:tc>
          <w:tcPr>
            <w:tcW w:w="2066" w:type="dxa"/>
            <w:shd w:val="clear" w:color="auto" w:fill="auto"/>
          </w:tcPr>
          <w:p w14:paraId="7DE48B6A" w14:textId="77777777" w:rsidR="005E313B" w:rsidRPr="00A6723B" w:rsidRDefault="005E313B" w:rsidP="00DD44B5">
            <w:pPr>
              <w:rPr>
                <w:sz w:val="20"/>
                <w:szCs w:val="20"/>
                <w:lang w:val="en-GB"/>
              </w:rPr>
            </w:pPr>
            <w:r w:rsidRPr="00A6723B">
              <w:rPr>
                <w:sz w:val="20"/>
                <w:szCs w:val="20"/>
                <w:lang w:val="en-GB"/>
              </w:rPr>
              <w:t>Logistics contact:</w:t>
            </w:r>
          </w:p>
          <w:p w14:paraId="43C55951" w14:textId="77777777" w:rsidR="005E313B" w:rsidRPr="00A6723B" w:rsidRDefault="005E313B" w:rsidP="00DD44B5">
            <w:pPr>
              <w:rPr>
                <w:sz w:val="22"/>
                <w:szCs w:val="22"/>
                <w:lang w:val="en-GB"/>
              </w:rPr>
            </w:pPr>
          </w:p>
        </w:tc>
        <w:tc>
          <w:tcPr>
            <w:tcW w:w="3747" w:type="dxa"/>
            <w:shd w:val="clear" w:color="auto" w:fill="auto"/>
          </w:tcPr>
          <w:p w14:paraId="0500635A" w14:textId="111DD3AB" w:rsidR="00C425ED" w:rsidRPr="00C425ED" w:rsidRDefault="00C425ED" w:rsidP="00D42A72">
            <w:pPr>
              <w:rPr>
                <w:bCs/>
                <w:sz w:val="22"/>
                <w:szCs w:val="22"/>
                <w:lang w:val="en-US"/>
              </w:rPr>
            </w:pPr>
            <w:r w:rsidRPr="00C425ED">
              <w:rPr>
                <w:bCs/>
                <w:sz w:val="22"/>
                <w:szCs w:val="22"/>
                <w:lang w:val="en-US"/>
              </w:rPr>
              <w:t>Mrs. Ornjira Boontapin</w:t>
            </w:r>
            <w:r w:rsidRPr="00C425ED">
              <w:rPr>
                <w:bCs/>
                <w:sz w:val="22"/>
                <w:szCs w:val="22"/>
                <w:lang w:val="en-US"/>
              </w:rPr>
              <w:br/>
              <w:t>+31 6 1048 8559</w:t>
            </w:r>
            <w:r w:rsidRPr="00C425ED">
              <w:rPr>
                <w:bCs/>
                <w:sz w:val="22"/>
                <w:szCs w:val="22"/>
                <w:lang w:val="en-US"/>
              </w:rPr>
              <w:br/>
            </w:r>
            <w:r w:rsidRPr="00C425ED">
              <w:rPr>
                <w:rStyle w:val="Hyperlink"/>
                <w:sz w:val="22"/>
                <w:szCs w:val="32"/>
                <w:lang w:val="en-US"/>
              </w:rPr>
              <w:t>ornjira@r</w:t>
            </w:r>
            <w:r w:rsidRPr="00F66B66">
              <w:rPr>
                <w:rStyle w:val="Hyperlink"/>
                <w:sz w:val="22"/>
                <w:szCs w:val="32"/>
                <w:lang w:val="en-US"/>
              </w:rPr>
              <w:t>edlecithin.com</w:t>
            </w:r>
          </w:p>
        </w:tc>
        <w:tc>
          <w:tcPr>
            <w:tcW w:w="4077" w:type="dxa"/>
          </w:tcPr>
          <w:p w14:paraId="7AF02EE3" w14:textId="77777777" w:rsidR="005E313B" w:rsidRPr="00A6723B" w:rsidRDefault="005E313B" w:rsidP="00D42A72">
            <w:pPr>
              <w:rPr>
                <w:b/>
                <w:sz w:val="22"/>
                <w:szCs w:val="22"/>
                <w:lang w:val="en-GB"/>
              </w:rPr>
            </w:pPr>
          </w:p>
        </w:tc>
      </w:tr>
      <w:tr w:rsidR="005E313B" w:rsidRPr="00BC0DC8" w14:paraId="463D1306" w14:textId="77777777" w:rsidTr="002D0A23">
        <w:tc>
          <w:tcPr>
            <w:tcW w:w="2066" w:type="dxa"/>
            <w:shd w:val="clear" w:color="auto" w:fill="auto"/>
          </w:tcPr>
          <w:p w14:paraId="1D77653D" w14:textId="77777777" w:rsidR="005E313B" w:rsidRPr="002D0A23" w:rsidRDefault="005E313B" w:rsidP="00DD44B5">
            <w:pPr>
              <w:rPr>
                <w:sz w:val="20"/>
                <w:szCs w:val="20"/>
                <w:lang w:val="en-GB"/>
              </w:rPr>
            </w:pPr>
            <w:r w:rsidRPr="00A6723B">
              <w:rPr>
                <w:sz w:val="20"/>
                <w:szCs w:val="20"/>
                <w:lang w:val="en-GB"/>
              </w:rPr>
              <w:t>Quality manager:</w:t>
            </w:r>
          </w:p>
        </w:tc>
        <w:tc>
          <w:tcPr>
            <w:tcW w:w="3747" w:type="dxa"/>
            <w:shd w:val="clear" w:color="auto" w:fill="auto"/>
          </w:tcPr>
          <w:p w14:paraId="52A6EE63" w14:textId="30AC0973" w:rsidR="005E313B" w:rsidRPr="00C425ED" w:rsidRDefault="00C425ED" w:rsidP="003605FE">
            <w:pPr>
              <w:rPr>
                <w:bCs/>
                <w:sz w:val="22"/>
                <w:szCs w:val="22"/>
                <w:lang w:val="en-US"/>
              </w:rPr>
            </w:pPr>
            <w:r w:rsidRPr="00C425ED">
              <w:rPr>
                <w:bCs/>
                <w:sz w:val="22"/>
                <w:szCs w:val="22"/>
                <w:lang w:val="en-US"/>
              </w:rPr>
              <w:t>Mr. Rob A.G. Blokvoord</w:t>
            </w:r>
            <w:r w:rsidRPr="00C425ED">
              <w:rPr>
                <w:bCs/>
                <w:sz w:val="22"/>
                <w:szCs w:val="22"/>
                <w:lang w:val="en-US"/>
              </w:rPr>
              <w:br/>
              <w:t>+1 818 730 1200 / +31 6 5745 7041</w:t>
            </w:r>
            <w:r w:rsidRPr="00C425ED">
              <w:rPr>
                <w:bCs/>
                <w:sz w:val="22"/>
                <w:szCs w:val="22"/>
                <w:lang w:val="en-US"/>
              </w:rPr>
              <w:br/>
            </w:r>
            <w:r w:rsidRPr="00C425ED">
              <w:rPr>
                <w:rStyle w:val="Hyperlink"/>
                <w:sz w:val="22"/>
                <w:szCs w:val="32"/>
                <w:lang w:val="en-US"/>
              </w:rPr>
              <w:t>blokvoord@redlecithin.com</w:t>
            </w:r>
          </w:p>
        </w:tc>
        <w:tc>
          <w:tcPr>
            <w:tcW w:w="4077" w:type="dxa"/>
          </w:tcPr>
          <w:p w14:paraId="69142E32" w14:textId="41276438" w:rsidR="005E313B" w:rsidRPr="00C425ED" w:rsidRDefault="005E313B" w:rsidP="003605FE">
            <w:pPr>
              <w:rPr>
                <w:bCs/>
                <w:sz w:val="22"/>
                <w:szCs w:val="22"/>
                <w:lang w:val="en-US"/>
              </w:rPr>
            </w:pPr>
          </w:p>
        </w:tc>
      </w:tr>
      <w:tr w:rsidR="005E313B" w:rsidRPr="00BC0DC8" w14:paraId="729C2AA9" w14:textId="77777777" w:rsidTr="002D0A23">
        <w:tc>
          <w:tcPr>
            <w:tcW w:w="2066" w:type="dxa"/>
            <w:shd w:val="clear" w:color="auto" w:fill="auto"/>
          </w:tcPr>
          <w:p w14:paraId="300FA55F" w14:textId="77777777" w:rsidR="005E313B" w:rsidRPr="00A6723B" w:rsidRDefault="005E313B" w:rsidP="00D228E2">
            <w:pPr>
              <w:rPr>
                <w:sz w:val="20"/>
                <w:szCs w:val="20"/>
                <w:lang w:val="en-GB"/>
              </w:rPr>
            </w:pPr>
            <w:r w:rsidRPr="00A6723B">
              <w:rPr>
                <w:sz w:val="20"/>
                <w:szCs w:val="20"/>
                <w:lang w:val="en-GB"/>
              </w:rPr>
              <w:t>Production contact:</w:t>
            </w:r>
          </w:p>
        </w:tc>
        <w:tc>
          <w:tcPr>
            <w:tcW w:w="3747" w:type="dxa"/>
            <w:shd w:val="clear" w:color="auto" w:fill="auto"/>
          </w:tcPr>
          <w:p w14:paraId="5C1B4734" w14:textId="14E3E456" w:rsidR="005E313B" w:rsidRPr="00C425ED" w:rsidRDefault="00C425ED" w:rsidP="003605FE">
            <w:pPr>
              <w:rPr>
                <w:bCs/>
                <w:sz w:val="22"/>
                <w:szCs w:val="22"/>
                <w:lang w:val="en-GB"/>
              </w:rPr>
            </w:pPr>
            <w:r>
              <w:rPr>
                <w:bCs/>
                <w:sz w:val="22"/>
                <w:szCs w:val="22"/>
                <w:lang w:val="en-GB"/>
              </w:rPr>
              <w:t>Mr. Serhii Kuzmenko</w:t>
            </w:r>
            <w:r>
              <w:rPr>
                <w:bCs/>
                <w:sz w:val="22"/>
                <w:szCs w:val="22"/>
                <w:lang w:val="en-GB"/>
              </w:rPr>
              <w:br/>
            </w:r>
            <w:r w:rsidRPr="00C425ED">
              <w:rPr>
                <w:bCs/>
                <w:sz w:val="22"/>
                <w:szCs w:val="22"/>
                <w:lang w:val="en-GB"/>
              </w:rPr>
              <w:t>+31 6 19 27 33 64</w:t>
            </w:r>
            <w:r>
              <w:rPr>
                <w:bCs/>
                <w:sz w:val="22"/>
                <w:szCs w:val="22"/>
                <w:lang w:val="en-GB"/>
              </w:rPr>
              <w:br/>
            </w:r>
            <w:r w:rsidRPr="00C425ED">
              <w:rPr>
                <w:rStyle w:val="Hyperlink"/>
                <w:sz w:val="22"/>
                <w:szCs w:val="40"/>
                <w:lang w:val="en-US"/>
              </w:rPr>
              <w:t>kuzmenko@redlecithin.com</w:t>
            </w:r>
          </w:p>
        </w:tc>
        <w:tc>
          <w:tcPr>
            <w:tcW w:w="4077" w:type="dxa"/>
          </w:tcPr>
          <w:p w14:paraId="1D87823D" w14:textId="77777777" w:rsidR="005E313B" w:rsidRPr="00A6723B" w:rsidRDefault="005E313B" w:rsidP="003605FE">
            <w:pPr>
              <w:rPr>
                <w:b/>
                <w:sz w:val="22"/>
                <w:szCs w:val="22"/>
                <w:lang w:val="en-GB"/>
              </w:rPr>
            </w:pPr>
          </w:p>
        </w:tc>
      </w:tr>
      <w:tr w:rsidR="005E313B" w:rsidRPr="00BC0DC8" w14:paraId="7BEA8F94" w14:textId="77777777" w:rsidTr="002D0A23">
        <w:tc>
          <w:tcPr>
            <w:tcW w:w="5813" w:type="dxa"/>
            <w:gridSpan w:val="2"/>
            <w:shd w:val="clear" w:color="auto" w:fill="F3F3F3"/>
          </w:tcPr>
          <w:p w14:paraId="6C1D80B1" w14:textId="77777777" w:rsidR="005E313B" w:rsidRPr="00A6723B" w:rsidRDefault="005E313B" w:rsidP="00D228E2">
            <w:pPr>
              <w:rPr>
                <w:color w:val="CC3300"/>
                <w:sz w:val="22"/>
                <w:szCs w:val="22"/>
                <w:lang w:val="en-GB"/>
              </w:rPr>
            </w:pPr>
            <w:r w:rsidRPr="00A6723B">
              <w:rPr>
                <w:color w:val="CC3300"/>
                <w:sz w:val="20"/>
                <w:szCs w:val="20"/>
                <w:lang w:val="en-GB"/>
              </w:rPr>
              <w:t>Contact person in case of calamities:</w:t>
            </w:r>
          </w:p>
        </w:tc>
        <w:tc>
          <w:tcPr>
            <w:tcW w:w="4077" w:type="dxa"/>
            <w:shd w:val="clear" w:color="auto" w:fill="F3F3F3"/>
          </w:tcPr>
          <w:p w14:paraId="42DEE456" w14:textId="77777777" w:rsidR="005E313B" w:rsidRPr="00A6723B" w:rsidRDefault="005E313B" w:rsidP="00D228E2">
            <w:pPr>
              <w:rPr>
                <w:color w:val="CC3300"/>
                <w:sz w:val="20"/>
                <w:szCs w:val="20"/>
                <w:lang w:val="en-GB"/>
              </w:rPr>
            </w:pPr>
          </w:p>
        </w:tc>
      </w:tr>
      <w:tr w:rsidR="005E313B" w:rsidRPr="00BC0DC8" w14:paraId="2853141E" w14:textId="77777777" w:rsidTr="002D0A23">
        <w:tc>
          <w:tcPr>
            <w:tcW w:w="2066" w:type="dxa"/>
            <w:shd w:val="clear" w:color="auto" w:fill="auto"/>
          </w:tcPr>
          <w:p w14:paraId="709326E2" w14:textId="77777777" w:rsidR="005E313B" w:rsidRPr="00A6723B" w:rsidRDefault="005E313B" w:rsidP="00DD44B5">
            <w:pPr>
              <w:rPr>
                <w:sz w:val="20"/>
                <w:szCs w:val="20"/>
                <w:lang w:val="en-GB"/>
              </w:rPr>
            </w:pPr>
            <w:r w:rsidRPr="00A6723B">
              <w:rPr>
                <w:sz w:val="20"/>
                <w:szCs w:val="20"/>
                <w:lang w:val="en-GB"/>
              </w:rPr>
              <w:t>Name:</w:t>
            </w:r>
          </w:p>
        </w:tc>
        <w:tc>
          <w:tcPr>
            <w:tcW w:w="3747" w:type="dxa"/>
            <w:shd w:val="clear" w:color="auto" w:fill="auto"/>
          </w:tcPr>
          <w:p w14:paraId="5847B1B3" w14:textId="624A3CBF" w:rsidR="005E313B" w:rsidRPr="00A6723B" w:rsidRDefault="005F068C" w:rsidP="00D42A72">
            <w:pPr>
              <w:rPr>
                <w:b/>
                <w:sz w:val="22"/>
                <w:szCs w:val="22"/>
                <w:lang w:val="en-GB"/>
              </w:rPr>
            </w:pPr>
            <w:r w:rsidRPr="00C425ED">
              <w:rPr>
                <w:bCs/>
                <w:sz w:val="22"/>
                <w:szCs w:val="22"/>
                <w:lang w:val="en-US"/>
              </w:rPr>
              <w:t>Mr. Rob A.G. Blokvoord</w:t>
            </w:r>
          </w:p>
        </w:tc>
        <w:tc>
          <w:tcPr>
            <w:tcW w:w="4077" w:type="dxa"/>
          </w:tcPr>
          <w:p w14:paraId="5178F4C5" w14:textId="77777777" w:rsidR="005E313B" w:rsidRPr="00A6723B" w:rsidRDefault="005E313B" w:rsidP="00D42A72">
            <w:pPr>
              <w:rPr>
                <w:b/>
                <w:sz w:val="22"/>
                <w:szCs w:val="22"/>
                <w:lang w:val="en-GB"/>
              </w:rPr>
            </w:pPr>
          </w:p>
        </w:tc>
      </w:tr>
      <w:tr w:rsidR="005E313B" w:rsidRPr="00A6723B" w14:paraId="199489E5" w14:textId="77777777" w:rsidTr="002D0A23">
        <w:tc>
          <w:tcPr>
            <w:tcW w:w="2066" w:type="dxa"/>
            <w:shd w:val="clear" w:color="auto" w:fill="auto"/>
          </w:tcPr>
          <w:p w14:paraId="1637819E" w14:textId="77777777" w:rsidR="005E313B" w:rsidRPr="00A6723B" w:rsidRDefault="005E313B" w:rsidP="00D228E2">
            <w:pPr>
              <w:rPr>
                <w:sz w:val="20"/>
                <w:szCs w:val="20"/>
                <w:lang w:val="en-GB"/>
              </w:rPr>
            </w:pPr>
            <w:r w:rsidRPr="00A6723B">
              <w:rPr>
                <w:sz w:val="20"/>
                <w:szCs w:val="20"/>
                <w:lang w:val="en-GB"/>
              </w:rPr>
              <w:t>Function:</w:t>
            </w:r>
          </w:p>
        </w:tc>
        <w:tc>
          <w:tcPr>
            <w:tcW w:w="3747" w:type="dxa"/>
            <w:shd w:val="clear" w:color="auto" w:fill="auto"/>
          </w:tcPr>
          <w:p w14:paraId="6A743F25" w14:textId="40D18BA2" w:rsidR="005E313B" w:rsidRPr="005F068C" w:rsidRDefault="005F068C" w:rsidP="00D42A72">
            <w:pPr>
              <w:rPr>
                <w:bCs/>
                <w:sz w:val="22"/>
                <w:szCs w:val="22"/>
                <w:lang w:val="en-GB"/>
              </w:rPr>
            </w:pPr>
            <w:r w:rsidRPr="005F068C">
              <w:rPr>
                <w:bCs/>
                <w:sz w:val="22"/>
                <w:szCs w:val="22"/>
                <w:lang w:val="en-GB"/>
              </w:rPr>
              <w:t>Director</w:t>
            </w:r>
          </w:p>
        </w:tc>
        <w:tc>
          <w:tcPr>
            <w:tcW w:w="4077" w:type="dxa"/>
          </w:tcPr>
          <w:p w14:paraId="08A769DA" w14:textId="77777777" w:rsidR="005E313B" w:rsidRPr="00A6723B" w:rsidRDefault="005E313B" w:rsidP="00D42A72">
            <w:pPr>
              <w:rPr>
                <w:b/>
                <w:sz w:val="22"/>
                <w:szCs w:val="22"/>
                <w:lang w:val="en-GB"/>
              </w:rPr>
            </w:pPr>
          </w:p>
        </w:tc>
      </w:tr>
      <w:tr w:rsidR="005E313B" w:rsidRPr="00A6723B" w14:paraId="409EBC58" w14:textId="77777777" w:rsidTr="002D0A23">
        <w:tc>
          <w:tcPr>
            <w:tcW w:w="5813" w:type="dxa"/>
            <w:gridSpan w:val="2"/>
            <w:shd w:val="clear" w:color="auto" w:fill="auto"/>
          </w:tcPr>
          <w:p w14:paraId="727AC46B" w14:textId="77777777" w:rsidR="005E313B" w:rsidRPr="00A6723B" w:rsidRDefault="002D0A23" w:rsidP="00E10DD3">
            <w:pPr>
              <w:ind w:left="-106"/>
              <w:rPr>
                <w:lang w:val="en-GB"/>
              </w:rPr>
            </w:pPr>
            <w:r>
              <w:rPr>
                <w:lang w:val="en-GB"/>
              </w:rPr>
              <w:t xml:space="preserve">  </w:t>
            </w:r>
            <w:r w:rsidR="005E313B" w:rsidRPr="00A6723B">
              <w:rPr>
                <w:lang w:val="en-GB"/>
              </w:rPr>
              <w:t>24/7 reachable via telephone number:</w:t>
            </w:r>
          </w:p>
          <w:p w14:paraId="6ACE3FD8" w14:textId="7E8A0315" w:rsidR="005E313B" w:rsidRPr="00A6723B" w:rsidRDefault="005F068C" w:rsidP="00E10DD3">
            <w:pPr>
              <w:ind w:left="-106"/>
              <w:rPr>
                <w:lang w:val="en-GB"/>
              </w:rPr>
            </w:pPr>
            <w:r w:rsidRPr="00C425ED">
              <w:rPr>
                <w:bCs/>
                <w:sz w:val="22"/>
                <w:szCs w:val="22"/>
                <w:lang w:val="en-US"/>
              </w:rPr>
              <w:t>+1 818 730 1200 / +31 6 5745 7041</w:t>
            </w:r>
            <w:r>
              <w:rPr>
                <w:bCs/>
                <w:sz w:val="22"/>
                <w:szCs w:val="22"/>
                <w:lang w:val="en-US"/>
              </w:rPr>
              <w:t xml:space="preserve"> </w:t>
            </w:r>
          </w:p>
          <w:p w14:paraId="05742ECB" w14:textId="77777777" w:rsidR="005E313B" w:rsidRPr="00A6723B" w:rsidRDefault="005E313B" w:rsidP="00E10DD3">
            <w:pPr>
              <w:ind w:left="-106"/>
              <w:rPr>
                <w:lang w:val="en-GB"/>
              </w:rPr>
            </w:pPr>
          </w:p>
        </w:tc>
        <w:tc>
          <w:tcPr>
            <w:tcW w:w="4077" w:type="dxa"/>
          </w:tcPr>
          <w:p w14:paraId="5533D5D2" w14:textId="77777777" w:rsidR="005E313B" w:rsidRPr="00A6723B" w:rsidRDefault="005E313B" w:rsidP="00E10DD3">
            <w:pPr>
              <w:ind w:left="-106"/>
              <w:rPr>
                <w:lang w:val="en-GB"/>
              </w:rPr>
            </w:pPr>
          </w:p>
        </w:tc>
      </w:tr>
      <w:bookmarkEnd w:id="0"/>
      <w:bookmarkEnd w:id="1"/>
    </w:tbl>
    <w:p w14:paraId="24AC5AC1" w14:textId="77777777" w:rsidR="004D6583" w:rsidRDefault="004D6583" w:rsidP="00693A37">
      <w:pPr>
        <w:rPr>
          <w:b/>
          <w:sz w:val="24"/>
          <w:lang w:val="en-GB"/>
        </w:rPr>
      </w:pPr>
    </w:p>
    <w:p w14:paraId="03226F57" w14:textId="77777777" w:rsidR="00693A37" w:rsidRPr="00A6723B" w:rsidRDefault="00693A37" w:rsidP="00693A37">
      <w:pPr>
        <w:rPr>
          <w:b/>
          <w:sz w:val="24"/>
          <w:lang w:val="en-GB"/>
        </w:rPr>
      </w:pPr>
      <w:r w:rsidRPr="00A6723B">
        <w:rPr>
          <w:b/>
          <w:sz w:val="24"/>
          <w:lang w:val="en-GB"/>
        </w:rPr>
        <w:t>2. Product</w:t>
      </w:r>
      <w:r w:rsidR="00A51D8D" w:rsidRPr="00A6723B">
        <w:rPr>
          <w:b/>
          <w:sz w:val="24"/>
          <w:lang w:val="en-GB"/>
        </w:rPr>
        <w:t xml:space="preserve"> liability a</w:t>
      </w:r>
      <w:r w:rsidRPr="00A6723B">
        <w:rPr>
          <w:b/>
          <w:sz w:val="24"/>
          <w:lang w:val="en-GB"/>
        </w:rPr>
        <w:t>n</w:t>
      </w:r>
      <w:r w:rsidR="00A51D8D" w:rsidRPr="00A6723B">
        <w:rPr>
          <w:b/>
          <w:sz w:val="24"/>
          <w:lang w:val="en-GB"/>
        </w:rPr>
        <w:t>d registration</w:t>
      </w:r>
      <w:r w:rsidR="00DA10AD" w:rsidRPr="00A6723B">
        <w:rPr>
          <w:b/>
          <w:sz w:val="24"/>
          <w:lang w:val="en-GB"/>
        </w:rPr>
        <w:t xml:space="preserve"> </w:t>
      </w:r>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8"/>
        <w:gridCol w:w="1440"/>
        <w:gridCol w:w="4132"/>
      </w:tblGrid>
      <w:tr w:rsidR="00693A37" w:rsidRPr="00A6723B" w14:paraId="6F6D21C3" w14:textId="77777777" w:rsidTr="00C04A03">
        <w:tc>
          <w:tcPr>
            <w:tcW w:w="4068" w:type="dxa"/>
            <w:shd w:val="clear" w:color="auto" w:fill="FFFFFF"/>
          </w:tcPr>
          <w:p w14:paraId="5B160C2F" w14:textId="3074DD59" w:rsidR="00693A37" w:rsidRPr="00A6723B" w:rsidRDefault="00693A37" w:rsidP="008D054F">
            <w:pPr>
              <w:rPr>
                <w:sz w:val="22"/>
                <w:szCs w:val="22"/>
                <w:lang w:val="en-GB"/>
              </w:rPr>
            </w:pPr>
          </w:p>
        </w:tc>
        <w:tc>
          <w:tcPr>
            <w:tcW w:w="1440" w:type="dxa"/>
            <w:shd w:val="clear" w:color="auto" w:fill="FFFFFF"/>
          </w:tcPr>
          <w:p w14:paraId="77DE4E06" w14:textId="77777777" w:rsidR="00693A37" w:rsidRPr="00A6723B" w:rsidRDefault="009C6A11" w:rsidP="00E10DD3">
            <w:pPr>
              <w:jc w:val="center"/>
              <w:rPr>
                <w:sz w:val="22"/>
                <w:szCs w:val="22"/>
                <w:lang w:val="en-GB"/>
              </w:rPr>
            </w:pPr>
            <w:r w:rsidRPr="00A6723B">
              <w:rPr>
                <w:sz w:val="22"/>
                <w:szCs w:val="22"/>
                <w:lang w:val="en-GB"/>
              </w:rPr>
              <w:t>Y</w:t>
            </w:r>
            <w:r w:rsidR="00DA10AD" w:rsidRPr="00A6723B">
              <w:rPr>
                <w:sz w:val="22"/>
                <w:szCs w:val="22"/>
                <w:lang w:val="en-GB"/>
              </w:rPr>
              <w:t xml:space="preserve"> </w:t>
            </w:r>
            <w:r w:rsidR="00693A37" w:rsidRPr="00A6723B">
              <w:rPr>
                <w:sz w:val="22"/>
                <w:szCs w:val="22"/>
                <w:lang w:val="en-GB"/>
              </w:rPr>
              <w:t>/</w:t>
            </w:r>
            <w:r w:rsidR="00DA10AD" w:rsidRPr="00A6723B">
              <w:rPr>
                <w:sz w:val="22"/>
                <w:szCs w:val="22"/>
                <w:lang w:val="en-GB"/>
              </w:rPr>
              <w:t xml:space="preserve"> </w:t>
            </w:r>
            <w:r w:rsidR="00693A37" w:rsidRPr="00A6723B">
              <w:rPr>
                <w:sz w:val="22"/>
                <w:szCs w:val="22"/>
                <w:lang w:val="en-GB"/>
              </w:rPr>
              <w:t>N</w:t>
            </w:r>
          </w:p>
        </w:tc>
        <w:tc>
          <w:tcPr>
            <w:tcW w:w="4132" w:type="dxa"/>
            <w:shd w:val="clear" w:color="auto" w:fill="FFFFFF"/>
          </w:tcPr>
          <w:p w14:paraId="2664430D" w14:textId="77777777" w:rsidR="00693A37" w:rsidRPr="00A6723B" w:rsidRDefault="009C6A11" w:rsidP="008D054F">
            <w:pPr>
              <w:rPr>
                <w:sz w:val="22"/>
                <w:szCs w:val="22"/>
                <w:lang w:val="en-GB"/>
              </w:rPr>
            </w:pPr>
            <w:r w:rsidRPr="00A6723B">
              <w:rPr>
                <w:sz w:val="22"/>
                <w:szCs w:val="22"/>
                <w:lang w:val="en-GB"/>
              </w:rPr>
              <w:t>Remarks</w:t>
            </w:r>
          </w:p>
        </w:tc>
      </w:tr>
      <w:tr w:rsidR="00442DA9" w:rsidRPr="00EF16DC" w14:paraId="7935EA2F" w14:textId="77777777" w:rsidTr="00C04A03">
        <w:tc>
          <w:tcPr>
            <w:tcW w:w="4068" w:type="dxa"/>
            <w:shd w:val="clear" w:color="auto" w:fill="auto"/>
          </w:tcPr>
          <w:p w14:paraId="48B52017" w14:textId="77777777" w:rsidR="00442DA9" w:rsidRPr="00A6723B" w:rsidRDefault="009C6A11" w:rsidP="009C6A11">
            <w:pPr>
              <w:rPr>
                <w:sz w:val="20"/>
                <w:szCs w:val="20"/>
                <w:lang w:val="en-GB"/>
              </w:rPr>
            </w:pPr>
            <w:r w:rsidRPr="00A6723B">
              <w:rPr>
                <w:sz w:val="20"/>
                <w:szCs w:val="20"/>
                <w:lang w:val="en-GB"/>
              </w:rPr>
              <w:t xml:space="preserve">Does your company have </w:t>
            </w:r>
            <w:r w:rsidR="006951B9" w:rsidRPr="00A6723B">
              <w:rPr>
                <w:sz w:val="20"/>
                <w:szCs w:val="20"/>
                <w:lang w:val="en-GB"/>
              </w:rPr>
              <w:t>product</w:t>
            </w:r>
            <w:r w:rsidRPr="00A6723B">
              <w:rPr>
                <w:sz w:val="20"/>
                <w:szCs w:val="20"/>
                <w:lang w:val="en-GB"/>
              </w:rPr>
              <w:t xml:space="preserve"> liability insurance?</w:t>
            </w:r>
            <w:r w:rsidR="00DA10AD" w:rsidRPr="00A6723B">
              <w:rPr>
                <w:sz w:val="20"/>
                <w:szCs w:val="20"/>
                <w:lang w:val="en-GB"/>
              </w:rPr>
              <w:t xml:space="preserve"> </w:t>
            </w:r>
          </w:p>
        </w:tc>
        <w:tc>
          <w:tcPr>
            <w:tcW w:w="1440" w:type="dxa"/>
            <w:tcBorders>
              <w:bottom w:val="single" w:sz="4" w:space="0" w:color="auto"/>
            </w:tcBorders>
            <w:shd w:val="clear" w:color="auto" w:fill="auto"/>
          </w:tcPr>
          <w:p w14:paraId="679CDBB5" w14:textId="047D188D" w:rsidR="00442DA9" w:rsidRPr="00A6723B" w:rsidRDefault="004C68F6" w:rsidP="002D3DF9">
            <w:pPr>
              <w:jc w:val="center"/>
              <w:rPr>
                <w:sz w:val="22"/>
                <w:szCs w:val="22"/>
                <w:lang w:val="en-GB"/>
              </w:rPr>
            </w:pPr>
            <w:r>
              <w:rPr>
                <w:sz w:val="22"/>
                <w:szCs w:val="22"/>
                <w:lang w:val="en-GB"/>
              </w:rPr>
              <w:t>Yes</w:t>
            </w:r>
          </w:p>
        </w:tc>
        <w:tc>
          <w:tcPr>
            <w:tcW w:w="4132" w:type="dxa"/>
            <w:shd w:val="clear" w:color="auto" w:fill="auto"/>
          </w:tcPr>
          <w:p w14:paraId="07A5A84B" w14:textId="77777777" w:rsidR="00442DA9" w:rsidRPr="00A6723B" w:rsidRDefault="00442DA9" w:rsidP="008D054F">
            <w:pPr>
              <w:rPr>
                <w:sz w:val="22"/>
                <w:szCs w:val="22"/>
                <w:lang w:val="en-GB"/>
              </w:rPr>
            </w:pPr>
          </w:p>
        </w:tc>
      </w:tr>
      <w:tr w:rsidR="00442DA9" w:rsidRPr="00EF16DC" w14:paraId="1233974D" w14:textId="77777777" w:rsidTr="00C04A03">
        <w:tc>
          <w:tcPr>
            <w:tcW w:w="4068" w:type="dxa"/>
            <w:shd w:val="clear" w:color="auto" w:fill="auto"/>
          </w:tcPr>
          <w:p w14:paraId="2465FBF8" w14:textId="77777777" w:rsidR="00442DA9" w:rsidRPr="00A6723B" w:rsidRDefault="009C6A11" w:rsidP="008C3B97">
            <w:pPr>
              <w:rPr>
                <w:sz w:val="20"/>
                <w:szCs w:val="20"/>
                <w:lang w:val="en-GB"/>
              </w:rPr>
            </w:pPr>
            <w:r w:rsidRPr="00A6723B">
              <w:rPr>
                <w:sz w:val="20"/>
                <w:szCs w:val="20"/>
                <w:lang w:val="en-GB"/>
              </w:rPr>
              <w:t>If yes</w:t>
            </w:r>
            <w:r w:rsidR="00403D6F">
              <w:rPr>
                <w:sz w:val="20"/>
                <w:szCs w:val="20"/>
                <w:lang w:val="en-GB"/>
              </w:rPr>
              <w:t>, at which company?</w:t>
            </w:r>
          </w:p>
        </w:tc>
        <w:tc>
          <w:tcPr>
            <w:tcW w:w="1440" w:type="dxa"/>
            <w:shd w:val="horzCross" w:color="auto" w:fill="auto"/>
          </w:tcPr>
          <w:p w14:paraId="77802C56" w14:textId="77777777" w:rsidR="00442DA9" w:rsidRPr="00A6723B" w:rsidRDefault="00442DA9" w:rsidP="008D054F">
            <w:pPr>
              <w:rPr>
                <w:sz w:val="22"/>
                <w:szCs w:val="22"/>
                <w:lang w:val="en-GB"/>
              </w:rPr>
            </w:pPr>
          </w:p>
        </w:tc>
        <w:tc>
          <w:tcPr>
            <w:tcW w:w="4132" w:type="dxa"/>
            <w:shd w:val="clear" w:color="auto" w:fill="auto"/>
          </w:tcPr>
          <w:p w14:paraId="0B31D7E1" w14:textId="7A57289F" w:rsidR="00442DA9" w:rsidRPr="00A6723B" w:rsidRDefault="004C68F6" w:rsidP="008D054F">
            <w:pPr>
              <w:rPr>
                <w:sz w:val="22"/>
                <w:szCs w:val="22"/>
                <w:lang w:val="en-GB"/>
              </w:rPr>
            </w:pPr>
            <w:r>
              <w:rPr>
                <w:sz w:val="22"/>
                <w:szCs w:val="22"/>
                <w:lang w:val="en-GB"/>
              </w:rPr>
              <w:t>Ecclesia B.V.</w:t>
            </w:r>
          </w:p>
        </w:tc>
      </w:tr>
      <w:tr w:rsidR="00442DA9" w:rsidRPr="00BC0DC8" w14:paraId="2904D2BC" w14:textId="77777777" w:rsidTr="00C04A03">
        <w:tc>
          <w:tcPr>
            <w:tcW w:w="4068" w:type="dxa"/>
            <w:shd w:val="clear" w:color="auto" w:fill="auto"/>
          </w:tcPr>
          <w:p w14:paraId="6040202A" w14:textId="77777777" w:rsidR="00442DA9" w:rsidRPr="00A6723B" w:rsidRDefault="009C6A11" w:rsidP="009C6A11">
            <w:pPr>
              <w:rPr>
                <w:sz w:val="20"/>
                <w:szCs w:val="20"/>
                <w:lang w:val="en-GB"/>
              </w:rPr>
            </w:pPr>
            <w:r w:rsidRPr="00A6723B">
              <w:rPr>
                <w:sz w:val="20"/>
                <w:szCs w:val="20"/>
                <w:lang w:val="en-GB"/>
              </w:rPr>
              <w:t>For what amount are you insured?</w:t>
            </w:r>
            <w:r w:rsidR="00DA10AD" w:rsidRPr="00A6723B">
              <w:rPr>
                <w:sz w:val="20"/>
                <w:szCs w:val="20"/>
                <w:lang w:val="en-GB"/>
              </w:rPr>
              <w:t xml:space="preserve"> </w:t>
            </w:r>
          </w:p>
        </w:tc>
        <w:tc>
          <w:tcPr>
            <w:tcW w:w="1440" w:type="dxa"/>
            <w:shd w:val="horzCross" w:color="auto" w:fill="auto"/>
          </w:tcPr>
          <w:p w14:paraId="171ED822" w14:textId="77777777" w:rsidR="00442DA9" w:rsidRPr="00A6723B" w:rsidRDefault="00442DA9" w:rsidP="008D054F">
            <w:pPr>
              <w:rPr>
                <w:sz w:val="22"/>
                <w:szCs w:val="22"/>
                <w:lang w:val="en-GB"/>
              </w:rPr>
            </w:pPr>
          </w:p>
        </w:tc>
        <w:tc>
          <w:tcPr>
            <w:tcW w:w="4132" w:type="dxa"/>
            <w:shd w:val="clear" w:color="auto" w:fill="auto"/>
          </w:tcPr>
          <w:p w14:paraId="155640E8" w14:textId="5FF70175" w:rsidR="00442DA9" w:rsidRPr="00A6723B" w:rsidRDefault="004C68F6" w:rsidP="008D054F">
            <w:pPr>
              <w:rPr>
                <w:sz w:val="22"/>
                <w:szCs w:val="22"/>
                <w:lang w:val="en-GB"/>
              </w:rPr>
            </w:pPr>
            <w:r>
              <w:rPr>
                <w:sz w:val="22"/>
                <w:szCs w:val="22"/>
                <w:lang w:val="en-GB"/>
              </w:rPr>
              <w:t>EUR 2.500.000 any one claim and EUR 5.000.000 in the aggregate per annum.</w:t>
            </w:r>
          </w:p>
        </w:tc>
      </w:tr>
    </w:tbl>
    <w:p w14:paraId="39153098" w14:textId="77777777" w:rsidR="00693A37" w:rsidRPr="00A6723B" w:rsidRDefault="00693A37" w:rsidP="00215726">
      <w:pPr>
        <w:rPr>
          <w:b/>
          <w:sz w:val="28"/>
          <w:szCs w:val="28"/>
          <w:lang w:val="en-GB"/>
        </w:rPr>
      </w:pPr>
    </w:p>
    <w:p w14:paraId="7CF5F6D4" w14:textId="77777777" w:rsidR="00EF16D4" w:rsidRPr="00A6723B" w:rsidRDefault="00693A37" w:rsidP="00C66A38">
      <w:pPr>
        <w:rPr>
          <w:b/>
          <w:sz w:val="24"/>
          <w:lang w:val="en-GB"/>
        </w:rPr>
      </w:pPr>
      <w:r w:rsidRPr="00A6723B">
        <w:rPr>
          <w:b/>
          <w:sz w:val="24"/>
          <w:lang w:val="en-GB"/>
        </w:rPr>
        <w:t xml:space="preserve">3. </w:t>
      </w:r>
      <w:r w:rsidR="009C6A11" w:rsidRPr="00A6723B">
        <w:rPr>
          <w:b/>
          <w:sz w:val="24"/>
          <w:lang w:val="en-GB"/>
        </w:rPr>
        <w:t>Usage of external contractors</w:t>
      </w:r>
    </w:p>
    <w:p w14:paraId="030B2B64" w14:textId="77777777" w:rsidR="00EF16D4" w:rsidRPr="00A6723B" w:rsidRDefault="009C6A11" w:rsidP="00215726">
      <w:pPr>
        <w:rPr>
          <w:i/>
          <w:color w:val="CC3300"/>
          <w:sz w:val="16"/>
          <w:szCs w:val="16"/>
          <w:lang w:val="en-GB"/>
        </w:rPr>
      </w:pPr>
      <w:r w:rsidRPr="00A6723B">
        <w:rPr>
          <w:b/>
          <w:i/>
          <w:color w:val="CC3300"/>
          <w:sz w:val="16"/>
          <w:szCs w:val="16"/>
          <w:lang w:val="en-GB"/>
        </w:rPr>
        <w:t xml:space="preserve">If a part of the production /storage/distribution for </w:t>
      </w:r>
      <w:r w:rsidR="00827137">
        <w:rPr>
          <w:b/>
          <w:i/>
          <w:color w:val="CC3300"/>
          <w:sz w:val="16"/>
          <w:szCs w:val="16"/>
          <w:lang w:val="en-GB"/>
        </w:rPr>
        <w:t>GoodLife</w:t>
      </w:r>
      <w:r w:rsidRPr="00A6723B">
        <w:rPr>
          <w:b/>
          <w:i/>
          <w:color w:val="CC3300"/>
          <w:sz w:val="16"/>
          <w:szCs w:val="16"/>
          <w:lang w:val="en-GB"/>
        </w:rPr>
        <w:t xml:space="preserve"> is externally contracted, please specify which contractors.</w:t>
      </w:r>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40"/>
      </w:tblGrid>
      <w:tr w:rsidR="004D4A20" w:rsidRPr="00BC0DC8" w14:paraId="16942916" w14:textId="77777777" w:rsidTr="00C04A03">
        <w:tc>
          <w:tcPr>
            <w:tcW w:w="9640" w:type="dxa"/>
            <w:shd w:val="clear" w:color="auto" w:fill="auto"/>
          </w:tcPr>
          <w:p w14:paraId="004DD6ED" w14:textId="2F1D4DAE" w:rsidR="00BC0DC8" w:rsidRDefault="00BC0DC8" w:rsidP="00D42A72">
            <w:pPr>
              <w:rPr>
                <w:ins w:id="20" w:author="Rob Blokvoord" w:date="2023-05-22T09:41:00Z"/>
                <w:sz w:val="20"/>
                <w:szCs w:val="20"/>
                <w:lang w:val="en-GB"/>
              </w:rPr>
            </w:pPr>
            <w:ins w:id="21" w:author="Rob Blokvoord" w:date="2023-05-22T09:41:00Z">
              <w:r>
                <w:rPr>
                  <w:sz w:val="20"/>
                  <w:szCs w:val="20"/>
                  <w:lang w:val="en-GB"/>
                </w:rPr>
                <w:t>Warehous</w:t>
              </w:r>
            </w:ins>
            <w:ins w:id="22" w:author="Rob Blokvoord" w:date="2023-05-22T09:42:00Z">
              <w:r>
                <w:rPr>
                  <w:sz w:val="20"/>
                  <w:szCs w:val="20"/>
                  <w:lang w:val="en-GB"/>
                </w:rPr>
                <w:t xml:space="preserve">ing/delivery </w:t>
              </w:r>
            </w:ins>
            <w:ins w:id="23" w:author="Rob Blokvoord" w:date="2023-05-22T09:41:00Z">
              <w:r>
                <w:rPr>
                  <w:sz w:val="20"/>
                  <w:szCs w:val="20"/>
                  <w:lang w:val="en-GB"/>
                </w:rPr>
                <w:t xml:space="preserve">of packed </w:t>
              </w:r>
            </w:ins>
            <w:ins w:id="24" w:author="Rob Blokvoord" w:date="2023-05-22T09:42:00Z">
              <w:r>
                <w:rPr>
                  <w:sz w:val="20"/>
                  <w:szCs w:val="20"/>
                  <w:lang w:val="en-GB"/>
                </w:rPr>
                <w:t>and sealed products</w:t>
              </w:r>
            </w:ins>
            <w:ins w:id="25" w:author="Rob Blokvoord" w:date="2023-05-22T09:41:00Z">
              <w:r>
                <w:rPr>
                  <w:sz w:val="20"/>
                  <w:szCs w:val="20"/>
                  <w:lang w:val="en-GB"/>
                </w:rPr>
                <w:t>:</w:t>
              </w:r>
            </w:ins>
          </w:p>
          <w:p w14:paraId="5E8C3EEB" w14:textId="282DCE3E" w:rsidR="004D4A20" w:rsidRPr="00A6723B" w:rsidRDefault="009C6A11" w:rsidP="00D42A72">
            <w:pPr>
              <w:rPr>
                <w:sz w:val="20"/>
                <w:szCs w:val="20"/>
                <w:lang w:val="en-GB"/>
              </w:rPr>
            </w:pPr>
            <w:r w:rsidRPr="00A6723B">
              <w:rPr>
                <w:sz w:val="20"/>
                <w:szCs w:val="20"/>
                <w:lang w:val="en-GB"/>
              </w:rPr>
              <w:t>Company name</w:t>
            </w:r>
            <w:r w:rsidR="004D4A20" w:rsidRPr="00A6723B">
              <w:rPr>
                <w:sz w:val="20"/>
                <w:szCs w:val="20"/>
                <w:lang w:val="en-GB"/>
              </w:rPr>
              <w:t>:</w:t>
            </w:r>
            <w:ins w:id="26" w:author="Rob Blokvoord" w:date="2023-05-22T09:40:00Z">
              <w:r w:rsidR="00BC0DC8">
                <w:rPr>
                  <w:sz w:val="20"/>
                  <w:szCs w:val="20"/>
                  <w:lang w:val="en-GB"/>
                </w:rPr>
                <w:t xml:space="preserve"> Windhorst Transport B.V.</w:t>
              </w:r>
            </w:ins>
          </w:p>
          <w:p w14:paraId="4556A1ED" w14:textId="506C5902" w:rsidR="004D4A20" w:rsidRPr="00BC0DC8" w:rsidRDefault="004D4A20" w:rsidP="004D4A20">
            <w:pPr>
              <w:rPr>
                <w:sz w:val="20"/>
                <w:szCs w:val="20"/>
                <w:rPrChange w:id="27" w:author="Rob Blokvoord" w:date="2023-05-22T09:41:00Z">
                  <w:rPr>
                    <w:sz w:val="20"/>
                    <w:szCs w:val="20"/>
                    <w:lang w:val="en-GB"/>
                  </w:rPr>
                </w:rPrChange>
              </w:rPr>
            </w:pPr>
            <w:proofErr w:type="spellStart"/>
            <w:r w:rsidRPr="00BC0DC8">
              <w:rPr>
                <w:sz w:val="20"/>
                <w:szCs w:val="20"/>
                <w:rPrChange w:id="28" w:author="Rob Blokvoord" w:date="2023-05-22T09:41:00Z">
                  <w:rPr>
                    <w:sz w:val="20"/>
                    <w:szCs w:val="20"/>
                    <w:lang w:val="en-GB"/>
                  </w:rPr>
                </w:rPrChange>
              </w:rPr>
              <w:lastRenderedPageBreak/>
              <w:t>Ad</w:t>
            </w:r>
            <w:r w:rsidR="009C6A11" w:rsidRPr="00BC0DC8">
              <w:rPr>
                <w:sz w:val="20"/>
                <w:szCs w:val="20"/>
                <w:rPrChange w:id="29" w:author="Rob Blokvoord" w:date="2023-05-22T09:41:00Z">
                  <w:rPr>
                    <w:sz w:val="20"/>
                    <w:szCs w:val="20"/>
                    <w:lang w:val="en-GB"/>
                  </w:rPr>
                </w:rPrChange>
              </w:rPr>
              <w:t>d</w:t>
            </w:r>
            <w:r w:rsidRPr="00BC0DC8">
              <w:rPr>
                <w:sz w:val="20"/>
                <w:szCs w:val="20"/>
                <w:rPrChange w:id="30" w:author="Rob Blokvoord" w:date="2023-05-22T09:41:00Z">
                  <w:rPr>
                    <w:sz w:val="20"/>
                    <w:szCs w:val="20"/>
                    <w:lang w:val="en-GB"/>
                  </w:rPr>
                </w:rPrChange>
              </w:rPr>
              <w:t>re</w:t>
            </w:r>
            <w:r w:rsidR="009C6A11" w:rsidRPr="00BC0DC8">
              <w:rPr>
                <w:sz w:val="20"/>
                <w:szCs w:val="20"/>
                <w:rPrChange w:id="31" w:author="Rob Blokvoord" w:date="2023-05-22T09:41:00Z">
                  <w:rPr>
                    <w:sz w:val="20"/>
                    <w:szCs w:val="20"/>
                    <w:lang w:val="en-GB"/>
                  </w:rPr>
                </w:rPrChange>
              </w:rPr>
              <w:t>s</w:t>
            </w:r>
            <w:r w:rsidRPr="00BC0DC8">
              <w:rPr>
                <w:sz w:val="20"/>
                <w:szCs w:val="20"/>
                <w:rPrChange w:id="32" w:author="Rob Blokvoord" w:date="2023-05-22T09:41:00Z">
                  <w:rPr>
                    <w:sz w:val="20"/>
                    <w:szCs w:val="20"/>
                    <w:lang w:val="en-GB"/>
                  </w:rPr>
                </w:rPrChange>
              </w:rPr>
              <w:t>s</w:t>
            </w:r>
            <w:proofErr w:type="spellEnd"/>
            <w:r w:rsidRPr="00BC0DC8">
              <w:rPr>
                <w:sz w:val="20"/>
                <w:szCs w:val="20"/>
                <w:rPrChange w:id="33" w:author="Rob Blokvoord" w:date="2023-05-22T09:41:00Z">
                  <w:rPr>
                    <w:sz w:val="20"/>
                    <w:szCs w:val="20"/>
                    <w:lang w:val="en-GB"/>
                  </w:rPr>
                </w:rPrChange>
              </w:rPr>
              <w:t>:</w:t>
            </w:r>
            <w:ins w:id="34" w:author="Rob Blokvoord" w:date="2023-05-22T09:41:00Z">
              <w:r w:rsidR="00BC0DC8" w:rsidRPr="00BC0DC8">
                <w:rPr>
                  <w:sz w:val="20"/>
                  <w:szCs w:val="20"/>
                  <w:rPrChange w:id="35" w:author="Rob Blokvoord" w:date="2023-05-22T09:41:00Z">
                    <w:rPr>
                      <w:sz w:val="20"/>
                      <w:szCs w:val="20"/>
                      <w:lang w:val="en-GB"/>
                    </w:rPr>
                  </w:rPrChange>
                </w:rPr>
                <w:t xml:space="preserve"> </w:t>
              </w:r>
              <w:r w:rsidR="00BC0DC8">
                <w:rPr>
                  <w:rFonts w:cs="Arial"/>
                  <w:color w:val="202124"/>
                  <w:sz w:val="21"/>
                  <w:szCs w:val="21"/>
                  <w:shd w:val="clear" w:color="auto" w:fill="FFFFFF"/>
                </w:rPr>
                <w:t>Belgiëlaan 4</w:t>
              </w:r>
            </w:ins>
          </w:p>
          <w:p w14:paraId="278EE8CD" w14:textId="5CD6AD06" w:rsidR="004D4A20" w:rsidRPr="00BC0DC8" w:rsidRDefault="004D4A20" w:rsidP="004D4A20">
            <w:pPr>
              <w:rPr>
                <w:sz w:val="20"/>
                <w:szCs w:val="20"/>
                <w:rPrChange w:id="36" w:author="Rob Blokvoord" w:date="2023-05-22T09:41:00Z">
                  <w:rPr>
                    <w:sz w:val="20"/>
                    <w:szCs w:val="20"/>
                    <w:lang w:val="en-GB"/>
                  </w:rPr>
                </w:rPrChange>
              </w:rPr>
            </w:pPr>
            <w:r w:rsidRPr="00BC0DC8">
              <w:rPr>
                <w:sz w:val="20"/>
                <w:szCs w:val="20"/>
                <w:rPrChange w:id="37" w:author="Rob Blokvoord" w:date="2023-05-22T09:41:00Z">
                  <w:rPr>
                    <w:sz w:val="20"/>
                    <w:szCs w:val="20"/>
                    <w:lang w:val="en-GB"/>
                  </w:rPr>
                </w:rPrChange>
              </w:rPr>
              <w:t>Post</w:t>
            </w:r>
            <w:r w:rsidR="009C6A11" w:rsidRPr="00BC0DC8">
              <w:rPr>
                <w:sz w:val="20"/>
                <w:szCs w:val="20"/>
                <w:rPrChange w:id="38" w:author="Rob Blokvoord" w:date="2023-05-22T09:41:00Z">
                  <w:rPr>
                    <w:sz w:val="20"/>
                    <w:szCs w:val="20"/>
                    <w:lang w:val="en-GB"/>
                  </w:rPr>
                </w:rPrChange>
              </w:rPr>
              <w:t xml:space="preserve">al </w:t>
            </w:r>
            <w:r w:rsidRPr="00BC0DC8">
              <w:rPr>
                <w:sz w:val="20"/>
                <w:szCs w:val="20"/>
                <w:rPrChange w:id="39" w:author="Rob Blokvoord" w:date="2023-05-22T09:41:00Z">
                  <w:rPr>
                    <w:sz w:val="20"/>
                    <w:szCs w:val="20"/>
                    <w:lang w:val="en-GB"/>
                  </w:rPr>
                </w:rPrChange>
              </w:rPr>
              <w:t>code</w:t>
            </w:r>
            <w:r w:rsidRPr="00BC0DC8">
              <w:rPr>
                <w:color w:val="999999"/>
                <w:sz w:val="20"/>
                <w:szCs w:val="20"/>
                <w:rPrChange w:id="40" w:author="Rob Blokvoord" w:date="2023-05-22T09:41:00Z">
                  <w:rPr>
                    <w:color w:val="999999"/>
                    <w:sz w:val="20"/>
                    <w:szCs w:val="20"/>
                    <w:lang w:val="en-GB"/>
                  </w:rPr>
                </w:rPrChange>
              </w:rPr>
              <w:t>:</w:t>
            </w:r>
            <w:r w:rsidRPr="00BC0DC8">
              <w:rPr>
                <w:sz w:val="20"/>
                <w:szCs w:val="20"/>
                <w:rPrChange w:id="41" w:author="Rob Blokvoord" w:date="2023-05-22T09:41:00Z">
                  <w:rPr>
                    <w:sz w:val="20"/>
                    <w:szCs w:val="20"/>
                    <w:lang w:val="en-GB"/>
                  </w:rPr>
                </w:rPrChange>
              </w:rPr>
              <w:t xml:space="preserve"> </w:t>
            </w:r>
            <w:ins w:id="42" w:author="Rob Blokvoord" w:date="2023-05-22T09:41:00Z">
              <w:r w:rsidR="00BC0DC8">
                <w:rPr>
                  <w:rFonts w:cs="Arial"/>
                  <w:color w:val="202124"/>
                  <w:sz w:val="21"/>
                  <w:szCs w:val="21"/>
                  <w:shd w:val="clear" w:color="auto" w:fill="FFFFFF"/>
                </w:rPr>
                <w:t xml:space="preserve">2391 PE </w:t>
              </w:r>
            </w:ins>
          </w:p>
          <w:p w14:paraId="3085C2EF" w14:textId="1860063A" w:rsidR="004D4A20" w:rsidRPr="00BC0DC8" w:rsidRDefault="009C6A11" w:rsidP="004D4A20">
            <w:pPr>
              <w:rPr>
                <w:b/>
                <w:sz w:val="20"/>
                <w:szCs w:val="20"/>
                <w:lang w:val="en-US"/>
                <w:rPrChange w:id="43" w:author="Rob Blokvoord" w:date="2023-05-22T09:41:00Z">
                  <w:rPr>
                    <w:b/>
                    <w:sz w:val="20"/>
                    <w:szCs w:val="20"/>
                    <w:lang w:val="en-GB"/>
                  </w:rPr>
                </w:rPrChange>
              </w:rPr>
            </w:pPr>
            <w:r w:rsidRPr="00BC0DC8">
              <w:rPr>
                <w:sz w:val="20"/>
                <w:szCs w:val="20"/>
                <w:lang w:val="en-US"/>
                <w:rPrChange w:id="44" w:author="Rob Blokvoord" w:date="2023-05-22T09:41:00Z">
                  <w:rPr>
                    <w:sz w:val="20"/>
                    <w:szCs w:val="20"/>
                    <w:lang w:val="en-GB"/>
                  </w:rPr>
                </w:rPrChange>
              </w:rPr>
              <w:t>Place</w:t>
            </w:r>
            <w:r w:rsidR="004D4A20" w:rsidRPr="00BC0DC8">
              <w:rPr>
                <w:sz w:val="20"/>
                <w:szCs w:val="20"/>
                <w:lang w:val="en-US"/>
                <w:rPrChange w:id="45" w:author="Rob Blokvoord" w:date="2023-05-22T09:41:00Z">
                  <w:rPr>
                    <w:sz w:val="20"/>
                    <w:szCs w:val="20"/>
                    <w:lang w:val="en-GB"/>
                  </w:rPr>
                </w:rPrChange>
              </w:rPr>
              <w:t>:</w:t>
            </w:r>
            <w:ins w:id="46" w:author="Rob Blokvoord" w:date="2023-05-22T09:41:00Z">
              <w:r w:rsidR="00BC0DC8" w:rsidRPr="00BC0DC8">
                <w:rPr>
                  <w:rFonts w:cs="Arial"/>
                  <w:color w:val="202124"/>
                  <w:sz w:val="21"/>
                  <w:szCs w:val="21"/>
                  <w:shd w:val="clear" w:color="auto" w:fill="FFFFFF"/>
                  <w:lang w:val="en-US"/>
                  <w:rPrChange w:id="47" w:author="Rob Blokvoord" w:date="2023-05-22T09:41:00Z">
                    <w:rPr>
                      <w:rFonts w:cs="Arial"/>
                      <w:color w:val="202124"/>
                      <w:sz w:val="21"/>
                      <w:szCs w:val="21"/>
                      <w:shd w:val="clear" w:color="auto" w:fill="FFFFFF"/>
                    </w:rPr>
                  </w:rPrChange>
                </w:rPr>
                <w:t xml:space="preserve"> </w:t>
              </w:r>
              <w:proofErr w:type="spellStart"/>
              <w:r w:rsidR="00BC0DC8" w:rsidRPr="00BC0DC8">
                <w:rPr>
                  <w:rFonts w:cs="Arial"/>
                  <w:color w:val="202124"/>
                  <w:sz w:val="21"/>
                  <w:szCs w:val="21"/>
                  <w:shd w:val="clear" w:color="auto" w:fill="FFFFFF"/>
                  <w:lang w:val="en-US"/>
                  <w:rPrChange w:id="48" w:author="Rob Blokvoord" w:date="2023-05-22T09:41:00Z">
                    <w:rPr>
                      <w:rFonts w:cs="Arial"/>
                      <w:color w:val="202124"/>
                      <w:sz w:val="21"/>
                      <w:szCs w:val="21"/>
                      <w:shd w:val="clear" w:color="auto" w:fill="FFFFFF"/>
                    </w:rPr>
                  </w:rPrChange>
                </w:rPr>
                <w:t>Hazerswoude</w:t>
              </w:r>
              <w:proofErr w:type="spellEnd"/>
              <w:r w:rsidR="00BC0DC8" w:rsidRPr="00BC0DC8">
                <w:rPr>
                  <w:rFonts w:cs="Arial"/>
                  <w:color w:val="202124"/>
                  <w:sz w:val="21"/>
                  <w:szCs w:val="21"/>
                  <w:shd w:val="clear" w:color="auto" w:fill="FFFFFF"/>
                  <w:lang w:val="en-US"/>
                  <w:rPrChange w:id="49" w:author="Rob Blokvoord" w:date="2023-05-22T09:41:00Z">
                    <w:rPr>
                      <w:rFonts w:cs="Arial"/>
                      <w:color w:val="202124"/>
                      <w:sz w:val="21"/>
                      <w:szCs w:val="21"/>
                      <w:shd w:val="clear" w:color="auto" w:fill="FFFFFF"/>
                    </w:rPr>
                  </w:rPrChange>
                </w:rPr>
                <w:t xml:space="preserve">-Dorp, </w:t>
              </w:r>
              <w:r w:rsidR="00BC0DC8" w:rsidRPr="00BC0DC8">
                <w:rPr>
                  <w:rFonts w:cs="Arial"/>
                  <w:color w:val="202124"/>
                  <w:sz w:val="21"/>
                  <w:szCs w:val="21"/>
                  <w:shd w:val="clear" w:color="auto" w:fill="FFFFFF"/>
                  <w:lang w:val="en-US"/>
                  <w:rPrChange w:id="50" w:author="Rob Blokvoord" w:date="2023-05-22T09:41:00Z">
                    <w:rPr>
                      <w:rFonts w:cs="Arial"/>
                      <w:color w:val="202124"/>
                      <w:sz w:val="21"/>
                      <w:szCs w:val="21"/>
                      <w:shd w:val="clear" w:color="auto" w:fill="FFFFFF"/>
                    </w:rPr>
                  </w:rPrChange>
                </w:rPr>
                <w:t xml:space="preserve">The </w:t>
              </w:r>
              <w:r w:rsidR="00BC0DC8" w:rsidRPr="00BC0DC8">
                <w:rPr>
                  <w:rFonts w:cs="Arial"/>
                  <w:color w:val="202124"/>
                  <w:sz w:val="21"/>
                  <w:szCs w:val="21"/>
                  <w:shd w:val="clear" w:color="auto" w:fill="FFFFFF"/>
                  <w:lang w:val="en-US"/>
                  <w:rPrChange w:id="51" w:author="Rob Blokvoord" w:date="2023-05-22T09:41:00Z">
                    <w:rPr>
                      <w:rFonts w:cs="Arial"/>
                      <w:color w:val="202124"/>
                      <w:sz w:val="21"/>
                      <w:szCs w:val="21"/>
                      <w:shd w:val="clear" w:color="auto" w:fill="FFFFFF"/>
                    </w:rPr>
                  </w:rPrChange>
                </w:rPr>
                <w:t>Ne</w:t>
              </w:r>
              <w:r w:rsidR="00BC0DC8" w:rsidRPr="00BC0DC8">
                <w:rPr>
                  <w:rFonts w:cs="Arial"/>
                  <w:color w:val="202124"/>
                  <w:sz w:val="21"/>
                  <w:szCs w:val="21"/>
                  <w:shd w:val="clear" w:color="auto" w:fill="FFFFFF"/>
                  <w:lang w:val="en-US"/>
                  <w:rPrChange w:id="52" w:author="Rob Blokvoord" w:date="2023-05-22T09:41:00Z">
                    <w:rPr>
                      <w:rFonts w:cs="Arial"/>
                      <w:color w:val="202124"/>
                      <w:sz w:val="21"/>
                      <w:szCs w:val="21"/>
                      <w:shd w:val="clear" w:color="auto" w:fill="FFFFFF"/>
                    </w:rPr>
                  </w:rPrChange>
                </w:rPr>
                <w:t>th</w:t>
              </w:r>
              <w:r w:rsidR="00BC0DC8" w:rsidRPr="00BC0DC8">
                <w:rPr>
                  <w:rFonts w:cs="Arial"/>
                  <w:color w:val="202124"/>
                  <w:sz w:val="21"/>
                  <w:szCs w:val="21"/>
                  <w:shd w:val="clear" w:color="auto" w:fill="FFFFFF"/>
                  <w:lang w:val="en-US"/>
                  <w:rPrChange w:id="53" w:author="Rob Blokvoord" w:date="2023-05-22T09:41:00Z">
                    <w:rPr>
                      <w:rFonts w:cs="Arial"/>
                      <w:color w:val="202124"/>
                      <w:sz w:val="21"/>
                      <w:szCs w:val="21"/>
                      <w:shd w:val="clear" w:color="auto" w:fill="FFFFFF"/>
                    </w:rPr>
                  </w:rPrChange>
                </w:rPr>
                <w:t>erland</w:t>
              </w:r>
              <w:r w:rsidR="00BC0DC8" w:rsidRPr="00BC0DC8">
                <w:rPr>
                  <w:rFonts w:cs="Arial"/>
                  <w:color w:val="202124"/>
                  <w:sz w:val="21"/>
                  <w:szCs w:val="21"/>
                  <w:shd w:val="clear" w:color="auto" w:fill="FFFFFF"/>
                  <w:lang w:val="en-US"/>
                  <w:rPrChange w:id="54" w:author="Rob Blokvoord" w:date="2023-05-22T09:41:00Z">
                    <w:rPr>
                      <w:rFonts w:cs="Arial"/>
                      <w:color w:val="202124"/>
                      <w:sz w:val="21"/>
                      <w:szCs w:val="21"/>
                      <w:shd w:val="clear" w:color="auto" w:fill="FFFFFF"/>
                    </w:rPr>
                  </w:rPrChange>
                </w:rPr>
                <w:t>s</w:t>
              </w:r>
            </w:ins>
          </w:p>
        </w:tc>
      </w:tr>
      <w:tr w:rsidR="00BC0DC8" w:rsidRPr="00BC0DC8" w14:paraId="125136E2" w14:textId="77777777" w:rsidTr="00C04A03">
        <w:trPr>
          <w:ins w:id="55" w:author="Rob Blokvoord" w:date="2023-05-22T09:40:00Z"/>
        </w:trPr>
        <w:tc>
          <w:tcPr>
            <w:tcW w:w="9640" w:type="dxa"/>
            <w:shd w:val="clear" w:color="auto" w:fill="auto"/>
          </w:tcPr>
          <w:p w14:paraId="5AD0AB87" w14:textId="77777777" w:rsidR="00BC0DC8" w:rsidRPr="00BC0DC8" w:rsidRDefault="00BC0DC8" w:rsidP="00D42A72">
            <w:pPr>
              <w:rPr>
                <w:ins w:id="56" w:author="Rob Blokvoord" w:date="2023-05-22T09:40:00Z"/>
                <w:sz w:val="20"/>
                <w:szCs w:val="20"/>
                <w:lang w:val="en-US"/>
                <w:rPrChange w:id="57" w:author="Rob Blokvoord" w:date="2023-05-22T09:41:00Z">
                  <w:rPr>
                    <w:ins w:id="58" w:author="Rob Blokvoord" w:date="2023-05-22T09:40:00Z"/>
                    <w:sz w:val="20"/>
                    <w:szCs w:val="20"/>
                    <w:lang w:val="en-GB"/>
                  </w:rPr>
                </w:rPrChange>
              </w:rPr>
            </w:pPr>
          </w:p>
        </w:tc>
      </w:tr>
    </w:tbl>
    <w:p w14:paraId="4CF8F7CD" w14:textId="77777777" w:rsidR="00CD7ED4" w:rsidRPr="00BC0DC8" w:rsidRDefault="00CD7ED4" w:rsidP="00215726">
      <w:pPr>
        <w:rPr>
          <w:b/>
          <w:sz w:val="22"/>
          <w:szCs w:val="22"/>
          <w:lang w:val="en-US"/>
          <w:rPrChange w:id="59" w:author="Rob Blokvoord" w:date="2023-05-22T09:41:00Z">
            <w:rPr>
              <w:b/>
              <w:sz w:val="22"/>
              <w:szCs w:val="22"/>
              <w:lang w:val="en-GB"/>
            </w:rPr>
          </w:rPrChange>
        </w:rPr>
      </w:pPr>
    </w:p>
    <w:p w14:paraId="06473FE7" w14:textId="77777777" w:rsidR="00FD735F" w:rsidRPr="00A6723B" w:rsidRDefault="00827137" w:rsidP="00215726">
      <w:pPr>
        <w:rPr>
          <w:b/>
          <w:sz w:val="24"/>
          <w:lang w:val="en-GB"/>
        </w:rPr>
      </w:pPr>
      <w:r w:rsidRPr="00BC0DC8">
        <w:rPr>
          <w:b/>
          <w:sz w:val="24"/>
          <w:lang w:val="en-US"/>
          <w:rPrChange w:id="60" w:author="Rob Blokvoord" w:date="2023-05-22T09:41:00Z">
            <w:rPr>
              <w:b/>
              <w:sz w:val="24"/>
              <w:lang w:val="en-GB"/>
            </w:rPr>
          </w:rPrChange>
        </w:rPr>
        <w:br w:type="page"/>
      </w:r>
      <w:r w:rsidR="00A84D4C" w:rsidRPr="00A6723B">
        <w:rPr>
          <w:b/>
          <w:sz w:val="24"/>
          <w:lang w:val="en-GB"/>
        </w:rPr>
        <w:lastRenderedPageBreak/>
        <w:t>4</w:t>
      </w:r>
      <w:r w:rsidR="0006650C" w:rsidRPr="00A6723B">
        <w:rPr>
          <w:b/>
          <w:sz w:val="24"/>
          <w:lang w:val="en-GB"/>
        </w:rPr>
        <w:t xml:space="preserve">. </w:t>
      </w:r>
      <w:r w:rsidR="009C6A11" w:rsidRPr="00A6723B">
        <w:rPr>
          <w:b/>
          <w:sz w:val="24"/>
          <w:lang w:val="en-GB"/>
        </w:rPr>
        <w:t>Quality systems</w:t>
      </w:r>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3946"/>
        <w:gridCol w:w="1266"/>
        <w:gridCol w:w="4428"/>
      </w:tblGrid>
      <w:tr w:rsidR="0008797B" w:rsidRPr="00BC0DC8" w14:paraId="548C2A04" w14:textId="77777777" w:rsidTr="00C04A03">
        <w:tc>
          <w:tcPr>
            <w:tcW w:w="9640" w:type="dxa"/>
            <w:gridSpan w:val="3"/>
            <w:shd w:val="clear" w:color="auto" w:fill="FFFFFF"/>
          </w:tcPr>
          <w:p w14:paraId="766B3EE1" w14:textId="77777777" w:rsidR="0008797B" w:rsidRPr="00A6723B" w:rsidRDefault="009C6A11" w:rsidP="00D42A72">
            <w:pPr>
              <w:rPr>
                <w:sz w:val="20"/>
                <w:szCs w:val="20"/>
                <w:lang w:val="en-GB"/>
              </w:rPr>
            </w:pPr>
            <w:r w:rsidRPr="00A6723B">
              <w:rPr>
                <w:sz w:val="20"/>
                <w:szCs w:val="20"/>
                <w:lang w:val="en-GB"/>
              </w:rPr>
              <w:t>Conform which GFSI recognized quality systems is your company certified?</w:t>
            </w:r>
            <w:r w:rsidR="0008797B" w:rsidRPr="00A6723B">
              <w:rPr>
                <w:sz w:val="20"/>
                <w:szCs w:val="20"/>
                <w:lang w:val="en-GB"/>
              </w:rPr>
              <w:t xml:space="preserve"> </w:t>
            </w:r>
          </w:p>
          <w:p w14:paraId="0B584643" w14:textId="77777777" w:rsidR="0008797B" w:rsidRPr="00A6723B" w:rsidRDefault="0008797B" w:rsidP="009C6A11">
            <w:pPr>
              <w:rPr>
                <w:i/>
                <w:sz w:val="20"/>
                <w:szCs w:val="20"/>
                <w:lang w:val="en-GB"/>
              </w:rPr>
            </w:pPr>
            <w:r w:rsidRPr="00A6723B">
              <w:rPr>
                <w:i/>
                <w:sz w:val="20"/>
                <w:szCs w:val="20"/>
                <w:lang w:val="en-GB"/>
              </w:rPr>
              <w:t>(</w:t>
            </w:r>
            <w:proofErr w:type="gramStart"/>
            <w:r w:rsidR="009C6A11" w:rsidRPr="00A6723B">
              <w:rPr>
                <w:i/>
                <w:sz w:val="20"/>
                <w:szCs w:val="20"/>
                <w:lang w:val="en-GB"/>
              </w:rPr>
              <w:t>please</w:t>
            </w:r>
            <w:proofErr w:type="gramEnd"/>
            <w:r w:rsidR="009C6A11" w:rsidRPr="00A6723B">
              <w:rPr>
                <w:i/>
                <w:sz w:val="20"/>
                <w:szCs w:val="20"/>
                <w:lang w:val="en-GB"/>
              </w:rPr>
              <w:t xml:space="preserve"> add copies of valid certificates</w:t>
            </w:r>
            <w:r w:rsidRPr="00A6723B">
              <w:rPr>
                <w:i/>
                <w:sz w:val="20"/>
                <w:szCs w:val="20"/>
                <w:lang w:val="en-GB"/>
              </w:rPr>
              <w:t>)</w:t>
            </w:r>
          </w:p>
        </w:tc>
      </w:tr>
      <w:tr w:rsidR="0008797B" w:rsidRPr="00EF16DC" w14:paraId="23915399" w14:textId="77777777" w:rsidTr="00C04A03">
        <w:trPr>
          <w:trHeight w:val="891"/>
        </w:trPr>
        <w:tc>
          <w:tcPr>
            <w:tcW w:w="9640" w:type="dxa"/>
            <w:gridSpan w:val="3"/>
            <w:shd w:val="clear" w:color="auto" w:fill="FFFFFF"/>
          </w:tcPr>
          <w:p w14:paraId="2034C5B4" w14:textId="6ACAA2F3" w:rsidR="0008797B" w:rsidRPr="00A6723B" w:rsidRDefault="005F068C" w:rsidP="0008797B">
            <w:pPr>
              <w:rPr>
                <w:sz w:val="28"/>
                <w:szCs w:val="28"/>
                <w:lang w:val="en-GB"/>
              </w:rPr>
            </w:pPr>
            <w:r>
              <w:rPr>
                <w:sz w:val="28"/>
                <w:szCs w:val="28"/>
                <w:lang w:val="en-GB"/>
              </w:rPr>
              <w:t>FSSC 22000</w:t>
            </w:r>
          </w:p>
        </w:tc>
      </w:tr>
      <w:tr w:rsidR="0008797B" w:rsidRPr="00A6723B" w14:paraId="16C01BF4" w14:textId="77777777" w:rsidTr="00C04A03">
        <w:tc>
          <w:tcPr>
            <w:tcW w:w="3946" w:type="dxa"/>
            <w:shd w:val="clear" w:color="auto" w:fill="FFFFFF"/>
          </w:tcPr>
          <w:p w14:paraId="1940D9D2" w14:textId="77777777" w:rsidR="0008797B" w:rsidRPr="00A6723B" w:rsidRDefault="0008797B" w:rsidP="00E10DD3">
            <w:pPr>
              <w:rPr>
                <w:sz w:val="22"/>
                <w:szCs w:val="22"/>
                <w:lang w:val="en-GB"/>
              </w:rPr>
            </w:pPr>
          </w:p>
        </w:tc>
        <w:tc>
          <w:tcPr>
            <w:tcW w:w="1266" w:type="dxa"/>
            <w:shd w:val="clear" w:color="auto" w:fill="FFFFFF"/>
          </w:tcPr>
          <w:p w14:paraId="67F0FA78" w14:textId="77777777" w:rsidR="0008797B" w:rsidRPr="00A6723B" w:rsidRDefault="009C6A11" w:rsidP="00E10DD3">
            <w:pPr>
              <w:rPr>
                <w:sz w:val="22"/>
                <w:szCs w:val="22"/>
                <w:lang w:val="en-GB"/>
              </w:rPr>
            </w:pPr>
            <w:r w:rsidRPr="00A6723B">
              <w:rPr>
                <w:sz w:val="22"/>
                <w:szCs w:val="22"/>
                <w:lang w:val="en-GB"/>
              </w:rPr>
              <w:t>Y / N</w:t>
            </w:r>
            <w:r w:rsidR="0008797B" w:rsidRPr="00A6723B">
              <w:rPr>
                <w:sz w:val="22"/>
                <w:szCs w:val="22"/>
                <w:lang w:val="en-GB"/>
              </w:rPr>
              <w:t xml:space="preserve"> </w:t>
            </w:r>
          </w:p>
        </w:tc>
        <w:tc>
          <w:tcPr>
            <w:tcW w:w="4428" w:type="dxa"/>
            <w:shd w:val="clear" w:color="auto" w:fill="FFFFFF"/>
          </w:tcPr>
          <w:p w14:paraId="22C5BBBE" w14:textId="77777777" w:rsidR="0008797B" w:rsidRPr="00A6723B" w:rsidRDefault="009C6A11" w:rsidP="00E10DD3">
            <w:pPr>
              <w:rPr>
                <w:sz w:val="22"/>
                <w:szCs w:val="22"/>
                <w:lang w:val="en-GB"/>
              </w:rPr>
            </w:pPr>
            <w:r w:rsidRPr="00A6723B">
              <w:rPr>
                <w:sz w:val="22"/>
                <w:szCs w:val="22"/>
                <w:lang w:val="en-GB"/>
              </w:rPr>
              <w:t>Remarks</w:t>
            </w:r>
            <w:r w:rsidR="0008797B" w:rsidRPr="00A6723B">
              <w:rPr>
                <w:sz w:val="22"/>
                <w:szCs w:val="22"/>
                <w:lang w:val="en-GB"/>
              </w:rPr>
              <w:t xml:space="preserve">  </w:t>
            </w:r>
          </w:p>
        </w:tc>
      </w:tr>
      <w:tr w:rsidR="0008797B" w:rsidRPr="00BC0DC8" w14:paraId="64CCFBF1" w14:textId="77777777" w:rsidTr="00C04A03">
        <w:tc>
          <w:tcPr>
            <w:tcW w:w="3946" w:type="dxa"/>
            <w:shd w:val="clear" w:color="auto" w:fill="FFFFFF"/>
          </w:tcPr>
          <w:p w14:paraId="62FD0E65" w14:textId="77777777" w:rsidR="0008797B" w:rsidRPr="00A6723B" w:rsidRDefault="009C6A11" w:rsidP="00D42A72">
            <w:pPr>
              <w:rPr>
                <w:sz w:val="20"/>
                <w:szCs w:val="20"/>
                <w:lang w:val="en-GB"/>
              </w:rPr>
            </w:pPr>
            <w:r w:rsidRPr="00A6723B">
              <w:rPr>
                <w:sz w:val="20"/>
                <w:szCs w:val="20"/>
                <w:lang w:val="en-GB"/>
              </w:rPr>
              <w:t>Do you have an EC number</w:t>
            </w:r>
            <w:r w:rsidR="0008797B" w:rsidRPr="00A6723B">
              <w:rPr>
                <w:sz w:val="20"/>
                <w:szCs w:val="20"/>
                <w:lang w:val="en-GB"/>
              </w:rPr>
              <w:t>?</w:t>
            </w:r>
          </w:p>
          <w:p w14:paraId="211E1FB8" w14:textId="77777777" w:rsidR="0008797B" w:rsidRPr="00A6723B" w:rsidRDefault="009C6A11" w:rsidP="00D42A72">
            <w:pPr>
              <w:rPr>
                <w:sz w:val="20"/>
                <w:szCs w:val="20"/>
                <w:lang w:val="en-GB"/>
              </w:rPr>
            </w:pPr>
            <w:r w:rsidRPr="00A6723B">
              <w:rPr>
                <w:sz w:val="20"/>
                <w:szCs w:val="20"/>
                <w:lang w:val="en-GB"/>
              </w:rPr>
              <w:t>If yes, please state</w:t>
            </w:r>
            <w:r w:rsidR="0008797B" w:rsidRPr="00A6723B">
              <w:rPr>
                <w:sz w:val="20"/>
                <w:szCs w:val="20"/>
                <w:lang w:val="en-GB"/>
              </w:rPr>
              <w:t xml:space="preserve">?  </w:t>
            </w:r>
          </w:p>
        </w:tc>
        <w:tc>
          <w:tcPr>
            <w:tcW w:w="1266" w:type="dxa"/>
            <w:shd w:val="clear" w:color="auto" w:fill="FFFFFF"/>
          </w:tcPr>
          <w:p w14:paraId="1BB3A652" w14:textId="25C442B9" w:rsidR="0008797B" w:rsidRPr="00A6723B" w:rsidRDefault="0008797B" w:rsidP="00D42A72">
            <w:pPr>
              <w:rPr>
                <w:sz w:val="28"/>
                <w:szCs w:val="28"/>
                <w:lang w:val="en-GB"/>
              </w:rPr>
            </w:pPr>
          </w:p>
        </w:tc>
        <w:tc>
          <w:tcPr>
            <w:tcW w:w="4428" w:type="dxa"/>
            <w:shd w:val="clear" w:color="auto" w:fill="FFFFFF"/>
          </w:tcPr>
          <w:p w14:paraId="56004E69" w14:textId="3F8904DA" w:rsidR="0008797B" w:rsidRPr="00A6723B" w:rsidRDefault="001364C1" w:rsidP="00D42A72">
            <w:pPr>
              <w:rPr>
                <w:sz w:val="28"/>
                <w:szCs w:val="28"/>
                <w:lang w:val="en-GB"/>
              </w:rPr>
            </w:pPr>
            <w:del w:id="61" w:author="Rob Blokvoord" w:date="2023-05-22T09:43:00Z">
              <w:r w:rsidRPr="001364C1" w:rsidDel="00BC0DC8">
                <w:rPr>
                  <w:sz w:val="22"/>
                  <w:szCs w:val="22"/>
                  <w:lang w:val="en-GB"/>
                </w:rPr>
                <w:delText>Please specify; what is an EC number?</w:delText>
              </w:r>
            </w:del>
            <w:proofErr w:type="spellStart"/>
            <w:ins w:id="62" w:author="Rob Blokvoord" w:date="2023-05-22T09:43:00Z">
              <w:r w:rsidR="00BC0DC8">
                <w:rPr>
                  <w:sz w:val="22"/>
                  <w:szCs w:val="22"/>
                  <w:lang w:val="en-GB"/>
                </w:rPr>
                <w:t>N.a.</w:t>
              </w:r>
            </w:ins>
            <w:proofErr w:type="spellEnd"/>
          </w:p>
        </w:tc>
      </w:tr>
    </w:tbl>
    <w:p w14:paraId="26EA38AD" w14:textId="77777777" w:rsidR="0006650C" w:rsidRPr="00A6723B" w:rsidRDefault="00FE1A8F" w:rsidP="00215726">
      <w:pPr>
        <w:rPr>
          <w:b/>
          <w:lang w:val="en-GB"/>
        </w:rPr>
      </w:pPr>
      <w:r w:rsidRPr="00171472">
        <w:rPr>
          <w:b/>
          <w:highlight w:val="red"/>
          <w:lang w:val="en-GB"/>
        </w:rPr>
        <w:t>In case of GFSI conform certification, please continue with question 6.</w:t>
      </w:r>
    </w:p>
    <w:p w14:paraId="028CFC73" w14:textId="77777777" w:rsidR="00693A37" w:rsidRPr="00A6723B" w:rsidRDefault="00067E3B" w:rsidP="00215726">
      <w:pPr>
        <w:rPr>
          <w:b/>
          <w:sz w:val="28"/>
          <w:szCs w:val="28"/>
          <w:highlight w:val="yellow"/>
          <w:lang w:val="en-GB"/>
        </w:rPr>
      </w:pPr>
      <w:r w:rsidRPr="00A6723B">
        <w:rPr>
          <w:b/>
          <w:i/>
          <w:color w:val="999999"/>
          <w:sz w:val="16"/>
          <w:szCs w:val="16"/>
          <w:lang w:val="en-GB"/>
        </w:rPr>
        <w:t xml:space="preserve"> </w:t>
      </w:r>
    </w:p>
    <w:p w14:paraId="75BD72B5" w14:textId="1E33A587" w:rsidR="0006650C" w:rsidRPr="00A6723B" w:rsidDel="00BC0DC8" w:rsidRDefault="00A84D4C" w:rsidP="00215726">
      <w:pPr>
        <w:rPr>
          <w:del w:id="63" w:author="Rob Blokvoord" w:date="2023-05-22T09:43:00Z"/>
          <w:b/>
          <w:sz w:val="26"/>
          <w:szCs w:val="28"/>
          <w:lang w:val="en-GB"/>
        </w:rPr>
      </w:pPr>
      <w:del w:id="64" w:author="Rob Blokvoord" w:date="2023-05-22T09:43:00Z">
        <w:r w:rsidRPr="00A6723B" w:rsidDel="00BC0DC8">
          <w:rPr>
            <w:b/>
            <w:sz w:val="26"/>
            <w:szCs w:val="28"/>
            <w:lang w:val="en-GB"/>
          </w:rPr>
          <w:delText>5</w:delText>
        </w:r>
        <w:r w:rsidR="008A16CC" w:rsidRPr="00A6723B" w:rsidDel="00BC0DC8">
          <w:rPr>
            <w:b/>
            <w:sz w:val="26"/>
            <w:szCs w:val="28"/>
            <w:lang w:val="en-GB"/>
          </w:rPr>
          <w:delText xml:space="preserve">. </w:delText>
        </w:r>
        <w:r w:rsidR="00FE1A8F" w:rsidRPr="00A6723B" w:rsidDel="00BC0DC8">
          <w:rPr>
            <w:b/>
            <w:sz w:val="26"/>
            <w:szCs w:val="28"/>
            <w:lang w:val="en-GB"/>
          </w:rPr>
          <w:delText>General</w:delText>
        </w:r>
        <w:r w:rsidR="008A16CC" w:rsidRPr="00A6723B" w:rsidDel="00BC0DC8">
          <w:rPr>
            <w:b/>
            <w:sz w:val="26"/>
            <w:szCs w:val="28"/>
            <w:lang w:val="en-GB"/>
          </w:rPr>
          <w:delText xml:space="preserve"> </w:delText>
        </w:r>
        <w:r w:rsidR="00FE1A8F" w:rsidRPr="00A6723B" w:rsidDel="00BC0DC8">
          <w:rPr>
            <w:b/>
            <w:sz w:val="26"/>
            <w:szCs w:val="28"/>
            <w:lang w:val="en-GB"/>
          </w:rPr>
          <w:delText>conditions</w:delText>
        </w:r>
        <w:r w:rsidR="00067E3B" w:rsidRPr="00A6723B" w:rsidDel="00BC0DC8">
          <w:rPr>
            <w:b/>
            <w:sz w:val="26"/>
            <w:szCs w:val="28"/>
            <w:lang w:val="en-GB"/>
          </w:rPr>
          <w:delText xml:space="preserve"> </w:delText>
        </w:r>
      </w:del>
    </w:p>
    <w:p w14:paraId="7FE68D07" w14:textId="0F54672E" w:rsidR="00C03A3F" w:rsidRPr="00A6723B" w:rsidDel="00BC0DC8" w:rsidRDefault="00BB330F" w:rsidP="00215726">
      <w:pPr>
        <w:rPr>
          <w:del w:id="65" w:author="Rob Blokvoord" w:date="2023-05-22T09:43:00Z"/>
          <w:b/>
          <w:i/>
          <w:color w:val="CC3300"/>
          <w:sz w:val="16"/>
          <w:szCs w:val="16"/>
          <w:lang w:val="en-GB"/>
        </w:rPr>
      </w:pPr>
      <w:del w:id="66" w:author="Rob Blokvoord" w:date="2023-05-22T09:43:00Z">
        <w:r w:rsidRPr="00A6723B" w:rsidDel="00BC0DC8">
          <w:rPr>
            <w:b/>
            <w:i/>
            <w:color w:val="CC3300"/>
            <w:sz w:val="16"/>
            <w:szCs w:val="16"/>
            <w:lang w:val="en-GB"/>
          </w:rPr>
          <w:delText>Please fill out answers with yes (Y), no (N) or not applicable (NA). State other values or cla</w:delText>
        </w:r>
        <w:r w:rsidR="003908C8" w:rsidDel="00BC0DC8">
          <w:rPr>
            <w:b/>
            <w:i/>
            <w:color w:val="CC3300"/>
            <w:sz w:val="16"/>
            <w:szCs w:val="16"/>
            <w:lang w:val="en-GB"/>
          </w:rPr>
          <w:delText>rifications in the remark field.</w:delText>
        </w:r>
      </w:del>
    </w:p>
    <w:p w14:paraId="4ABD3F73" w14:textId="34070C8E" w:rsidR="0087658C" w:rsidRPr="00A6723B" w:rsidDel="00BC0DC8" w:rsidRDefault="0087658C" w:rsidP="00215726">
      <w:pPr>
        <w:rPr>
          <w:del w:id="67" w:author="Rob Blokvoord" w:date="2023-05-22T09:43:00Z"/>
          <w:b/>
          <w:i/>
          <w:color w:val="CC3300"/>
          <w:sz w:val="16"/>
          <w:szCs w:val="16"/>
          <w:lang w:val="en-GB"/>
        </w:rPr>
      </w:pPr>
    </w:p>
    <w:p w14:paraId="59380CFF" w14:textId="3726AFBB" w:rsidR="00C03A3F" w:rsidRPr="00A6723B" w:rsidDel="00BC0DC8" w:rsidRDefault="00A84D4C" w:rsidP="00215726">
      <w:pPr>
        <w:rPr>
          <w:del w:id="68" w:author="Rob Blokvoord" w:date="2023-05-22T09:43:00Z"/>
          <w:b/>
          <w:sz w:val="24"/>
          <w:lang w:val="en-GB"/>
        </w:rPr>
      </w:pPr>
      <w:del w:id="69" w:author="Rob Blokvoord" w:date="2023-05-22T09:43:00Z">
        <w:r w:rsidRPr="00A6723B" w:rsidDel="00BC0DC8">
          <w:rPr>
            <w:b/>
            <w:sz w:val="24"/>
            <w:lang w:val="en-GB"/>
          </w:rPr>
          <w:delText>5</w:delText>
        </w:r>
        <w:r w:rsidR="00C03A3F" w:rsidRPr="00A6723B" w:rsidDel="00BC0DC8">
          <w:rPr>
            <w:b/>
            <w:sz w:val="24"/>
            <w:lang w:val="en-GB"/>
          </w:rPr>
          <w:delText>.</w:delText>
        </w:r>
        <w:r w:rsidRPr="00A6723B" w:rsidDel="00BC0DC8">
          <w:rPr>
            <w:b/>
            <w:sz w:val="24"/>
            <w:lang w:val="en-GB"/>
          </w:rPr>
          <w:delText>1</w:delText>
        </w:r>
        <w:r w:rsidR="00C03A3F" w:rsidRPr="00A6723B" w:rsidDel="00BC0DC8">
          <w:rPr>
            <w:b/>
            <w:sz w:val="24"/>
            <w:lang w:val="en-GB"/>
          </w:rPr>
          <w:delText xml:space="preserve"> </w:delText>
        </w:r>
        <w:r w:rsidR="00BB330F" w:rsidRPr="00A6723B" w:rsidDel="00BC0DC8">
          <w:rPr>
            <w:b/>
            <w:sz w:val="24"/>
            <w:lang w:val="en-GB"/>
          </w:rPr>
          <w:delText>Maintenance</w:delText>
        </w:r>
        <w:r w:rsidR="00067E3B" w:rsidRPr="00A6723B" w:rsidDel="00BC0DC8">
          <w:rPr>
            <w:b/>
            <w:sz w:val="24"/>
            <w:lang w:val="en-GB"/>
          </w:rPr>
          <w:delText xml:space="preserve"> </w:delText>
        </w:r>
      </w:del>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1"/>
        <w:gridCol w:w="4444"/>
        <w:gridCol w:w="1146"/>
        <w:gridCol w:w="3379"/>
      </w:tblGrid>
      <w:tr w:rsidR="00C03A3F" w:rsidRPr="00A6723B" w:rsidDel="00BC0DC8" w14:paraId="39B2AE0F" w14:textId="6D99D53B" w:rsidTr="00C04A03">
        <w:trPr>
          <w:del w:id="70" w:author="Rob Blokvoord" w:date="2023-05-22T09:43:00Z"/>
        </w:trPr>
        <w:tc>
          <w:tcPr>
            <w:tcW w:w="5115" w:type="dxa"/>
            <w:gridSpan w:val="2"/>
            <w:shd w:val="clear" w:color="auto" w:fill="FFFFFF"/>
          </w:tcPr>
          <w:p w14:paraId="565773E5" w14:textId="62307A6A" w:rsidR="00C03A3F" w:rsidRPr="00A6723B" w:rsidDel="00BC0DC8" w:rsidRDefault="00C03A3F" w:rsidP="00E80D48">
            <w:pPr>
              <w:rPr>
                <w:del w:id="71" w:author="Rob Blokvoord" w:date="2023-05-22T09:43:00Z"/>
                <w:sz w:val="28"/>
                <w:szCs w:val="28"/>
                <w:lang w:val="en-GB"/>
              </w:rPr>
            </w:pPr>
          </w:p>
        </w:tc>
        <w:tc>
          <w:tcPr>
            <w:tcW w:w="1146" w:type="dxa"/>
            <w:shd w:val="clear" w:color="auto" w:fill="FFFFFF"/>
          </w:tcPr>
          <w:p w14:paraId="7405E930" w14:textId="37E85BDB" w:rsidR="00C03A3F" w:rsidRPr="00A6723B" w:rsidDel="00BC0DC8" w:rsidRDefault="000D0D9B" w:rsidP="006951B9">
            <w:pPr>
              <w:rPr>
                <w:del w:id="72" w:author="Rob Blokvoord" w:date="2023-05-22T09:43:00Z"/>
                <w:sz w:val="22"/>
                <w:szCs w:val="22"/>
                <w:lang w:val="en-GB"/>
              </w:rPr>
            </w:pPr>
            <w:del w:id="73" w:author="Rob Blokvoord" w:date="2023-05-22T09:43:00Z">
              <w:r w:rsidRPr="00A6723B" w:rsidDel="00BC0DC8">
                <w:rPr>
                  <w:sz w:val="22"/>
                  <w:szCs w:val="22"/>
                  <w:lang w:val="en-GB"/>
                </w:rPr>
                <w:delText>An</w:delText>
              </w:r>
              <w:r w:rsidR="006951B9" w:rsidRPr="00A6723B" w:rsidDel="00BC0DC8">
                <w:rPr>
                  <w:sz w:val="22"/>
                  <w:szCs w:val="22"/>
                  <w:lang w:val="en-GB"/>
                </w:rPr>
                <w:delText>swer</w:delText>
              </w:r>
              <w:r w:rsidRPr="00A6723B" w:rsidDel="00BC0DC8">
                <w:rPr>
                  <w:sz w:val="22"/>
                  <w:szCs w:val="22"/>
                  <w:lang w:val="en-GB"/>
                </w:rPr>
                <w:delText xml:space="preserve"> </w:delText>
              </w:r>
            </w:del>
          </w:p>
        </w:tc>
        <w:tc>
          <w:tcPr>
            <w:tcW w:w="3379" w:type="dxa"/>
            <w:shd w:val="clear" w:color="auto" w:fill="FFFFFF"/>
          </w:tcPr>
          <w:p w14:paraId="21CFBDD7" w14:textId="63346F2C" w:rsidR="00C03A3F" w:rsidRPr="00A6723B" w:rsidDel="00BC0DC8" w:rsidRDefault="006951B9" w:rsidP="00E80D48">
            <w:pPr>
              <w:rPr>
                <w:del w:id="74" w:author="Rob Blokvoord" w:date="2023-05-22T09:43:00Z"/>
                <w:sz w:val="22"/>
                <w:szCs w:val="22"/>
                <w:lang w:val="en-GB"/>
              </w:rPr>
            </w:pPr>
            <w:del w:id="75" w:author="Rob Blokvoord" w:date="2023-05-22T09:43:00Z">
              <w:r w:rsidRPr="00A6723B" w:rsidDel="00BC0DC8">
                <w:rPr>
                  <w:sz w:val="22"/>
                  <w:szCs w:val="22"/>
                  <w:lang w:val="en-GB"/>
                </w:rPr>
                <w:delText>Remarks</w:delText>
              </w:r>
              <w:r w:rsidR="00AE6505" w:rsidRPr="00A6723B" w:rsidDel="00BC0DC8">
                <w:rPr>
                  <w:sz w:val="22"/>
                  <w:szCs w:val="22"/>
                  <w:lang w:val="en-GB"/>
                </w:rPr>
                <w:delText xml:space="preserve"> </w:delText>
              </w:r>
            </w:del>
          </w:p>
        </w:tc>
      </w:tr>
      <w:tr w:rsidR="006951B9" w:rsidRPr="00BC0DC8" w:rsidDel="00BC0DC8" w14:paraId="66E3CB22" w14:textId="7E99A0C7" w:rsidTr="00C04A03">
        <w:trPr>
          <w:del w:id="76" w:author="Rob Blokvoord" w:date="2023-05-22T09:43:00Z"/>
        </w:trPr>
        <w:tc>
          <w:tcPr>
            <w:tcW w:w="671" w:type="dxa"/>
            <w:shd w:val="clear" w:color="auto" w:fill="auto"/>
          </w:tcPr>
          <w:p w14:paraId="16CC3DD5" w14:textId="388973AC" w:rsidR="006951B9" w:rsidRPr="00A6723B" w:rsidDel="00BC0DC8" w:rsidRDefault="006951B9" w:rsidP="00E80D48">
            <w:pPr>
              <w:rPr>
                <w:del w:id="77" w:author="Rob Blokvoord" w:date="2023-05-22T09:43:00Z"/>
                <w:sz w:val="20"/>
                <w:szCs w:val="20"/>
                <w:lang w:val="en-GB"/>
              </w:rPr>
            </w:pPr>
            <w:del w:id="78" w:author="Rob Blokvoord" w:date="2023-05-22T09:43:00Z">
              <w:r w:rsidRPr="00A6723B" w:rsidDel="00BC0DC8">
                <w:rPr>
                  <w:sz w:val="20"/>
                  <w:szCs w:val="20"/>
                  <w:lang w:val="en-GB"/>
                </w:rPr>
                <w:delText>5.1.1</w:delText>
              </w:r>
            </w:del>
          </w:p>
        </w:tc>
        <w:tc>
          <w:tcPr>
            <w:tcW w:w="4444" w:type="dxa"/>
            <w:shd w:val="clear" w:color="auto" w:fill="auto"/>
          </w:tcPr>
          <w:p w14:paraId="346CD9B0" w14:textId="5ECD8BA9" w:rsidR="006951B9" w:rsidRPr="00A6723B" w:rsidDel="00BC0DC8" w:rsidRDefault="006951B9" w:rsidP="001B3E97">
            <w:pPr>
              <w:rPr>
                <w:del w:id="79" w:author="Rob Blokvoord" w:date="2023-05-22T09:43:00Z"/>
                <w:color w:val="000000"/>
                <w:sz w:val="20"/>
                <w:szCs w:val="20"/>
                <w:lang w:val="en-GB"/>
              </w:rPr>
            </w:pPr>
            <w:del w:id="80" w:author="Rob Blokvoord" w:date="2023-05-22T09:43:00Z">
              <w:r w:rsidRPr="00A6723B" w:rsidDel="00BC0DC8">
                <w:rPr>
                  <w:color w:val="000000"/>
                  <w:sz w:val="20"/>
                  <w:szCs w:val="20"/>
                  <w:lang w:val="en-GB"/>
                </w:rPr>
                <w:delText>Is an annual maintenance plan present?</w:delText>
              </w:r>
            </w:del>
          </w:p>
        </w:tc>
        <w:tc>
          <w:tcPr>
            <w:tcW w:w="1146" w:type="dxa"/>
            <w:tcBorders>
              <w:bottom w:val="single" w:sz="4" w:space="0" w:color="auto"/>
            </w:tcBorders>
            <w:shd w:val="clear" w:color="auto" w:fill="auto"/>
          </w:tcPr>
          <w:p w14:paraId="4EE80F73" w14:textId="0E73AD10" w:rsidR="006951B9" w:rsidRPr="00A6723B" w:rsidDel="00BC0DC8" w:rsidRDefault="006951B9" w:rsidP="00713AF2">
            <w:pPr>
              <w:jc w:val="center"/>
              <w:rPr>
                <w:del w:id="81" w:author="Rob Blokvoord" w:date="2023-05-22T09:43:00Z"/>
                <w:sz w:val="28"/>
                <w:szCs w:val="28"/>
                <w:lang w:val="en-GB"/>
              </w:rPr>
            </w:pPr>
          </w:p>
        </w:tc>
        <w:tc>
          <w:tcPr>
            <w:tcW w:w="3379" w:type="dxa"/>
            <w:shd w:val="clear" w:color="auto" w:fill="auto"/>
          </w:tcPr>
          <w:p w14:paraId="37A598CD" w14:textId="06C2EA0D" w:rsidR="006951B9" w:rsidRPr="00A6723B" w:rsidDel="00BC0DC8" w:rsidRDefault="006951B9" w:rsidP="00E80D48">
            <w:pPr>
              <w:rPr>
                <w:del w:id="82" w:author="Rob Blokvoord" w:date="2023-05-22T09:43:00Z"/>
                <w:sz w:val="28"/>
                <w:szCs w:val="28"/>
                <w:lang w:val="en-GB"/>
              </w:rPr>
            </w:pPr>
          </w:p>
        </w:tc>
      </w:tr>
      <w:tr w:rsidR="006951B9" w:rsidRPr="00BC0DC8" w:rsidDel="00BC0DC8" w14:paraId="5595E130" w14:textId="2D491A1C" w:rsidTr="00C04A03">
        <w:trPr>
          <w:del w:id="83" w:author="Rob Blokvoord" w:date="2023-05-22T09:43:00Z"/>
        </w:trPr>
        <w:tc>
          <w:tcPr>
            <w:tcW w:w="671" w:type="dxa"/>
            <w:shd w:val="clear" w:color="auto" w:fill="auto"/>
          </w:tcPr>
          <w:p w14:paraId="4BF4CF50" w14:textId="057950D2" w:rsidR="006951B9" w:rsidRPr="00A6723B" w:rsidDel="00BC0DC8" w:rsidRDefault="006951B9" w:rsidP="00E80D48">
            <w:pPr>
              <w:rPr>
                <w:del w:id="84" w:author="Rob Blokvoord" w:date="2023-05-22T09:43:00Z"/>
                <w:sz w:val="20"/>
                <w:szCs w:val="20"/>
                <w:lang w:val="en-GB"/>
              </w:rPr>
            </w:pPr>
            <w:del w:id="85" w:author="Rob Blokvoord" w:date="2023-05-22T09:43:00Z">
              <w:r w:rsidRPr="00A6723B" w:rsidDel="00BC0DC8">
                <w:rPr>
                  <w:sz w:val="20"/>
                  <w:szCs w:val="20"/>
                  <w:lang w:val="en-GB"/>
                </w:rPr>
                <w:delText>5.1.2</w:delText>
              </w:r>
            </w:del>
          </w:p>
        </w:tc>
        <w:tc>
          <w:tcPr>
            <w:tcW w:w="4444" w:type="dxa"/>
            <w:shd w:val="clear" w:color="auto" w:fill="auto"/>
          </w:tcPr>
          <w:p w14:paraId="09C2027D" w14:textId="146645B3" w:rsidR="006951B9" w:rsidRPr="00A6723B" w:rsidDel="00BC0DC8" w:rsidRDefault="006951B9" w:rsidP="001B3E97">
            <w:pPr>
              <w:rPr>
                <w:del w:id="86" w:author="Rob Blokvoord" w:date="2023-05-22T09:43:00Z"/>
                <w:color w:val="000000"/>
                <w:sz w:val="20"/>
                <w:szCs w:val="20"/>
                <w:lang w:val="en-GB"/>
              </w:rPr>
            </w:pPr>
            <w:del w:id="87" w:author="Rob Blokvoord" w:date="2023-05-22T09:43:00Z">
              <w:r w:rsidRPr="00A6723B" w:rsidDel="00BC0DC8">
                <w:rPr>
                  <w:color w:val="000000"/>
                  <w:sz w:val="20"/>
                  <w:szCs w:val="20"/>
                  <w:lang w:val="en-GB"/>
                </w:rPr>
                <w:delText>Is there a yearly maintenance plan regarding calibrations of weighing- and temperature checks machinery?</w:delText>
              </w:r>
            </w:del>
          </w:p>
        </w:tc>
        <w:tc>
          <w:tcPr>
            <w:tcW w:w="1146" w:type="dxa"/>
            <w:shd w:val="clear" w:color="auto" w:fill="FFFFFF"/>
          </w:tcPr>
          <w:p w14:paraId="72E62164" w14:textId="328C90B0" w:rsidR="006951B9" w:rsidRPr="00A6723B" w:rsidDel="00BC0DC8" w:rsidRDefault="006951B9" w:rsidP="00713AF2">
            <w:pPr>
              <w:jc w:val="center"/>
              <w:rPr>
                <w:del w:id="88" w:author="Rob Blokvoord" w:date="2023-05-22T09:43:00Z"/>
                <w:sz w:val="28"/>
                <w:szCs w:val="28"/>
                <w:lang w:val="en-GB"/>
              </w:rPr>
            </w:pPr>
          </w:p>
        </w:tc>
        <w:tc>
          <w:tcPr>
            <w:tcW w:w="3379" w:type="dxa"/>
            <w:shd w:val="clear" w:color="auto" w:fill="auto"/>
          </w:tcPr>
          <w:p w14:paraId="019BEB13" w14:textId="55976D4E" w:rsidR="006951B9" w:rsidRPr="00A6723B" w:rsidDel="00BC0DC8" w:rsidRDefault="006951B9" w:rsidP="00E80D48">
            <w:pPr>
              <w:rPr>
                <w:del w:id="89" w:author="Rob Blokvoord" w:date="2023-05-22T09:43:00Z"/>
                <w:sz w:val="28"/>
                <w:szCs w:val="28"/>
                <w:lang w:val="en-GB"/>
              </w:rPr>
            </w:pPr>
          </w:p>
        </w:tc>
      </w:tr>
      <w:tr w:rsidR="006951B9" w:rsidRPr="00BC0DC8" w:rsidDel="00BC0DC8" w14:paraId="2DC5517C" w14:textId="73E23766" w:rsidTr="00C04A03">
        <w:trPr>
          <w:del w:id="90" w:author="Rob Blokvoord" w:date="2023-05-22T09:43:00Z"/>
        </w:trPr>
        <w:tc>
          <w:tcPr>
            <w:tcW w:w="671" w:type="dxa"/>
            <w:shd w:val="clear" w:color="auto" w:fill="auto"/>
          </w:tcPr>
          <w:p w14:paraId="71ECCB7F" w14:textId="6384576F" w:rsidR="006951B9" w:rsidRPr="00A6723B" w:rsidDel="00BC0DC8" w:rsidRDefault="006951B9" w:rsidP="00E80D48">
            <w:pPr>
              <w:rPr>
                <w:del w:id="91" w:author="Rob Blokvoord" w:date="2023-05-22T09:43:00Z"/>
                <w:sz w:val="20"/>
                <w:szCs w:val="20"/>
                <w:lang w:val="en-GB"/>
              </w:rPr>
            </w:pPr>
            <w:del w:id="92" w:author="Rob Blokvoord" w:date="2023-05-22T09:43:00Z">
              <w:r w:rsidRPr="00A6723B" w:rsidDel="00BC0DC8">
                <w:rPr>
                  <w:sz w:val="20"/>
                  <w:szCs w:val="20"/>
                  <w:lang w:val="en-GB"/>
                </w:rPr>
                <w:delText>5.1.3</w:delText>
              </w:r>
            </w:del>
          </w:p>
        </w:tc>
        <w:tc>
          <w:tcPr>
            <w:tcW w:w="4444" w:type="dxa"/>
            <w:shd w:val="clear" w:color="auto" w:fill="auto"/>
          </w:tcPr>
          <w:p w14:paraId="2447C35F" w14:textId="184B55CA" w:rsidR="006951B9" w:rsidRPr="00A6723B" w:rsidDel="00BC0DC8" w:rsidRDefault="006951B9" w:rsidP="001B3E97">
            <w:pPr>
              <w:rPr>
                <w:del w:id="93" w:author="Rob Blokvoord" w:date="2023-05-22T09:43:00Z"/>
                <w:color w:val="000000"/>
                <w:sz w:val="20"/>
                <w:szCs w:val="20"/>
                <w:lang w:val="en-GB"/>
              </w:rPr>
            </w:pPr>
            <w:del w:id="94" w:author="Rob Blokvoord" w:date="2023-05-22T09:43:00Z">
              <w:r w:rsidRPr="00A6723B" w:rsidDel="00BC0DC8">
                <w:rPr>
                  <w:color w:val="000000"/>
                  <w:sz w:val="20"/>
                  <w:szCs w:val="20"/>
                  <w:lang w:val="en-GB"/>
                </w:rPr>
                <w:delText>Are specifications of all lubricants used present?</w:delText>
              </w:r>
            </w:del>
          </w:p>
        </w:tc>
        <w:tc>
          <w:tcPr>
            <w:tcW w:w="1146" w:type="dxa"/>
            <w:shd w:val="clear" w:color="auto" w:fill="FFFFFF"/>
          </w:tcPr>
          <w:p w14:paraId="701ECD47" w14:textId="1D26F1FD" w:rsidR="006951B9" w:rsidRPr="00A6723B" w:rsidDel="00BC0DC8" w:rsidRDefault="006951B9" w:rsidP="00713AF2">
            <w:pPr>
              <w:jc w:val="center"/>
              <w:rPr>
                <w:del w:id="95" w:author="Rob Blokvoord" w:date="2023-05-22T09:43:00Z"/>
                <w:sz w:val="28"/>
                <w:szCs w:val="28"/>
                <w:lang w:val="en-GB"/>
              </w:rPr>
            </w:pPr>
          </w:p>
        </w:tc>
        <w:tc>
          <w:tcPr>
            <w:tcW w:w="3379" w:type="dxa"/>
            <w:shd w:val="clear" w:color="auto" w:fill="auto"/>
          </w:tcPr>
          <w:p w14:paraId="68B61EB7" w14:textId="7A1E34F3" w:rsidR="006951B9" w:rsidRPr="00A6723B" w:rsidDel="00BC0DC8" w:rsidRDefault="006951B9" w:rsidP="00E80D48">
            <w:pPr>
              <w:rPr>
                <w:del w:id="96" w:author="Rob Blokvoord" w:date="2023-05-22T09:43:00Z"/>
                <w:sz w:val="28"/>
                <w:szCs w:val="28"/>
                <w:lang w:val="en-GB"/>
              </w:rPr>
            </w:pPr>
          </w:p>
        </w:tc>
      </w:tr>
      <w:tr w:rsidR="006951B9" w:rsidRPr="00BC0DC8" w:rsidDel="00BC0DC8" w14:paraId="414FD683" w14:textId="16D7893E" w:rsidTr="00C04A03">
        <w:trPr>
          <w:del w:id="97" w:author="Rob Blokvoord" w:date="2023-05-22T09:43:00Z"/>
        </w:trPr>
        <w:tc>
          <w:tcPr>
            <w:tcW w:w="671" w:type="dxa"/>
            <w:shd w:val="clear" w:color="auto" w:fill="auto"/>
          </w:tcPr>
          <w:p w14:paraId="05D3D752" w14:textId="2E857412" w:rsidR="006951B9" w:rsidRPr="00A6723B" w:rsidDel="00BC0DC8" w:rsidRDefault="006951B9" w:rsidP="00E80D48">
            <w:pPr>
              <w:rPr>
                <w:del w:id="98" w:author="Rob Blokvoord" w:date="2023-05-22T09:43:00Z"/>
                <w:sz w:val="20"/>
                <w:szCs w:val="20"/>
                <w:lang w:val="en-GB"/>
              </w:rPr>
            </w:pPr>
            <w:del w:id="99" w:author="Rob Blokvoord" w:date="2023-05-22T09:43:00Z">
              <w:r w:rsidRPr="00A6723B" w:rsidDel="00BC0DC8">
                <w:rPr>
                  <w:sz w:val="20"/>
                  <w:szCs w:val="20"/>
                  <w:lang w:val="en-GB"/>
                </w:rPr>
                <w:delText>5.1.4</w:delText>
              </w:r>
            </w:del>
          </w:p>
        </w:tc>
        <w:tc>
          <w:tcPr>
            <w:tcW w:w="4444" w:type="dxa"/>
            <w:shd w:val="clear" w:color="auto" w:fill="auto"/>
          </w:tcPr>
          <w:p w14:paraId="2AF80D07" w14:textId="56997A8F" w:rsidR="006951B9" w:rsidRPr="00A6723B" w:rsidDel="00BC0DC8" w:rsidRDefault="006951B9" w:rsidP="001B3E97">
            <w:pPr>
              <w:rPr>
                <w:del w:id="100" w:author="Rob Blokvoord" w:date="2023-05-22T09:43:00Z"/>
                <w:color w:val="000000"/>
                <w:sz w:val="20"/>
                <w:szCs w:val="20"/>
                <w:lang w:val="en-GB"/>
              </w:rPr>
            </w:pPr>
            <w:del w:id="101" w:author="Rob Blokvoord" w:date="2023-05-22T09:43:00Z">
              <w:r w:rsidRPr="00A6723B" w:rsidDel="00BC0DC8">
                <w:rPr>
                  <w:color w:val="000000"/>
                  <w:sz w:val="20"/>
                  <w:szCs w:val="20"/>
                  <w:lang w:val="en-GB"/>
                </w:rPr>
                <w:delText>Are lubricants, which can have contact with products, food grade?</w:delText>
              </w:r>
            </w:del>
          </w:p>
        </w:tc>
        <w:tc>
          <w:tcPr>
            <w:tcW w:w="1146" w:type="dxa"/>
            <w:shd w:val="clear" w:color="auto" w:fill="auto"/>
          </w:tcPr>
          <w:p w14:paraId="09188DC7" w14:textId="58FF9943" w:rsidR="006951B9" w:rsidRPr="00A6723B" w:rsidDel="00BC0DC8" w:rsidRDefault="006951B9" w:rsidP="00713AF2">
            <w:pPr>
              <w:jc w:val="center"/>
              <w:rPr>
                <w:del w:id="102" w:author="Rob Blokvoord" w:date="2023-05-22T09:43:00Z"/>
                <w:sz w:val="28"/>
                <w:szCs w:val="28"/>
                <w:lang w:val="en-GB"/>
              </w:rPr>
            </w:pPr>
          </w:p>
        </w:tc>
        <w:tc>
          <w:tcPr>
            <w:tcW w:w="3379" w:type="dxa"/>
            <w:shd w:val="clear" w:color="auto" w:fill="auto"/>
          </w:tcPr>
          <w:p w14:paraId="0E03C2AB" w14:textId="60A78CF5" w:rsidR="006951B9" w:rsidRPr="00A6723B" w:rsidDel="00BC0DC8" w:rsidRDefault="006951B9" w:rsidP="00E80D48">
            <w:pPr>
              <w:rPr>
                <w:del w:id="103" w:author="Rob Blokvoord" w:date="2023-05-22T09:43:00Z"/>
                <w:sz w:val="28"/>
                <w:szCs w:val="28"/>
                <w:lang w:val="en-GB"/>
              </w:rPr>
            </w:pPr>
          </w:p>
        </w:tc>
      </w:tr>
      <w:tr w:rsidR="006951B9" w:rsidRPr="00BC0DC8" w:rsidDel="00BC0DC8" w14:paraId="2DC0C184" w14:textId="5BB4152F" w:rsidTr="00C04A03">
        <w:trPr>
          <w:del w:id="104" w:author="Rob Blokvoord" w:date="2023-05-22T09:43:00Z"/>
        </w:trPr>
        <w:tc>
          <w:tcPr>
            <w:tcW w:w="671" w:type="dxa"/>
            <w:shd w:val="clear" w:color="auto" w:fill="auto"/>
          </w:tcPr>
          <w:p w14:paraId="2EE548DE" w14:textId="7FBB3F06" w:rsidR="006951B9" w:rsidRPr="00A6723B" w:rsidDel="00BC0DC8" w:rsidRDefault="006951B9" w:rsidP="00E80D48">
            <w:pPr>
              <w:rPr>
                <w:del w:id="105" w:author="Rob Blokvoord" w:date="2023-05-22T09:43:00Z"/>
                <w:sz w:val="20"/>
                <w:szCs w:val="20"/>
                <w:lang w:val="en-GB"/>
              </w:rPr>
            </w:pPr>
            <w:del w:id="106" w:author="Rob Blokvoord" w:date="2023-05-22T09:43:00Z">
              <w:r w:rsidRPr="00A6723B" w:rsidDel="00BC0DC8">
                <w:rPr>
                  <w:sz w:val="20"/>
                  <w:szCs w:val="20"/>
                  <w:lang w:val="en-GB"/>
                </w:rPr>
                <w:delText>5.1.5</w:delText>
              </w:r>
            </w:del>
          </w:p>
        </w:tc>
        <w:tc>
          <w:tcPr>
            <w:tcW w:w="4444" w:type="dxa"/>
            <w:shd w:val="clear" w:color="auto" w:fill="auto"/>
          </w:tcPr>
          <w:p w14:paraId="2D2927FE" w14:textId="0A1DEBF8" w:rsidR="006951B9" w:rsidRPr="00A6723B" w:rsidDel="00BC0DC8" w:rsidRDefault="006951B9" w:rsidP="001B3E97">
            <w:pPr>
              <w:rPr>
                <w:del w:id="107" w:author="Rob Blokvoord" w:date="2023-05-22T09:43:00Z"/>
                <w:color w:val="000000"/>
                <w:sz w:val="20"/>
                <w:szCs w:val="20"/>
                <w:lang w:val="en-GB"/>
              </w:rPr>
            </w:pPr>
            <w:del w:id="108" w:author="Rob Blokvoord" w:date="2023-05-22T09:43:00Z">
              <w:r w:rsidRPr="00A6723B" w:rsidDel="00BC0DC8">
                <w:rPr>
                  <w:color w:val="000000"/>
                  <w:sz w:val="20"/>
                  <w:szCs w:val="20"/>
                  <w:lang w:val="en-GB"/>
                </w:rPr>
                <w:delText>In which way are temporary repairs monitored and which time limit is set?</w:delText>
              </w:r>
            </w:del>
          </w:p>
        </w:tc>
        <w:tc>
          <w:tcPr>
            <w:tcW w:w="1146" w:type="dxa"/>
            <w:shd w:val="clear" w:color="auto" w:fill="auto"/>
          </w:tcPr>
          <w:p w14:paraId="1EF00FB8" w14:textId="38F24663" w:rsidR="006951B9" w:rsidRPr="00A6723B" w:rsidDel="00BC0DC8" w:rsidRDefault="006951B9" w:rsidP="00713AF2">
            <w:pPr>
              <w:jc w:val="center"/>
              <w:rPr>
                <w:del w:id="109" w:author="Rob Blokvoord" w:date="2023-05-22T09:43:00Z"/>
                <w:sz w:val="28"/>
                <w:szCs w:val="28"/>
                <w:lang w:val="en-GB"/>
              </w:rPr>
            </w:pPr>
          </w:p>
        </w:tc>
        <w:tc>
          <w:tcPr>
            <w:tcW w:w="3379" w:type="dxa"/>
            <w:shd w:val="clear" w:color="auto" w:fill="auto"/>
          </w:tcPr>
          <w:p w14:paraId="7A97D484" w14:textId="41830DC5" w:rsidR="006951B9" w:rsidRPr="00A6723B" w:rsidDel="00BC0DC8" w:rsidRDefault="006951B9" w:rsidP="00E80D48">
            <w:pPr>
              <w:rPr>
                <w:del w:id="110" w:author="Rob Blokvoord" w:date="2023-05-22T09:43:00Z"/>
                <w:sz w:val="28"/>
                <w:szCs w:val="28"/>
                <w:lang w:val="en-GB"/>
              </w:rPr>
            </w:pPr>
          </w:p>
        </w:tc>
      </w:tr>
    </w:tbl>
    <w:p w14:paraId="56CCBEA4" w14:textId="269D8504" w:rsidR="00C03A3F" w:rsidRPr="00A6723B" w:rsidDel="00BC0DC8" w:rsidRDefault="00C03A3F" w:rsidP="00215726">
      <w:pPr>
        <w:rPr>
          <w:del w:id="111" w:author="Rob Blokvoord" w:date="2023-05-22T09:43:00Z"/>
          <w:b/>
          <w:sz w:val="28"/>
          <w:szCs w:val="28"/>
          <w:lang w:val="en-GB"/>
        </w:rPr>
      </w:pPr>
    </w:p>
    <w:p w14:paraId="07BA83AE" w14:textId="0B734487" w:rsidR="0006650C" w:rsidRPr="00A6723B" w:rsidDel="00BC0DC8" w:rsidRDefault="00A84D4C" w:rsidP="00215726">
      <w:pPr>
        <w:rPr>
          <w:del w:id="112" w:author="Rob Blokvoord" w:date="2023-05-22T09:43:00Z"/>
          <w:b/>
          <w:sz w:val="24"/>
          <w:lang w:val="en-GB"/>
        </w:rPr>
      </w:pPr>
      <w:del w:id="113" w:author="Rob Blokvoord" w:date="2023-05-22T09:43:00Z">
        <w:r w:rsidRPr="00A6723B" w:rsidDel="00BC0DC8">
          <w:rPr>
            <w:b/>
            <w:sz w:val="24"/>
            <w:lang w:val="en-GB"/>
          </w:rPr>
          <w:delText>5.2</w:delText>
        </w:r>
        <w:r w:rsidR="0006650C" w:rsidRPr="00A6723B" w:rsidDel="00BC0DC8">
          <w:rPr>
            <w:b/>
            <w:sz w:val="24"/>
            <w:lang w:val="en-GB"/>
          </w:rPr>
          <w:delText xml:space="preserve"> </w:delText>
        </w:r>
        <w:r w:rsidR="006951B9" w:rsidRPr="00A6723B" w:rsidDel="00BC0DC8">
          <w:rPr>
            <w:b/>
            <w:sz w:val="24"/>
            <w:lang w:val="en-GB"/>
          </w:rPr>
          <w:delText>Hygi</w:delText>
        </w:r>
        <w:r w:rsidR="006951B9" w:rsidRPr="00A6723B" w:rsidDel="00BC0DC8">
          <w:rPr>
            <w:rFonts w:cs="Arial"/>
            <w:b/>
            <w:sz w:val="24"/>
            <w:lang w:val="en-GB"/>
          </w:rPr>
          <w:delText>e</w:delText>
        </w:r>
        <w:r w:rsidR="006951B9" w:rsidRPr="00A6723B" w:rsidDel="00BC0DC8">
          <w:rPr>
            <w:b/>
            <w:sz w:val="24"/>
            <w:lang w:val="en-GB"/>
          </w:rPr>
          <w:delText>ne</w:delText>
        </w:r>
        <w:r w:rsidR="00C46009" w:rsidRPr="00A6723B" w:rsidDel="00BC0DC8">
          <w:rPr>
            <w:b/>
            <w:sz w:val="24"/>
            <w:lang w:val="en-GB"/>
          </w:rPr>
          <w:delText xml:space="preserve"> </w:delText>
        </w:r>
      </w:del>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3"/>
        <w:gridCol w:w="4375"/>
        <w:gridCol w:w="1260"/>
        <w:gridCol w:w="3232"/>
      </w:tblGrid>
      <w:tr w:rsidR="006951B9" w:rsidRPr="00A6723B" w:rsidDel="00BC0DC8" w14:paraId="3D332520" w14:textId="1EE1C499" w:rsidTr="00C04A03">
        <w:trPr>
          <w:del w:id="114" w:author="Rob Blokvoord" w:date="2023-05-22T09:43:00Z"/>
        </w:trPr>
        <w:tc>
          <w:tcPr>
            <w:tcW w:w="5148" w:type="dxa"/>
            <w:gridSpan w:val="2"/>
            <w:shd w:val="clear" w:color="auto" w:fill="FFFFFF"/>
          </w:tcPr>
          <w:p w14:paraId="195A657B" w14:textId="6018A703" w:rsidR="006951B9" w:rsidRPr="00A6723B" w:rsidDel="00BC0DC8" w:rsidRDefault="006951B9" w:rsidP="00D42A72">
            <w:pPr>
              <w:rPr>
                <w:del w:id="115" w:author="Rob Blokvoord" w:date="2023-05-22T09:43:00Z"/>
                <w:sz w:val="28"/>
                <w:szCs w:val="28"/>
                <w:lang w:val="en-GB"/>
              </w:rPr>
            </w:pPr>
          </w:p>
        </w:tc>
        <w:tc>
          <w:tcPr>
            <w:tcW w:w="1260" w:type="dxa"/>
            <w:shd w:val="clear" w:color="auto" w:fill="FFFFFF"/>
          </w:tcPr>
          <w:p w14:paraId="3BF3ED29" w14:textId="2BE429BE" w:rsidR="006951B9" w:rsidRPr="00A6723B" w:rsidDel="00BC0DC8" w:rsidRDefault="006951B9" w:rsidP="001B3E97">
            <w:pPr>
              <w:rPr>
                <w:del w:id="116" w:author="Rob Blokvoord" w:date="2023-05-22T09:43:00Z"/>
                <w:sz w:val="22"/>
                <w:szCs w:val="22"/>
                <w:lang w:val="en-GB"/>
              </w:rPr>
            </w:pPr>
            <w:del w:id="117" w:author="Rob Blokvoord" w:date="2023-05-22T09:43:00Z">
              <w:r w:rsidRPr="00A6723B" w:rsidDel="00BC0DC8">
                <w:rPr>
                  <w:sz w:val="22"/>
                  <w:szCs w:val="22"/>
                  <w:lang w:val="en-GB"/>
                </w:rPr>
                <w:delText xml:space="preserve">Answer </w:delText>
              </w:r>
            </w:del>
          </w:p>
        </w:tc>
        <w:tc>
          <w:tcPr>
            <w:tcW w:w="3232" w:type="dxa"/>
            <w:shd w:val="clear" w:color="auto" w:fill="FFFFFF"/>
          </w:tcPr>
          <w:p w14:paraId="17DE10B1" w14:textId="16A6FA6C" w:rsidR="006951B9" w:rsidRPr="00A6723B" w:rsidDel="00BC0DC8" w:rsidRDefault="006951B9" w:rsidP="001B3E97">
            <w:pPr>
              <w:rPr>
                <w:del w:id="118" w:author="Rob Blokvoord" w:date="2023-05-22T09:43:00Z"/>
                <w:sz w:val="22"/>
                <w:szCs w:val="22"/>
                <w:lang w:val="en-GB"/>
              </w:rPr>
            </w:pPr>
            <w:del w:id="119" w:author="Rob Blokvoord" w:date="2023-05-22T09:43:00Z">
              <w:r w:rsidRPr="00A6723B" w:rsidDel="00BC0DC8">
                <w:rPr>
                  <w:sz w:val="22"/>
                  <w:szCs w:val="22"/>
                  <w:lang w:val="en-GB"/>
                </w:rPr>
                <w:delText xml:space="preserve">Remarks </w:delText>
              </w:r>
            </w:del>
          </w:p>
        </w:tc>
      </w:tr>
      <w:tr w:rsidR="005B21C8" w:rsidRPr="00BC0DC8" w:rsidDel="00BC0DC8" w14:paraId="43693ED0" w14:textId="2179C7ED" w:rsidTr="00C04A03">
        <w:trPr>
          <w:del w:id="120" w:author="Rob Blokvoord" w:date="2023-05-22T09:43:00Z"/>
        </w:trPr>
        <w:tc>
          <w:tcPr>
            <w:tcW w:w="773" w:type="dxa"/>
            <w:shd w:val="clear" w:color="auto" w:fill="auto"/>
          </w:tcPr>
          <w:p w14:paraId="6E2419C2" w14:textId="6B8F7E97" w:rsidR="005B21C8" w:rsidRPr="00A6723B" w:rsidDel="00BC0DC8" w:rsidRDefault="005B21C8" w:rsidP="00D42A72">
            <w:pPr>
              <w:rPr>
                <w:del w:id="121" w:author="Rob Blokvoord" w:date="2023-05-22T09:43:00Z"/>
                <w:sz w:val="20"/>
                <w:szCs w:val="20"/>
                <w:lang w:val="en-GB"/>
              </w:rPr>
            </w:pPr>
            <w:del w:id="122" w:author="Rob Blokvoord" w:date="2023-05-22T09:43:00Z">
              <w:r w:rsidRPr="00A6723B" w:rsidDel="00BC0DC8">
                <w:rPr>
                  <w:sz w:val="20"/>
                  <w:szCs w:val="20"/>
                  <w:lang w:val="en-GB"/>
                </w:rPr>
                <w:delText>5.2.1</w:delText>
              </w:r>
            </w:del>
          </w:p>
        </w:tc>
        <w:tc>
          <w:tcPr>
            <w:tcW w:w="4375" w:type="dxa"/>
            <w:shd w:val="clear" w:color="auto" w:fill="auto"/>
          </w:tcPr>
          <w:p w14:paraId="79FD1F35" w14:textId="25406B83" w:rsidR="005B21C8" w:rsidRPr="00A6723B" w:rsidDel="00BC0DC8" w:rsidRDefault="005B21C8" w:rsidP="001B3E97">
            <w:pPr>
              <w:rPr>
                <w:del w:id="123" w:author="Rob Blokvoord" w:date="2023-05-22T09:43:00Z"/>
                <w:color w:val="000000"/>
                <w:sz w:val="20"/>
                <w:szCs w:val="20"/>
                <w:lang w:val="en-GB"/>
              </w:rPr>
            </w:pPr>
            <w:del w:id="124" w:author="Rob Blokvoord" w:date="2023-05-22T09:43:00Z">
              <w:r w:rsidRPr="00A6723B" w:rsidDel="00BC0DC8">
                <w:rPr>
                  <w:color w:val="000000"/>
                  <w:sz w:val="20"/>
                  <w:szCs w:val="20"/>
                  <w:lang w:val="en-GB"/>
                </w:rPr>
                <w:delText>Are raw materials, finished products and packaging stored from the floor?</w:delText>
              </w:r>
            </w:del>
          </w:p>
        </w:tc>
        <w:tc>
          <w:tcPr>
            <w:tcW w:w="1260" w:type="dxa"/>
            <w:tcBorders>
              <w:bottom w:val="single" w:sz="4" w:space="0" w:color="auto"/>
            </w:tcBorders>
            <w:shd w:val="clear" w:color="auto" w:fill="auto"/>
          </w:tcPr>
          <w:p w14:paraId="7EA33EA5" w14:textId="336951BD" w:rsidR="005B21C8" w:rsidRPr="00A6723B" w:rsidDel="00BC0DC8" w:rsidRDefault="005B21C8" w:rsidP="00D42A72">
            <w:pPr>
              <w:rPr>
                <w:del w:id="125" w:author="Rob Blokvoord" w:date="2023-05-22T09:43:00Z"/>
                <w:sz w:val="28"/>
                <w:szCs w:val="28"/>
                <w:lang w:val="en-GB"/>
              </w:rPr>
            </w:pPr>
          </w:p>
        </w:tc>
        <w:tc>
          <w:tcPr>
            <w:tcW w:w="3232" w:type="dxa"/>
            <w:shd w:val="clear" w:color="auto" w:fill="auto"/>
          </w:tcPr>
          <w:p w14:paraId="57A72CA9" w14:textId="6A718EA2" w:rsidR="005B21C8" w:rsidRPr="00A6723B" w:rsidDel="00BC0DC8" w:rsidRDefault="005B21C8" w:rsidP="00D42A72">
            <w:pPr>
              <w:rPr>
                <w:del w:id="126" w:author="Rob Blokvoord" w:date="2023-05-22T09:43:00Z"/>
                <w:sz w:val="28"/>
                <w:szCs w:val="28"/>
                <w:lang w:val="en-GB"/>
              </w:rPr>
            </w:pPr>
          </w:p>
        </w:tc>
      </w:tr>
      <w:tr w:rsidR="005B21C8" w:rsidRPr="00BC0DC8" w:rsidDel="00BC0DC8" w14:paraId="35D2769B" w14:textId="03BB773F" w:rsidTr="00C04A03">
        <w:trPr>
          <w:del w:id="127" w:author="Rob Blokvoord" w:date="2023-05-22T09:43:00Z"/>
        </w:trPr>
        <w:tc>
          <w:tcPr>
            <w:tcW w:w="773" w:type="dxa"/>
            <w:shd w:val="clear" w:color="auto" w:fill="auto"/>
          </w:tcPr>
          <w:p w14:paraId="379B8F39" w14:textId="5097CDB3" w:rsidR="005B21C8" w:rsidRPr="00A6723B" w:rsidDel="00BC0DC8" w:rsidRDefault="005B21C8" w:rsidP="00D42A72">
            <w:pPr>
              <w:rPr>
                <w:del w:id="128" w:author="Rob Blokvoord" w:date="2023-05-22T09:43:00Z"/>
                <w:sz w:val="20"/>
                <w:szCs w:val="20"/>
                <w:lang w:val="en-GB"/>
              </w:rPr>
            </w:pPr>
            <w:del w:id="129" w:author="Rob Blokvoord" w:date="2023-05-22T09:43:00Z">
              <w:r w:rsidRPr="00A6723B" w:rsidDel="00BC0DC8">
                <w:rPr>
                  <w:sz w:val="20"/>
                  <w:szCs w:val="20"/>
                  <w:lang w:val="en-GB"/>
                </w:rPr>
                <w:delText>5.2.2</w:delText>
              </w:r>
            </w:del>
          </w:p>
        </w:tc>
        <w:tc>
          <w:tcPr>
            <w:tcW w:w="4375" w:type="dxa"/>
            <w:shd w:val="clear" w:color="auto" w:fill="auto"/>
          </w:tcPr>
          <w:p w14:paraId="65D2597E" w14:textId="66622F59" w:rsidR="005B21C8" w:rsidRPr="00A6723B" w:rsidDel="00BC0DC8" w:rsidRDefault="005B21C8" w:rsidP="001B3E97">
            <w:pPr>
              <w:rPr>
                <w:del w:id="130" w:author="Rob Blokvoord" w:date="2023-05-22T09:43:00Z"/>
                <w:color w:val="000000"/>
                <w:sz w:val="20"/>
                <w:szCs w:val="20"/>
                <w:lang w:val="en-GB"/>
              </w:rPr>
            </w:pPr>
            <w:del w:id="131" w:author="Rob Blokvoord" w:date="2023-05-22T09:43:00Z">
              <w:r w:rsidRPr="00A6723B" w:rsidDel="00BC0DC8">
                <w:rPr>
                  <w:color w:val="000000"/>
                  <w:sz w:val="20"/>
                  <w:szCs w:val="20"/>
                  <w:lang w:val="en-GB"/>
                </w:rPr>
                <w:delText>Are wooden pallets allowed in the production areas?</w:delText>
              </w:r>
            </w:del>
          </w:p>
        </w:tc>
        <w:tc>
          <w:tcPr>
            <w:tcW w:w="1260" w:type="dxa"/>
            <w:shd w:val="clear" w:color="auto" w:fill="FFFFFF"/>
          </w:tcPr>
          <w:p w14:paraId="51C0242B" w14:textId="5FBF530E" w:rsidR="005B21C8" w:rsidRPr="00A6723B" w:rsidDel="00BC0DC8" w:rsidRDefault="005B21C8" w:rsidP="00D42A72">
            <w:pPr>
              <w:rPr>
                <w:del w:id="132" w:author="Rob Blokvoord" w:date="2023-05-22T09:43:00Z"/>
                <w:sz w:val="28"/>
                <w:szCs w:val="28"/>
                <w:lang w:val="en-GB"/>
              </w:rPr>
            </w:pPr>
          </w:p>
        </w:tc>
        <w:tc>
          <w:tcPr>
            <w:tcW w:w="3232" w:type="dxa"/>
            <w:shd w:val="clear" w:color="auto" w:fill="auto"/>
          </w:tcPr>
          <w:p w14:paraId="533866F4" w14:textId="49E2253D" w:rsidR="005B21C8" w:rsidRPr="00A6723B" w:rsidDel="00BC0DC8" w:rsidRDefault="005B21C8" w:rsidP="00D42A72">
            <w:pPr>
              <w:rPr>
                <w:del w:id="133" w:author="Rob Blokvoord" w:date="2023-05-22T09:43:00Z"/>
                <w:sz w:val="28"/>
                <w:szCs w:val="28"/>
                <w:lang w:val="en-GB"/>
              </w:rPr>
            </w:pPr>
          </w:p>
        </w:tc>
      </w:tr>
      <w:tr w:rsidR="005B21C8" w:rsidRPr="00BC0DC8" w:rsidDel="00BC0DC8" w14:paraId="1056D8F0" w14:textId="055677B8" w:rsidTr="00C04A03">
        <w:trPr>
          <w:del w:id="134" w:author="Rob Blokvoord" w:date="2023-05-22T09:43:00Z"/>
        </w:trPr>
        <w:tc>
          <w:tcPr>
            <w:tcW w:w="773" w:type="dxa"/>
            <w:vMerge w:val="restart"/>
            <w:shd w:val="clear" w:color="auto" w:fill="auto"/>
          </w:tcPr>
          <w:p w14:paraId="661CFB96" w14:textId="583333D8" w:rsidR="005B21C8" w:rsidRPr="00A6723B" w:rsidDel="00BC0DC8" w:rsidRDefault="005B21C8" w:rsidP="00D42A72">
            <w:pPr>
              <w:rPr>
                <w:del w:id="135" w:author="Rob Blokvoord" w:date="2023-05-22T09:43:00Z"/>
                <w:sz w:val="20"/>
                <w:szCs w:val="20"/>
                <w:lang w:val="en-GB"/>
              </w:rPr>
            </w:pPr>
            <w:del w:id="136" w:author="Rob Blokvoord" w:date="2023-05-22T09:43:00Z">
              <w:r w:rsidRPr="00A6723B" w:rsidDel="00BC0DC8">
                <w:rPr>
                  <w:sz w:val="20"/>
                  <w:szCs w:val="20"/>
                  <w:lang w:val="en-GB"/>
                </w:rPr>
                <w:delText>5.2.3</w:delText>
              </w:r>
            </w:del>
          </w:p>
        </w:tc>
        <w:tc>
          <w:tcPr>
            <w:tcW w:w="8867" w:type="dxa"/>
            <w:gridSpan w:val="3"/>
            <w:shd w:val="clear" w:color="auto" w:fill="auto"/>
          </w:tcPr>
          <w:p w14:paraId="00EC9D30" w14:textId="4F1F7849" w:rsidR="005B21C8" w:rsidRPr="00A6723B" w:rsidDel="00BC0DC8" w:rsidRDefault="005B21C8" w:rsidP="001B3E97">
            <w:pPr>
              <w:rPr>
                <w:del w:id="137" w:author="Rob Blokvoord" w:date="2023-05-22T09:43:00Z"/>
                <w:color w:val="000000"/>
                <w:sz w:val="28"/>
                <w:szCs w:val="28"/>
                <w:lang w:val="en-GB"/>
              </w:rPr>
            </w:pPr>
            <w:del w:id="138" w:author="Rob Blokvoord" w:date="2023-05-22T09:43:00Z">
              <w:r w:rsidRPr="00A6723B" w:rsidDel="00BC0DC8">
                <w:rPr>
                  <w:color w:val="000000"/>
                  <w:sz w:val="20"/>
                  <w:szCs w:val="20"/>
                  <w:lang w:val="en-GB"/>
                </w:rPr>
                <w:delText>Is there a written hygiene instruction;</w:delText>
              </w:r>
            </w:del>
          </w:p>
        </w:tc>
      </w:tr>
      <w:tr w:rsidR="005B21C8" w:rsidRPr="00A6723B" w:rsidDel="00BC0DC8" w14:paraId="236C96CC" w14:textId="51134F40" w:rsidTr="00C04A03">
        <w:trPr>
          <w:del w:id="139" w:author="Rob Blokvoord" w:date="2023-05-22T09:43:00Z"/>
        </w:trPr>
        <w:tc>
          <w:tcPr>
            <w:tcW w:w="773" w:type="dxa"/>
            <w:vMerge/>
            <w:shd w:val="clear" w:color="auto" w:fill="auto"/>
          </w:tcPr>
          <w:p w14:paraId="6ECD1FE4" w14:textId="613B703C" w:rsidR="005B21C8" w:rsidRPr="00A6723B" w:rsidDel="00BC0DC8" w:rsidRDefault="005B21C8" w:rsidP="00D42A72">
            <w:pPr>
              <w:rPr>
                <w:del w:id="140" w:author="Rob Blokvoord" w:date="2023-05-22T09:43:00Z"/>
                <w:sz w:val="20"/>
                <w:szCs w:val="20"/>
                <w:lang w:val="en-GB"/>
              </w:rPr>
            </w:pPr>
          </w:p>
        </w:tc>
        <w:tc>
          <w:tcPr>
            <w:tcW w:w="4375" w:type="dxa"/>
            <w:shd w:val="clear" w:color="auto" w:fill="auto"/>
          </w:tcPr>
          <w:p w14:paraId="4E4D55B7" w14:textId="7B7E512F" w:rsidR="005B21C8" w:rsidRPr="00A6723B" w:rsidDel="00BC0DC8" w:rsidRDefault="005B21C8" w:rsidP="001B3E97">
            <w:pPr>
              <w:rPr>
                <w:del w:id="141" w:author="Rob Blokvoord" w:date="2023-05-22T09:43:00Z"/>
                <w:color w:val="000000"/>
                <w:sz w:val="20"/>
                <w:szCs w:val="20"/>
                <w:lang w:val="en-GB"/>
              </w:rPr>
            </w:pPr>
            <w:del w:id="142" w:author="Rob Blokvoord" w:date="2023-05-22T09:43:00Z">
              <w:r w:rsidRPr="00A6723B" w:rsidDel="00BC0DC8">
                <w:rPr>
                  <w:color w:val="000000"/>
                  <w:sz w:val="20"/>
                  <w:szCs w:val="20"/>
                  <w:lang w:val="en-GB"/>
                </w:rPr>
                <w:delText>a. for own staff</w:delText>
              </w:r>
            </w:del>
          </w:p>
        </w:tc>
        <w:tc>
          <w:tcPr>
            <w:tcW w:w="1260" w:type="dxa"/>
            <w:shd w:val="clear" w:color="auto" w:fill="auto"/>
          </w:tcPr>
          <w:p w14:paraId="07DE34A9" w14:textId="37FD63F9" w:rsidR="005B21C8" w:rsidRPr="00A6723B" w:rsidDel="00BC0DC8" w:rsidRDefault="005B21C8" w:rsidP="00D42A72">
            <w:pPr>
              <w:rPr>
                <w:del w:id="143" w:author="Rob Blokvoord" w:date="2023-05-22T09:43:00Z"/>
                <w:sz w:val="28"/>
                <w:szCs w:val="28"/>
                <w:lang w:val="en-GB"/>
              </w:rPr>
            </w:pPr>
          </w:p>
        </w:tc>
        <w:tc>
          <w:tcPr>
            <w:tcW w:w="3232" w:type="dxa"/>
            <w:shd w:val="clear" w:color="auto" w:fill="auto"/>
          </w:tcPr>
          <w:p w14:paraId="7296EF70" w14:textId="0EF11084" w:rsidR="005B21C8" w:rsidRPr="00A6723B" w:rsidDel="00BC0DC8" w:rsidRDefault="005B21C8" w:rsidP="00D42A72">
            <w:pPr>
              <w:rPr>
                <w:del w:id="144" w:author="Rob Blokvoord" w:date="2023-05-22T09:43:00Z"/>
                <w:sz w:val="28"/>
                <w:szCs w:val="28"/>
                <w:lang w:val="en-GB"/>
              </w:rPr>
            </w:pPr>
          </w:p>
        </w:tc>
      </w:tr>
      <w:tr w:rsidR="005B21C8" w:rsidRPr="00A6723B" w:rsidDel="00BC0DC8" w14:paraId="246EB9EB" w14:textId="1F2A6CB3" w:rsidTr="00C04A03">
        <w:trPr>
          <w:del w:id="145" w:author="Rob Blokvoord" w:date="2023-05-22T09:43:00Z"/>
        </w:trPr>
        <w:tc>
          <w:tcPr>
            <w:tcW w:w="773" w:type="dxa"/>
            <w:vMerge/>
            <w:shd w:val="clear" w:color="auto" w:fill="auto"/>
          </w:tcPr>
          <w:p w14:paraId="17E1D45F" w14:textId="6CD42609" w:rsidR="005B21C8" w:rsidRPr="00A6723B" w:rsidDel="00BC0DC8" w:rsidRDefault="005B21C8" w:rsidP="00D42A72">
            <w:pPr>
              <w:rPr>
                <w:del w:id="146" w:author="Rob Blokvoord" w:date="2023-05-22T09:43:00Z"/>
                <w:sz w:val="20"/>
                <w:szCs w:val="20"/>
                <w:lang w:val="en-GB"/>
              </w:rPr>
            </w:pPr>
          </w:p>
        </w:tc>
        <w:tc>
          <w:tcPr>
            <w:tcW w:w="4375" w:type="dxa"/>
            <w:shd w:val="clear" w:color="auto" w:fill="auto"/>
          </w:tcPr>
          <w:p w14:paraId="4D9D0632" w14:textId="7A599F16" w:rsidR="005B21C8" w:rsidRPr="00A6723B" w:rsidDel="00BC0DC8" w:rsidRDefault="005B21C8" w:rsidP="001B3E97">
            <w:pPr>
              <w:rPr>
                <w:del w:id="147" w:author="Rob Blokvoord" w:date="2023-05-22T09:43:00Z"/>
                <w:color w:val="000000"/>
                <w:sz w:val="20"/>
                <w:szCs w:val="20"/>
                <w:lang w:val="en-GB"/>
              </w:rPr>
            </w:pPr>
            <w:del w:id="148" w:author="Rob Blokvoord" w:date="2023-05-22T09:43:00Z">
              <w:r w:rsidRPr="00A6723B" w:rsidDel="00BC0DC8">
                <w:rPr>
                  <w:color w:val="000000"/>
                  <w:sz w:val="20"/>
                  <w:szCs w:val="20"/>
                  <w:lang w:val="en-GB"/>
                </w:rPr>
                <w:delText xml:space="preserve">b. for visitors, truck drivers, external </w:delText>
              </w:r>
            </w:del>
          </w:p>
          <w:p w14:paraId="1C038329" w14:textId="36C0E638" w:rsidR="005B21C8" w:rsidRPr="00A6723B" w:rsidDel="00BC0DC8" w:rsidRDefault="005B21C8" w:rsidP="001B3E97">
            <w:pPr>
              <w:rPr>
                <w:del w:id="149" w:author="Rob Blokvoord" w:date="2023-05-22T09:43:00Z"/>
                <w:color w:val="000000"/>
                <w:sz w:val="20"/>
                <w:szCs w:val="20"/>
                <w:lang w:val="en-GB"/>
              </w:rPr>
            </w:pPr>
            <w:del w:id="150" w:author="Rob Blokvoord" w:date="2023-05-22T09:43:00Z">
              <w:r w:rsidRPr="00A6723B" w:rsidDel="00BC0DC8">
                <w:rPr>
                  <w:color w:val="000000"/>
                  <w:sz w:val="20"/>
                  <w:szCs w:val="20"/>
                  <w:lang w:val="en-GB"/>
                </w:rPr>
                <w:delText xml:space="preserve">    mechanics and service providers?</w:delText>
              </w:r>
            </w:del>
          </w:p>
        </w:tc>
        <w:tc>
          <w:tcPr>
            <w:tcW w:w="1260" w:type="dxa"/>
            <w:shd w:val="clear" w:color="auto" w:fill="auto"/>
          </w:tcPr>
          <w:p w14:paraId="4DCB6AF3" w14:textId="214CCD9C" w:rsidR="005B21C8" w:rsidRPr="00A6723B" w:rsidDel="00BC0DC8" w:rsidRDefault="005B21C8" w:rsidP="00D42A72">
            <w:pPr>
              <w:rPr>
                <w:del w:id="151" w:author="Rob Blokvoord" w:date="2023-05-22T09:43:00Z"/>
                <w:sz w:val="28"/>
                <w:szCs w:val="28"/>
                <w:lang w:val="en-GB"/>
              </w:rPr>
            </w:pPr>
          </w:p>
        </w:tc>
        <w:tc>
          <w:tcPr>
            <w:tcW w:w="3232" w:type="dxa"/>
            <w:shd w:val="clear" w:color="auto" w:fill="auto"/>
          </w:tcPr>
          <w:p w14:paraId="0FD2C8D1" w14:textId="1A78964B" w:rsidR="005B21C8" w:rsidRPr="00A6723B" w:rsidDel="00BC0DC8" w:rsidRDefault="005B21C8" w:rsidP="00D42A72">
            <w:pPr>
              <w:rPr>
                <w:del w:id="152" w:author="Rob Blokvoord" w:date="2023-05-22T09:43:00Z"/>
                <w:sz w:val="28"/>
                <w:szCs w:val="28"/>
                <w:lang w:val="en-GB"/>
              </w:rPr>
            </w:pPr>
          </w:p>
        </w:tc>
      </w:tr>
      <w:tr w:rsidR="005B21C8" w:rsidRPr="00BC0DC8" w:rsidDel="00BC0DC8" w14:paraId="1CE4A69C" w14:textId="1371FC9B" w:rsidTr="00C04A03">
        <w:trPr>
          <w:del w:id="153" w:author="Rob Blokvoord" w:date="2023-05-22T09:43:00Z"/>
        </w:trPr>
        <w:tc>
          <w:tcPr>
            <w:tcW w:w="773" w:type="dxa"/>
            <w:shd w:val="clear" w:color="auto" w:fill="auto"/>
          </w:tcPr>
          <w:p w14:paraId="46DF247E" w14:textId="397DE615" w:rsidR="005B21C8" w:rsidRPr="00A6723B" w:rsidDel="00BC0DC8" w:rsidRDefault="005B21C8" w:rsidP="00D42A72">
            <w:pPr>
              <w:rPr>
                <w:del w:id="154" w:author="Rob Blokvoord" w:date="2023-05-22T09:43:00Z"/>
                <w:sz w:val="20"/>
                <w:szCs w:val="20"/>
                <w:lang w:val="en-GB"/>
              </w:rPr>
            </w:pPr>
            <w:del w:id="155" w:author="Rob Blokvoord" w:date="2023-05-22T09:43:00Z">
              <w:r w:rsidRPr="00A6723B" w:rsidDel="00BC0DC8">
                <w:rPr>
                  <w:sz w:val="20"/>
                  <w:szCs w:val="20"/>
                  <w:lang w:val="en-GB"/>
                </w:rPr>
                <w:delText>5.2.4</w:delText>
              </w:r>
            </w:del>
          </w:p>
        </w:tc>
        <w:tc>
          <w:tcPr>
            <w:tcW w:w="4375" w:type="dxa"/>
            <w:shd w:val="clear" w:color="auto" w:fill="auto"/>
          </w:tcPr>
          <w:p w14:paraId="7987D17C" w14:textId="7D2E6BC4" w:rsidR="005B21C8" w:rsidRPr="00A6723B" w:rsidDel="00BC0DC8" w:rsidRDefault="005B21C8" w:rsidP="001B3E97">
            <w:pPr>
              <w:rPr>
                <w:del w:id="156" w:author="Rob Blokvoord" w:date="2023-05-22T09:43:00Z"/>
                <w:color w:val="000000"/>
                <w:sz w:val="20"/>
                <w:szCs w:val="20"/>
                <w:lang w:val="en-GB"/>
              </w:rPr>
            </w:pPr>
            <w:del w:id="157" w:author="Rob Blokvoord" w:date="2023-05-22T09:43:00Z">
              <w:r w:rsidRPr="00A6723B" w:rsidDel="00BC0DC8">
                <w:rPr>
                  <w:color w:val="000000"/>
                  <w:sz w:val="20"/>
                  <w:szCs w:val="20"/>
                  <w:lang w:val="en-GB"/>
                </w:rPr>
                <w:delText>Is there a registration of acceptance of the company rules?</w:delText>
              </w:r>
            </w:del>
          </w:p>
        </w:tc>
        <w:tc>
          <w:tcPr>
            <w:tcW w:w="1260" w:type="dxa"/>
            <w:shd w:val="clear" w:color="auto" w:fill="auto"/>
          </w:tcPr>
          <w:p w14:paraId="6A7C6879" w14:textId="78E943CC" w:rsidR="005B21C8" w:rsidRPr="00A6723B" w:rsidDel="00BC0DC8" w:rsidRDefault="005B21C8" w:rsidP="00713AF2">
            <w:pPr>
              <w:jc w:val="center"/>
              <w:rPr>
                <w:del w:id="158" w:author="Rob Blokvoord" w:date="2023-05-22T09:43:00Z"/>
                <w:sz w:val="28"/>
                <w:szCs w:val="28"/>
                <w:lang w:val="en-GB"/>
              </w:rPr>
            </w:pPr>
          </w:p>
        </w:tc>
        <w:tc>
          <w:tcPr>
            <w:tcW w:w="3232" w:type="dxa"/>
            <w:shd w:val="clear" w:color="auto" w:fill="auto"/>
          </w:tcPr>
          <w:p w14:paraId="41C0CF7C" w14:textId="27DAE438" w:rsidR="005B21C8" w:rsidRPr="00A6723B" w:rsidDel="00BC0DC8" w:rsidRDefault="005B21C8" w:rsidP="00D42A72">
            <w:pPr>
              <w:rPr>
                <w:del w:id="159" w:author="Rob Blokvoord" w:date="2023-05-22T09:43:00Z"/>
                <w:sz w:val="28"/>
                <w:szCs w:val="28"/>
                <w:lang w:val="en-GB"/>
              </w:rPr>
            </w:pPr>
          </w:p>
        </w:tc>
      </w:tr>
      <w:tr w:rsidR="005B21C8" w:rsidRPr="00A6723B" w:rsidDel="00BC0DC8" w14:paraId="66FE79CE" w14:textId="7B380975" w:rsidTr="00C04A03">
        <w:trPr>
          <w:del w:id="160" w:author="Rob Blokvoord" w:date="2023-05-22T09:43:00Z"/>
        </w:trPr>
        <w:tc>
          <w:tcPr>
            <w:tcW w:w="773" w:type="dxa"/>
            <w:vMerge w:val="restart"/>
            <w:shd w:val="clear" w:color="auto" w:fill="auto"/>
          </w:tcPr>
          <w:p w14:paraId="0AD86AFE" w14:textId="3EAB6644" w:rsidR="005B21C8" w:rsidRPr="00A6723B" w:rsidDel="00BC0DC8" w:rsidRDefault="005B21C8" w:rsidP="00D42A72">
            <w:pPr>
              <w:rPr>
                <w:del w:id="161" w:author="Rob Blokvoord" w:date="2023-05-22T09:43:00Z"/>
                <w:sz w:val="20"/>
                <w:szCs w:val="20"/>
                <w:lang w:val="en-GB"/>
              </w:rPr>
            </w:pPr>
            <w:del w:id="162" w:author="Rob Blokvoord" w:date="2023-05-22T09:43:00Z">
              <w:r w:rsidRPr="00A6723B" w:rsidDel="00BC0DC8">
                <w:rPr>
                  <w:sz w:val="20"/>
                  <w:szCs w:val="20"/>
                  <w:lang w:val="en-GB"/>
                </w:rPr>
                <w:delText>5.2.5</w:delText>
              </w:r>
            </w:del>
          </w:p>
        </w:tc>
        <w:tc>
          <w:tcPr>
            <w:tcW w:w="8867" w:type="dxa"/>
            <w:gridSpan w:val="3"/>
            <w:shd w:val="clear" w:color="auto" w:fill="auto"/>
          </w:tcPr>
          <w:p w14:paraId="2B8D4E38" w14:textId="3633C5CD" w:rsidR="005B21C8" w:rsidRPr="00A6723B" w:rsidDel="00BC0DC8" w:rsidRDefault="005B21C8" w:rsidP="001B3E97">
            <w:pPr>
              <w:rPr>
                <w:del w:id="163" w:author="Rob Blokvoord" w:date="2023-05-22T09:43:00Z"/>
                <w:color w:val="000000"/>
                <w:sz w:val="28"/>
                <w:szCs w:val="28"/>
                <w:lang w:val="en-GB"/>
              </w:rPr>
            </w:pPr>
            <w:del w:id="164" w:author="Rob Blokvoord" w:date="2023-05-22T09:43:00Z">
              <w:r w:rsidRPr="00A6723B" w:rsidDel="00BC0DC8">
                <w:rPr>
                  <w:color w:val="000000"/>
                  <w:sz w:val="20"/>
                  <w:szCs w:val="20"/>
                  <w:lang w:val="en-GB"/>
                </w:rPr>
                <w:delText>Protective clothing</w:delText>
              </w:r>
            </w:del>
          </w:p>
        </w:tc>
      </w:tr>
      <w:tr w:rsidR="005B21C8" w:rsidRPr="00A6723B" w:rsidDel="00BC0DC8" w14:paraId="492005A7" w14:textId="25488613" w:rsidTr="00C04A03">
        <w:trPr>
          <w:del w:id="165" w:author="Rob Blokvoord" w:date="2023-05-22T09:43:00Z"/>
        </w:trPr>
        <w:tc>
          <w:tcPr>
            <w:tcW w:w="773" w:type="dxa"/>
            <w:vMerge/>
            <w:shd w:val="clear" w:color="auto" w:fill="auto"/>
          </w:tcPr>
          <w:p w14:paraId="4B93CE45" w14:textId="2FCFD25A" w:rsidR="005B21C8" w:rsidRPr="00A6723B" w:rsidDel="00BC0DC8" w:rsidRDefault="005B21C8" w:rsidP="00D42A72">
            <w:pPr>
              <w:rPr>
                <w:del w:id="166" w:author="Rob Blokvoord" w:date="2023-05-22T09:43:00Z"/>
                <w:sz w:val="20"/>
                <w:szCs w:val="20"/>
                <w:lang w:val="en-GB"/>
              </w:rPr>
            </w:pPr>
          </w:p>
        </w:tc>
        <w:tc>
          <w:tcPr>
            <w:tcW w:w="4375" w:type="dxa"/>
            <w:shd w:val="clear" w:color="auto" w:fill="auto"/>
          </w:tcPr>
          <w:p w14:paraId="005CFF44" w14:textId="02F73615" w:rsidR="005B21C8" w:rsidRPr="00A6723B" w:rsidDel="00BC0DC8" w:rsidRDefault="005B21C8" w:rsidP="001B3E97">
            <w:pPr>
              <w:rPr>
                <w:del w:id="167" w:author="Rob Blokvoord" w:date="2023-05-22T09:43:00Z"/>
                <w:color w:val="000000"/>
                <w:sz w:val="20"/>
                <w:szCs w:val="20"/>
                <w:lang w:val="en-GB"/>
              </w:rPr>
            </w:pPr>
            <w:del w:id="168" w:author="Rob Blokvoord" w:date="2023-05-22T09:43:00Z">
              <w:r w:rsidRPr="00A6723B" w:rsidDel="00BC0DC8">
                <w:rPr>
                  <w:color w:val="000000"/>
                  <w:sz w:val="20"/>
                  <w:szCs w:val="20"/>
                  <w:lang w:val="en-GB"/>
                </w:rPr>
                <w:delText xml:space="preserve">a. Is protective clothing obliged within the </w:delText>
              </w:r>
            </w:del>
          </w:p>
          <w:p w14:paraId="0AB99126" w14:textId="6C1F8B8C" w:rsidR="005B21C8" w:rsidRPr="00A6723B" w:rsidDel="00BC0DC8" w:rsidRDefault="005B21C8" w:rsidP="001B3E97">
            <w:pPr>
              <w:rPr>
                <w:del w:id="169" w:author="Rob Blokvoord" w:date="2023-05-22T09:43:00Z"/>
                <w:color w:val="000000"/>
                <w:sz w:val="20"/>
                <w:szCs w:val="20"/>
                <w:lang w:val="en-GB"/>
              </w:rPr>
            </w:pPr>
            <w:del w:id="170" w:author="Rob Blokvoord" w:date="2023-05-22T09:43:00Z">
              <w:r w:rsidRPr="00A6723B" w:rsidDel="00BC0DC8">
                <w:rPr>
                  <w:color w:val="000000"/>
                  <w:sz w:val="20"/>
                  <w:szCs w:val="20"/>
                  <w:lang w:val="en-GB"/>
                </w:rPr>
                <w:delText xml:space="preserve">    production areas?</w:delText>
              </w:r>
            </w:del>
          </w:p>
        </w:tc>
        <w:tc>
          <w:tcPr>
            <w:tcW w:w="1260" w:type="dxa"/>
            <w:shd w:val="clear" w:color="auto" w:fill="auto"/>
          </w:tcPr>
          <w:p w14:paraId="0C021030" w14:textId="11397425" w:rsidR="005B21C8" w:rsidRPr="00A6723B" w:rsidDel="00BC0DC8" w:rsidRDefault="005B21C8" w:rsidP="00713AF2">
            <w:pPr>
              <w:jc w:val="center"/>
              <w:rPr>
                <w:del w:id="171" w:author="Rob Blokvoord" w:date="2023-05-22T09:43:00Z"/>
                <w:sz w:val="28"/>
                <w:szCs w:val="28"/>
                <w:lang w:val="en-GB"/>
              </w:rPr>
            </w:pPr>
          </w:p>
        </w:tc>
        <w:tc>
          <w:tcPr>
            <w:tcW w:w="3232" w:type="dxa"/>
            <w:shd w:val="clear" w:color="auto" w:fill="auto"/>
          </w:tcPr>
          <w:p w14:paraId="4633B7D3" w14:textId="642973B3" w:rsidR="005B21C8" w:rsidRPr="00A6723B" w:rsidDel="00BC0DC8" w:rsidRDefault="005B21C8" w:rsidP="00D42A72">
            <w:pPr>
              <w:rPr>
                <w:del w:id="172" w:author="Rob Blokvoord" w:date="2023-05-22T09:43:00Z"/>
                <w:sz w:val="28"/>
                <w:szCs w:val="28"/>
                <w:lang w:val="en-GB"/>
              </w:rPr>
            </w:pPr>
          </w:p>
        </w:tc>
      </w:tr>
      <w:tr w:rsidR="005B21C8" w:rsidRPr="00BC0DC8" w:rsidDel="00BC0DC8" w14:paraId="2D976FF5" w14:textId="1D131E76" w:rsidTr="00C04A03">
        <w:trPr>
          <w:del w:id="173" w:author="Rob Blokvoord" w:date="2023-05-22T09:43:00Z"/>
        </w:trPr>
        <w:tc>
          <w:tcPr>
            <w:tcW w:w="773" w:type="dxa"/>
            <w:vMerge/>
            <w:shd w:val="clear" w:color="auto" w:fill="auto"/>
          </w:tcPr>
          <w:p w14:paraId="6C85AF1B" w14:textId="6A4C5DE4" w:rsidR="005B21C8" w:rsidRPr="00A6723B" w:rsidDel="00BC0DC8" w:rsidRDefault="005B21C8" w:rsidP="00D42A72">
            <w:pPr>
              <w:rPr>
                <w:del w:id="174" w:author="Rob Blokvoord" w:date="2023-05-22T09:43:00Z"/>
                <w:sz w:val="20"/>
                <w:szCs w:val="20"/>
                <w:lang w:val="en-GB"/>
              </w:rPr>
            </w:pPr>
          </w:p>
        </w:tc>
        <w:tc>
          <w:tcPr>
            <w:tcW w:w="4375" w:type="dxa"/>
            <w:shd w:val="clear" w:color="auto" w:fill="auto"/>
          </w:tcPr>
          <w:p w14:paraId="5F9B9E09" w14:textId="34871036" w:rsidR="005B21C8" w:rsidRPr="00A6723B" w:rsidDel="00BC0DC8" w:rsidRDefault="005B21C8" w:rsidP="001B3E97">
            <w:pPr>
              <w:rPr>
                <w:del w:id="175" w:author="Rob Blokvoord" w:date="2023-05-22T09:43:00Z"/>
                <w:color w:val="000000"/>
                <w:sz w:val="20"/>
                <w:szCs w:val="20"/>
                <w:lang w:val="en-GB"/>
              </w:rPr>
            </w:pPr>
            <w:del w:id="176" w:author="Rob Blokvoord" w:date="2023-05-22T09:43:00Z">
              <w:r w:rsidRPr="00A6723B" w:rsidDel="00BC0DC8">
                <w:rPr>
                  <w:color w:val="000000"/>
                  <w:sz w:val="20"/>
                  <w:szCs w:val="20"/>
                  <w:lang w:val="en-GB"/>
                </w:rPr>
                <w:delText>b. Is protective clothing changed daily?</w:delText>
              </w:r>
            </w:del>
          </w:p>
        </w:tc>
        <w:tc>
          <w:tcPr>
            <w:tcW w:w="1260" w:type="dxa"/>
            <w:shd w:val="clear" w:color="auto" w:fill="auto"/>
          </w:tcPr>
          <w:p w14:paraId="700AA997" w14:textId="3C85A79B" w:rsidR="005B21C8" w:rsidRPr="00A6723B" w:rsidDel="00BC0DC8" w:rsidRDefault="005B21C8" w:rsidP="00713AF2">
            <w:pPr>
              <w:jc w:val="center"/>
              <w:rPr>
                <w:del w:id="177" w:author="Rob Blokvoord" w:date="2023-05-22T09:43:00Z"/>
                <w:sz w:val="28"/>
                <w:szCs w:val="28"/>
                <w:lang w:val="en-GB"/>
              </w:rPr>
            </w:pPr>
          </w:p>
        </w:tc>
        <w:tc>
          <w:tcPr>
            <w:tcW w:w="3232" w:type="dxa"/>
            <w:shd w:val="clear" w:color="auto" w:fill="auto"/>
          </w:tcPr>
          <w:p w14:paraId="6418FC64" w14:textId="6E7BC3CA" w:rsidR="005B21C8" w:rsidRPr="00A6723B" w:rsidDel="00BC0DC8" w:rsidRDefault="005B21C8" w:rsidP="00D42A72">
            <w:pPr>
              <w:rPr>
                <w:del w:id="178" w:author="Rob Blokvoord" w:date="2023-05-22T09:43:00Z"/>
                <w:sz w:val="28"/>
                <w:szCs w:val="28"/>
                <w:lang w:val="en-GB"/>
              </w:rPr>
            </w:pPr>
          </w:p>
        </w:tc>
      </w:tr>
      <w:tr w:rsidR="005B21C8" w:rsidRPr="00A6723B" w:rsidDel="00BC0DC8" w14:paraId="5A9FAADD" w14:textId="48877729" w:rsidTr="00C04A03">
        <w:trPr>
          <w:del w:id="179" w:author="Rob Blokvoord" w:date="2023-05-22T09:43:00Z"/>
        </w:trPr>
        <w:tc>
          <w:tcPr>
            <w:tcW w:w="773" w:type="dxa"/>
            <w:vMerge/>
            <w:shd w:val="clear" w:color="auto" w:fill="auto"/>
          </w:tcPr>
          <w:p w14:paraId="25AEC580" w14:textId="018454EF" w:rsidR="005B21C8" w:rsidRPr="00A6723B" w:rsidDel="00BC0DC8" w:rsidRDefault="005B21C8" w:rsidP="00D42A72">
            <w:pPr>
              <w:rPr>
                <w:del w:id="180" w:author="Rob Blokvoord" w:date="2023-05-22T09:43:00Z"/>
                <w:sz w:val="20"/>
                <w:szCs w:val="20"/>
                <w:lang w:val="en-GB"/>
              </w:rPr>
            </w:pPr>
          </w:p>
        </w:tc>
        <w:tc>
          <w:tcPr>
            <w:tcW w:w="4375" w:type="dxa"/>
            <w:shd w:val="clear" w:color="auto" w:fill="auto"/>
          </w:tcPr>
          <w:p w14:paraId="3CDB7B85" w14:textId="3FF7CF9A" w:rsidR="005B21C8" w:rsidRPr="00A6723B" w:rsidDel="00BC0DC8" w:rsidRDefault="005B21C8" w:rsidP="001B3E97">
            <w:pPr>
              <w:rPr>
                <w:del w:id="181" w:author="Rob Blokvoord" w:date="2023-05-22T09:43:00Z"/>
                <w:color w:val="000000"/>
                <w:sz w:val="20"/>
                <w:szCs w:val="20"/>
                <w:lang w:val="en-GB"/>
              </w:rPr>
            </w:pPr>
            <w:del w:id="182" w:author="Rob Blokvoord" w:date="2023-05-22T09:43:00Z">
              <w:r w:rsidRPr="00A6723B" w:rsidDel="00BC0DC8">
                <w:rPr>
                  <w:color w:val="000000"/>
                  <w:sz w:val="20"/>
                  <w:szCs w:val="20"/>
                  <w:lang w:val="en-GB"/>
                </w:rPr>
                <w:delText xml:space="preserve">c. Is the protective clothing free from </w:delText>
              </w:r>
            </w:del>
          </w:p>
          <w:p w14:paraId="4B1E63C0" w14:textId="68B3E8BE" w:rsidR="005B21C8" w:rsidRPr="00A6723B" w:rsidDel="00BC0DC8" w:rsidRDefault="005B21C8" w:rsidP="001B3E97">
            <w:pPr>
              <w:rPr>
                <w:del w:id="183" w:author="Rob Blokvoord" w:date="2023-05-22T09:43:00Z"/>
                <w:color w:val="000000"/>
                <w:sz w:val="20"/>
                <w:szCs w:val="20"/>
                <w:lang w:val="en-GB"/>
              </w:rPr>
            </w:pPr>
            <w:del w:id="184" w:author="Rob Blokvoord" w:date="2023-05-22T09:43:00Z">
              <w:r w:rsidRPr="00A6723B" w:rsidDel="00BC0DC8">
                <w:rPr>
                  <w:color w:val="000000"/>
                  <w:sz w:val="20"/>
                  <w:szCs w:val="20"/>
                  <w:lang w:val="en-GB"/>
                </w:rPr>
                <w:delText xml:space="preserve">    buttons and external pockets?</w:delText>
              </w:r>
            </w:del>
          </w:p>
        </w:tc>
        <w:tc>
          <w:tcPr>
            <w:tcW w:w="1260" w:type="dxa"/>
            <w:shd w:val="clear" w:color="auto" w:fill="auto"/>
          </w:tcPr>
          <w:p w14:paraId="67E58CB2" w14:textId="58F4C007" w:rsidR="005B21C8" w:rsidRPr="00A6723B" w:rsidDel="00BC0DC8" w:rsidRDefault="005B21C8" w:rsidP="005F068C">
            <w:pPr>
              <w:rPr>
                <w:del w:id="185" w:author="Rob Blokvoord" w:date="2023-05-22T09:43:00Z"/>
                <w:sz w:val="28"/>
                <w:szCs w:val="28"/>
                <w:lang w:val="en-GB"/>
              </w:rPr>
            </w:pPr>
          </w:p>
        </w:tc>
        <w:tc>
          <w:tcPr>
            <w:tcW w:w="3232" w:type="dxa"/>
            <w:shd w:val="clear" w:color="auto" w:fill="auto"/>
          </w:tcPr>
          <w:p w14:paraId="6C538199" w14:textId="4077A1D0" w:rsidR="005B21C8" w:rsidRPr="00A6723B" w:rsidDel="00BC0DC8" w:rsidRDefault="005B21C8" w:rsidP="00D42A72">
            <w:pPr>
              <w:rPr>
                <w:del w:id="186" w:author="Rob Blokvoord" w:date="2023-05-22T09:43:00Z"/>
                <w:sz w:val="28"/>
                <w:szCs w:val="28"/>
                <w:lang w:val="en-GB"/>
              </w:rPr>
            </w:pPr>
          </w:p>
        </w:tc>
      </w:tr>
      <w:tr w:rsidR="005B21C8" w:rsidRPr="00BC0DC8" w:rsidDel="00BC0DC8" w14:paraId="0649CE77" w14:textId="6CF759BA" w:rsidTr="00C04A03">
        <w:trPr>
          <w:del w:id="187" w:author="Rob Blokvoord" w:date="2023-05-22T09:43:00Z"/>
        </w:trPr>
        <w:tc>
          <w:tcPr>
            <w:tcW w:w="773" w:type="dxa"/>
            <w:shd w:val="clear" w:color="auto" w:fill="auto"/>
          </w:tcPr>
          <w:p w14:paraId="3A6AC9DC" w14:textId="0416EF26" w:rsidR="005B21C8" w:rsidRPr="00A6723B" w:rsidDel="00BC0DC8" w:rsidRDefault="005B21C8" w:rsidP="00D42A72">
            <w:pPr>
              <w:rPr>
                <w:del w:id="188" w:author="Rob Blokvoord" w:date="2023-05-22T09:43:00Z"/>
                <w:sz w:val="20"/>
                <w:szCs w:val="20"/>
                <w:lang w:val="en-GB"/>
              </w:rPr>
            </w:pPr>
            <w:del w:id="189" w:author="Rob Blokvoord" w:date="2023-05-22T09:43:00Z">
              <w:r w:rsidRPr="00A6723B" w:rsidDel="00BC0DC8">
                <w:rPr>
                  <w:sz w:val="20"/>
                  <w:szCs w:val="20"/>
                  <w:lang w:val="en-GB"/>
                </w:rPr>
                <w:delText>5.2.6</w:delText>
              </w:r>
            </w:del>
          </w:p>
        </w:tc>
        <w:tc>
          <w:tcPr>
            <w:tcW w:w="4375" w:type="dxa"/>
            <w:shd w:val="clear" w:color="auto" w:fill="auto"/>
          </w:tcPr>
          <w:p w14:paraId="2DCED424" w14:textId="63AA1E78" w:rsidR="005B21C8" w:rsidRPr="00A6723B" w:rsidDel="00BC0DC8" w:rsidRDefault="005B21C8" w:rsidP="001B3E97">
            <w:pPr>
              <w:rPr>
                <w:del w:id="190" w:author="Rob Blokvoord" w:date="2023-05-22T09:43:00Z"/>
                <w:color w:val="000000"/>
                <w:sz w:val="20"/>
                <w:szCs w:val="20"/>
                <w:lang w:val="en-GB"/>
              </w:rPr>
            </w:pPr>
            <w:del w:id="191" w:author="Rob Blokvoord" w:date="2023-05-22T09:43:00Z">
              <w:r w:rsidRPr="00A6723B" w:rsidDel="00BC0DC8">
                <w:rPr>
                  <w:color w:val="000000"/>
                  <w:sz w:val="20"/>
                  <w:szCs w:val="20"/>
                  <w:lang w:val="en-GB"/>
                </w:rPr>
                <w:delText>Is the (production) staff’s hair fully covered by a hairnet?</w:delText>
              </w:r>
            </w:del>
          </w:p>
        </w:tc>
        <w:tc>
          <w:tcPr>
            <w:tcW w:w="1260" w:type="dxa"/>
            <w:shd w:val="clear" w:color="auto" w:fill="auto"/>
          </w:tcPr>
          <w:p w14:paraId="72AD2D09" w14:textId="105FBD02" w:rsidR="005B21C8" w:rsidRPr="00A6723B" w:rsidDel="00BC0DC8" w:rsidRDefault="005B21C8" w:rsidP="00713AF2">
            <w:pPr>
              <w:jc w:val="center"/>
              <w:rPr>
                <w:del w:id="192" w:author="Rob Blokvoord" w:date="2023-05-22T09:43:00Z"/>
                <w:sz w:val="28"/>
                <w:szCs w:val="28"/>
                <w:lang w:val="en-GB"/>
              </w:rPr>
            </w:pPr>
          </w:p>
        </w:tc>
        <w:tc>
          <w:tcPr>
            <w:tcW w:w="3232" w:type="dxa"/>
            <w:shd w:val="clear" w:color="auto" w:fill="auto"/>
          </w:tcPr>
          <w:p w14:paraId="78A5A8CE" w14:textId="43E2C048" w:rsidR="005B21C8" w:rsidRPr="00A6723B" w:rsidDel="00BC0DC8" w:rsidRDefault="005B21C8" w:rsidP="00D42A72">
            <w:pPr>
              <w:rPr>
                <w:del w:id="193" w:author="Rob Blokvoord" w:date="2023-05-22T09:43:00Z"/>
                <w:sz w:val="28"/>
                <w:szCs w:val="28"/>
                <w:lang w:val="en-GB"/>
              </w:rPr>
            </w:pPr>
          </w:p>
        </w:tc>
      </w:tr>
      <w:tr w:rsidR="005B21C8" w:rsidRPr="00BC0DC8" w:rsidDel="00BC0DC8" w14:paraId="4BD94F52" w14:textId="1599CAC5" w:rsidTr="00C04A03">
        <w:trPr>
          <w:del w:id="194" w:author="Rob Blokvoord" w:date="2023-05-22T09:43:00Z"/>
        </w:trPr>
        <w:tc>
          <w:tcPr>
            <w:tcW w:w="773" w:type="dxa"/>
            <w:shd w:val="clear" w:color="auto" w:fill="auto"/>
          </w:tcPr>
          <w:p w14:paraId="588266CC" w14:textId="1B77A825" w:rsidR="005B21C8" w:rsidRPr="00A6723B" w:rsidDel="00BC0DC8" w:rsidRDefault="005B21C8" w:rsidP="00D42A72">
            <w:pPr>
              <w:rPr>
                <w:del w:id="195" w:author="Rob Blokvoord" w:date="2023-05-22T09:43:00Z"/>
                <w:sz w:val="20"/>
                <w:szCs w:val="20"/>
                <w:lang w:val="en-GB"/>
              </w:rPr>
            </w:pPr>
            <w:del w:id="196" w:author="Rob Blokvoord" w:date="2023-05-22T09:43:00Z">
              <w:r w:rsidRPr="00A6723B" w:rsidDel="00BC0DC8">
                <w:rPr>
                  <w:sz w:val="20"/>
                  <w:szCs w:val="20"/>
                  <w:lang w:val="en-GB"/>
                </w:rPr>
                <w:delText>5.2.7</w:delText>
              </w:r>
            </w:del>
          </w:p>
        </w:tc>
        <w:tc>
          <w:tcPr>
            <w:tcW w:w="4375" w:type="dxa"/>
            <w:shd w:val="clear" w:color="auto" w:fill="auto"/>
          </w:tcPr>
          <w:p w14:paraId="1DAE8976" w14:textId="691BB338" w:rsidR="005B21C8" w:rsidRPr="00A6723B" w:rsidDel="00BC0DC8" w:rsidRDefault="005B21C8" w:rsidP="001B3E97">
            <w:pPr>
              <w:rPr>
                <w:del w:id="197" w:author="Rob Blokvoord" w:date="2023-05-22T09:43:00Z"/>
                <w:color w:val="000000"/>
                <w:sz w:val="20"/>
                <w:szCs w:val="20"/>
                <w:lang w:val="en-GB"/>
              </w:rPr>
            </w:pPr>
            <w:del w:id="198" w:author="Rob Blokvoord" w:date="2023-05-22T09:43:00Z">
              <w:r w:rsidRPr="00A6723B" w:rsidDel="00BC0DC8">
                <w:rPr>
                  <w:color w:val="000000"/>
                  <w:sz w:val="20"/>
                  <w:szCs w:val="20"/>
                  <w:lang w:val="en-GB"/>
                </w:rPr>
                <w:delText>Are beard and/or moustaches covered by snoods?</w:delText>
              </w:r>
            </w:del>
          </w:p>
        </w:tc>
        <w:tc>
          <w:tcPr>
            <w:tcW w:w="1260" w:type="dxa"/>
            <w:shd w:val="clear" w:color="auto" w:fill="auto"/>
          </w:tcPr>
          <w:p w14:paraId="4BDC362E" w14:textId="66B74E19" w:rsidR="005B21C8" w:rsidRPr="00A6723B" w:rsidDel="00BC0DC8" w:rsidRDefault="005B21C8" w:rsidP="00713AF2">
            <w:pPr>
              <w:jc w:val="center"/>
              <w:rPr>
                <w:del w:id="199" w:author="Rob Blokvoord" w:date="2023-05-22T09:43:00Z"/>
                <w:sz w:val="28"/>
                <w:szCs w:val="28"/>
                <w:lang w:val="en-GB"/>
              </w:rPr>
            </w:pPr>
          </w:p>
        </w:tc>
        <w:tc>
          <w:tcPr>
            <w:tcW w:w="3232" w:type="dxa"/>
            <w:shd w:val="clear" w:color="auto" w:fill="auto"/>
          </w:tcPr>
          <w:p w14:paraId="5A175308" w14:textId="213BFE5C" w:rsidR="005B21C8" w:rsidRPr="00A6723B" w:rsidDel="00BC0DC8" w:rsidRDefault="005B21C8" w:rsidP="00D42A72">
            <w:pPr>
              <w:rPr>
                <w:del w:id="200" w:author="Rob Blokvoord" w:date="2023-05-22T09:43:00Z"/>
                <w:sz w:val="28"/>
                <w:szCs w:val="28"/>
                <w:lang w:val="en-GB"/>
              </w:rPr>
            </w:pPr>
          </w:p>
        </w:tc>
      </w:tr>
      <w:tr w:rsidR="005B21C8" w:rsidRPr="00BC0DC8" w:rsidDel="00BC0DC8" w14:paraId="4389B84A" w14:textId="286C6167" w:rsidTr="00C04A03">
        <w:trPr>
          <w:del w:id="201" w:author="Rob Blokvoord" w:date="2023-05-22T09:43:00Z"/>
        </w:trPr>
        <w:tc>
          <w:tcPr>
            <w:tcW w:w="773" w:type="dxa"/>
            <w:shd w:val="clear" w:color="auto" w:fill="auto"/>
          </w:tcPr>
          <w:p w14:paraId="6AC4C877" w14:textId="72EDCFFA" w:rsidR="005B21C8" w:rsidRPr="00A6723B" w:rsidDel="00BC0DC8" w:rsidRDefault="005B21C8" w:rsidP="00D42A72">
            <w:pPr>
              <w:rPr>
                <w:del w:id="202" w:author="Rob Blokvoord" w:date="2023-05-22T09:43:00Z"/>
                <w:sz w:val="20"/>
                <w:szCs w:val="20"/>
                <w:lang w:val="en-GB"/>
              </w:rPr>
            </w:pPr>
            <w:del w:id="203" w:author="Rob Blokvoord" w:date="2023-05-22T09:43:00Z">
              <w:r w:rsidRPr="00A6723B" w:rsidDel="00BC0DC8">
                <w:rPr>
                  <w:sz w:val="20"/>
                  <w:szCs w:val="20"/>
                  <w:lang w:val="en-GB"/>
                </w:rPr>
                <w:delText>5.2.8</w:delText>
              </w:r>
            </w:del>
          </w:p>
        </w:tc>
        <w:tc>
          <w:tcPr>
            <w:tcW w:w="4375" w:type="dxa"/>
            <w:shd w:val="clear" w:color="auto" w:fill="auto"/>
          </w:tcPr>
          <w:p w14:paraId="1A4B689B" w14:textId="37FF4C4B" w:rsidR="005B21C8" w:rsidRPr="00A6723B" w:rsidDel="00BC0DC8" w:rsidRDefault="005B21C8" w:rsidP="001B3E97">
            <w:pPr>
              <w:rPr>
                <w:del w:id="204" w:author="Rob Blokvoord" w:date="2023-05-22T09:43:00Z"/>
                <w:color w:val="000000"/>
                <w:sz w:val="20"/>
                <w:szCs w:val="20"/>
                <w:lang w:val="en-GB"/>
              </w:rPr>
            </w:pPr>
            <w:del w:id="205" w:author="Rob Blokvoord" w:date="2023-05-22T09:43:00Z">
              <w:r w:rsidRPr="00A6723B" w:rsidDel="00BC0DC8">
                <w:rPr>
                  <w:color w:val="000000"/>
                  <w:sz w:val="20"/>
                  <w:szCs w:val="20"/>
                  <w:lang w:val="en-GB"/>
                </w:rPr>
                <w:delText>Is a training programme in use for new employees and temporary employees which covers hygiene, quality and allergens?</w:delText>
              </w:r>
            </w:del>
          </w:p>
        </w:tc>
        <w:tc>
          <w:tcPr>
            <w:tcW w:w="1260" w:type="dxa"/>
            <w:shd w:val="clear" w:color="auto" w:fill="auto"/>
          </w:tcPr>
          <w:p w14:paraId="59F8C106" w14:textId="581E9CFB" w:rsidR="005B21C8" w:rsidRPr="00A6723B" w:rsidDel="00BC0DC8" w:rsidRDefault="005B21C8" w:rsidP="00713AF2">
            <w:pPr>
              <w:jc w:val="center"/>
              <w:rPr>
                <w:del w:id="206" w:author="Rob Blokvoord" w:date="2023-05-22T09:43:00Z"/>
                <w:sz w:val="28"/>
                <w:szCs w:val="28"/>
                <w:lang w:val="en-GB"/>
              </w:rPr>
            </w:pPr>
          </w:p>
        </w:tc>
        <w:tc>
          <w:tcPr>
            <w:tcW w:w="3232" w:type="dxa"/>
            <w:shd w:val="clear" w:color="auto" w:fill="auto"/>
          </w:tcPr>
          <w:p w14:paraId="3711DE4B" w14:textId="29792AD1" w:rsidR="005B21C8" w:rsidRPr="00A6723B" w:rsidDel="00BC0DC8" w:rsidRDefault="005B21C8" w:rsidP="00D42A72">
            <w:pPr>
              <w:rPr>
                <w:del w:id="207" w:author="Rob Blokvoord" w:date="2023-05-22T09:43:00Z"/>
                <w:sz w:val="28"/>
                <w:szCs w:val="28"/>
                <w:lang w:val="en-GB"/>
              </w:rPr>
            </w:pPr>
          </w:p>
        </w:tc>
      </w:tr>
      <w:tr w:rsidR="005B21C8" w:rsidRPr="00BC0DC8" w:rsidDel="00BC0DC8" w14:paraId="2D265583" w14:textId="6835D5BB" w:rsidTr="00C04A03">
        <w:trPr>
          <w:del w:id="208" w:author="Rob Blokvoord" w:date="2023-05-22T09:43:00Z"/>
        </w:trPr>
        <w:tc>
          <w:tcPr>
            <w:tcW w:w="773" w:type="dxa"/>
            <w:shd w:val="clear" w:color="auto" w:fill="auto"/>
          </w:tcPr>
          <w:p w14:paraId="156FCEF2" w14:textId="45DA2FCE" w:rsidR="005B21C8" w:rsidRPr="00A6723B" w:rsidDel="00BC0DC8" w:rsidRDefault="005B21C8" w:rsidP="00D42A72">
            <w:pPr>
              <w:rPr>
                <w:del w:id="209" w:author="Rob Blokvoord" w:date="2023-05-22T09:43:00Z"/>
                <w:sz w:val="20"/>
                <w:szCs w:val="20"/>
                <w:lang w:val="en-GB"/>
              </w:rPr>
            </w:pPr>
            <w:del w:id="210" w:author="Rob Blokvoord" w:date="2023-05-22T09:43:00Z">
              <w:r w:rsidRPr="00A6723B" w:rsidDel="00BC0DC8">
                <w:rPr>
                  <w:sz w:val="20"/>
                  <w:szCs w:val="20"/>
                  <w:lang w:val="en-GB"/>
                </w:rPr>
                <w:delText>5.2.9</w:delText>
              </w:r>
            </w:del>
          </w:p>
        </w:tc>
        <w:tc>
          <w:tcPr>
            <w:tcW w:w="4375" w:type="dxa"/>
            <w:shd w:val="clear" w:color="auto" w:fill="auto"/>
          </w:tcPr>
          <w:p w14:paraId="7D62C824" w14:textId="1FA863E6" w:rsidR="005B21C8" w:rsidRPr="00A6723B" w:rsidDel="00BC0DC8" w:rsidRDefault="005B21C8" w:rsidP="001B3E97">
            <w:pPr>
              <w:rPr>
                <w:del w:id="211" w:author="Rob Blokvoord" w:date="2023-05-22T09:43:00Z"/>
                <w:color w:val="000000"/>
                <w:sz w:val="20"/>
                <w:szCs w:val="20"/>
                <w:lang w:val="en-GB"/>
              </w:rPr>
            </w:pPr>
            <w:del w:id="212" w:author="Rob Blokvoord" w:date="2023-05-22T09:43:00Z">
              <w:r w:rsidRPr="00A6723B" w:rsidDel="00BC0DC8">
                <w:rPr>
                  <w:color w:val="000000"/>
                  <w:sz w:val="20"/>
                  <w:szCs w:val="20"/>
                  <w:lang w:val="en-GB"/>
                </w:rPr>
                <w:delText>a. Are metal detectable band aids in use?</w:delText>
              </w:r>
            </w:del>
          </w:p>
          <w:p w14:paraId="51A5100D" w14:textId="059D160C" w:rsidR="005B21C8" w:rsidRPr="00A6723B" w:rsidDel="00BC0DC8" w:rsidRDefault="005B21C8" w:rsidP="001B3E97">
            <w:pPr>
              <w:rPr>
                <w:del w:id="213" w:author="Rob Blokvoord" w:date="2023-05-22T09:43:00Z"/>
                <w:color w:val="000000"/>
                <w:sz w:val="20"/>
                <w:szCs w:val="20"/>
                <w:lang w:val="en-GB"/>
              </w:rPr>
            </w:pPr>
            <w:del w:id="214" w:author="Rob Blokvoord" w:date="2023-05-22T09:43:00Z">
              <w:r w:rsidRPr="00A6723B" w:rsidDel="00BC0DC8">
                <w:rPr>
                  <w:color w:val="000000"/>
                  <w:sz w:val="20"/>
                  <w:szCs w:val="20"/>
                  <w:lang w:val="en-GB"/>
                </w:rPr>
                <w:delText>b. Are these tested at a metal detector?</w:delText>
              </w:r>
            </w:del>
          </w:p>
        </w:tc>
        <w:tc>
          <w:tcPr>
            <w:tcW w:w="1260" w:type="dxa"/>
            <w:shd w:val="clear" w:color="auto" w:fill="auto"/>
          </w:tcPr>
          <w:p w14:paraId="4465B00B" w14:textId="766379F0" w:rsidR="005B21C8" w:rsidRPr="00A6723B" w:rsidDel="00BC0DC8" w:rsidRDefault="005B21C8" w:rsidP="00713AF2">
            <w:pPr>
              <w:jc w:val="center"/>
              <w:rPr>
                <w:del w:id="215" w:author="Rob Blokvoord" w:date="2023-05-22T09:43:00Z"/>
                <w:sz w:val="28"/>
                <w:szCs w:val="28"/>
                <w:lang w:val="en-GB"/>
              </w:rPr>
            </w:pPr>
          </w:p>
        </w:tc>
        <w:tc>
          <w:tcPr>
            <w:tcW w:w="3232" w:type="dxa"/>
            <w:shd w:val="clear" w:color="auto" w:fill="auto"/>
          </w:tcPr>
          <w:p w14:paraId="0C1F705D" w14:textId="6149D323" w:rsidR="005B21C8" w:rsidRPr="00A6723B" w:rsidDel="00BC0DC8" w:rsidRDefault="005B21C8" w:rsidP="00D42A72">
            <w:pPr>
              <w:rPr>
                <w:del w:id="216" w:author="Rob Blokvoord" w:date="2023-05-22T09:43:00Z"/>
                <w:sz w:val="28"/>
                <w:szCs w:val="28"/>
                <w:lang w:val="en-GB"/>
              </w:rPr>
            </w:pPr>
          </w:p>
        </w:tc>
      </w:tr>
      <w:tr w:rsidR="005B21C8" w:rsidRPr="00BC0DC8" w:rsidDel="00BC0DC8" w14:paraId="6587D4F7" w14:textId="52367EA9" w:rsidTr="00C04A03">
        <w:trPr>
          <w:del w:id="217" w:author="Rob Blokvoord" w:date="2023-05-22T09:43:00Z"/>
        </w:trPr>
        <w:tc>
          <w:tcPr>
            <w:tcW w:w="773" w:type="dxa"/>
            <w:shd w:val="clear" w:color="auto" w:fill="auto"/>
          </w:tcPr>
          <w:p w14:paraId="32AB3F22" w14:textId="08D03902" w:rsidR="005B21C8" w:rsidRPr="00A6723B" w:rsidDel="00BC0DC8" w:rsidRDefault="005B21C8" w:rsidP="00D42A72">
            <w:pPr>
              <w:rPr>
                <w:del w:id="218" w:author="Rob Blokvoord" w:date="2023-05-22T09:43:00Z"/>
                <w:sz w:val="20"/>
                <w:szCs w:val="20"/>
                <w:lang w:val="en-GB"/>
              </w:rPr>
            </w:pPr>
            <w:del w:id="219" w:author="Rob Blokvoord" w:date="2023-05-22T09:43:00Z">
              <w:r w:rsidRPr="00A6723B" w:rsidDel="00BC0DC8">
                <w:rPr>
                  <w:sz w:val="20"/>
                  <w:szCs w:val="20"/>
                  <w:lang w:val="en-GB"/>
                </w:rPr>
                <w:delText>5.2.10</w:delText>
              </w:r>
            </w:del>
          </w:p>
        </w:tc>
        <w:tc>
          <w:tcPr>
            <w:tcW w:w="4375" w:type="dxa"/>
            <w:shd w:val="clear" w:color="auto" w:fill="auto"/>
          </w:tcPr>
          <w:p w14:paraId="6EA1CC32" w14:textId="0703B8BA" w:rsidR="005B21C8" w:rsidRPr="00A6723B" w:rsidDel="00BC0DC8" w:rsidRDefault="005B21C8" w:rsidP="001B3E97">
            <w:pPr>
              <w:rPr>
                <w:del w:id="220" w:author="Rob Blokvoord" w:date="2023-05-22T09:43:00Z"/>
                <w:color w:val="000000"/>
                <w:sz w:val="20"/>
                <w:szCs w:val="20"/>
                <w:lang w:val="en-GB"/>
              </w:rPr>
            </w:pPr>
            <w:del w:id="221" w:author="Rob Blokvoord" w:date="2023-05-22T09:43:00Z">
              <w:r w:rsidRPr="00A6723B" w:rsidDel="00BC0DC8">
                <w:rPr>
                  <w:color w:val="000000"/>
                  <w:sz w:val="20"/>
                  <w:szCs w:val="20"/>
                  <w:lang w:val="en-GB"/>
                </w:rPr>
                <w:delText>Smoking, eating and drinking is forbidden in the production area(s).</w:delText>
              </w:r>
            </w:del>
          </w:p>
        </w:tc>
        <w:tc>
          <w:tcPr>
            <w:tcW w:w="1260" w:type="dxa"/>
            <w:shd w:val="clear" w:color="auto" w:fill="auto"/>
          </w:tcPr>
          <w:p w14:paraId="502399FE" w14:textId="34D259AA" w:rsidR="005B21C8" w:rsidRPr="00A6723B" w:rsidDel="00BC0DC8" w:rsidRDefault="005B21C8" w:rsidP="00713AF2">
            <w:pPr>
              <w:jc w:val="center"/>
              <w:rPr>
                <w:del w:id="222" w:author="Rob Blokvoord" w:date="2023-05-22T09:43:00Z"/>
                <w:sz w:val="28"/>
                <w:szCs w:val="28"/>
                <w:lang w:val="en-GB"/>
              </w:rPr>
            </w:pPr>
          </w:p>
        </w:tc>
        <w:tc>
          <w:tcPr>
            <w:tcW w:w="3232" w:type="dxa"/>
            <w:shd w:val="clear" w:color="auto" w:fill="auto"/>
          </w:tcPr>
          <w:p w14:paraId="00D77A9F" w14:textId="04C69B0A" w:rsidR="005B21C8" w:rsidRPr="00A6723B" w:rsidDel="00BC0DC8" w:rsidRDefault="005B21C8" w:rsidP="00D42A72">
            <w:pPr>
              <w:rPr>
                <w:del w:id="223" w:author="Rob Blokvoord" w:date="2023-05-22T09:43:00Z"/>
                <w:sz w:val="28"/>
                <w:szCs w:val="28"/>
                <w:lang w:val="en-GB"/>
              </w:rPr>
            </w:pPr>
          </w:p>
        </w:tc>
      </w:tr>
      <w:tr w:rsidR="005B21C8" w:rsidRPr="00BC0DC8" w:rsidDel="00BC0DC8" w14:paraId="1DF5E7D6" w14:textId="6CA05568" w:rsidTr="00C04A03">
        <w:trPr>
          <w:del w:id="224" w:author="Rob Blokvoord" w:date="2023-05-22T09:43:00Z"/>
        </w:trPr>
        <w:tc>
          <w:tcPr>
            <w:tcW w:w="773" w:type="dxa"/>
            <w:shd w:val="clear" w:color="auto" w:fill="auto"/>
          </w:tcPr>
          <w:p w14:paraId="2701F235" w14:textId="6EEC59E3" w:rsidR="005B21C8" w:rsidRPr="00A6723B" w:rsidDel="00BC0DC8" w:rsidRDefault="005B21C8" w:rsidP="00D42A72">
            <w:pPr>
              <w:rPr>
                <w:del w:id="225" w:author="Rob Blokvoord" w:date="2023-05-22T09:43:00Z"/>
                <w:sz w:val="20"/>
                <w:szCs w:val="20"/>
                <w:lang w:val="en-GB"/>
              </w:rPr>
            </w:pPr>
            <w:del w:id="226" w:author="Rob Blokvoord" w:date="2023-05-22T09:43:00Z">
              <w:r w:rsidRPr="00A6723B" w:rsidDel="00BC0DC8">
                <w:rPr>
                  <w:sz w:val="20"/>
                  <w:szCs w:val="20"/>
                  <w:lang w:val="en-GB"/>
                </w:rPr>
                <w:delText>5.2.11</w:delText>
              </w:r>
            </w:del>
          </w:p>
        </w:tc>
        <w:tc>
          <w:tcPr>
            <w:tcW w:w="4375" w:type="dxa"/>
            <w:shd w:val="clear" w:color="auto" w:fill="auto"/>
          </w:tcPr>
          <w:p w14:paraId="10B59E78" w14:textId="6DC718BB" w:rsidR="005B21C8" w:rsidRPr="00A6723B" w:rsidDel="00BC0DC8" w:rsidRDefault="005B21C8" w:rsidP="001B3E97">
            <w:pPr>
              <w:rPr>
                <w:del w:id="227" w:author="Rob Blokvoord" w:date="2023-05-22T09:43:00Z"/>
                <w:color w:val="000000"/>
                <w:sz w:val="20"/>
                <w:szCs w:val="20"/>
                <w:lang w:val="en-GB"/>
              </w:rPr>
            </w:pPr>
            <w:del w:id="228" w:author="Rob Blokvoord" w:date="2023-05-22T09:43:00Z">
              <w:r w:rsidRPr="00A6723B" w:rsidDel="00BC0DC8">
                <w:rPr>
                  <w:color w:val="000000"/>
                  <w:sz w:val="20"/>
                  <w:szCs w:val="20"/>
                  <w:lang w:val="en-GB"/>
                </w:rPr>
                <w:delText>Are hands washing facilities present when at the entrance of the production area?</w:delText>
              </w:r>
            </w:del>
          </w:p>
        </w:tc>
        <w:tc>
          <w:tcPr>
            <w:tcW w:w="1260" w:type="dxa"/>
            <w:shd w:val="clear" w:color="auto" w:fill="auto"/>
          </w:tcPr>
          <w:p w14:paraId="228D1273" w14:textId="0A0CB30D" w:rsidR="005B21C8" w:rsidRPr="00A6723B" w:rsidDel="00BC0DC8" w:rsidRDefault="005B21C8" w:rsidP="00713AF2">
            <w:pPr>
              <w:jc w:val="center"/>
              <w:rPr>
                <w:del w:id="229" w:author="Rob Blokvoord" w:date="2023-05-22T09:43:00Z"/>
                <w:sz w:val="28"/>
                <w:szCs w:val="28"/>
                <w:lang w:val="en-GB"/>
              </w:rPr>
            </w:pPr>
          </w:p>
        </w:tc>
        <w:tc>
          <w:tcPr>
            <w:tcW w:w="3232" w:type="dxa"/>
            <w:shd w:val="clear" w:color="auto" w:fill="auto"/>
          </w:tcPr>
          <w:p w14:paraId="190989BD" w14:textId="243DA99B" w:rsidR="005B21C8" w:rsidRPr="00A6723B" w:rsidDel="00BC0DC8" w:rsidRDefault="005B21C8" w:rsidP="00D42A72">
            <w:pPr>
              <w:rPr>
                <w:del w:id="230" w:author="Rob Blokvoord" w:date="2023-05-22T09:43:00Z"/>
                <w:sz w:val="28"/>
                <w:szCs w:val="28"/>
                <w:lang w:val="en-GB"/>
              </w:rPr>
            </w:pPr>
          </w:p>
        </w:tc>
      </w:tr>
      <w:tr w:rsidR="005B21C8" w:rsidRPr="00BC0DC8" w:rsidDel="00BC0DC8" w14:paraId="60DED1B9" w14:textId="736197E9" w:rsidTr="00C04A03">
        <w:trPr>
          <w:del w:id="231" w:author="Rob Blokvoord" w:date="2023-05-22T09:43:00Z"/>
        </w:trPr>
        <w:tc>
          <w:tcPr>
            <w:tcW w:w="773" w:type="dxa"/>
            <w:shd w:val="clear" w:color="auto" w:fill="auto"/>
          </w:tcPr>
          <w:p w14:paraId="7DCBBDDA" w14:textId="416B6BF0" w:rsidR="005B21C8" w:rsidRPr="00A6723B" w:rsidDel="00BC0DC8" w:rsidRDefault="005B21C8" w:rsidP="00D42A72">
            <w:pPr>
              <w:rPr>
                <w:del w:id="232" w:author="Rob Blokvoord" w:date="2023-05-22T09:43:00Z"/>
                <w:sz w:val="20"/>
                <w:szCs w:val="20"/>
                <w:lang w:val="en-GB"/>
              </w:rPr>
            </w:pPr>
            <w:del w:id="233" w:author="Rob Blokvoord" w:date="2023-05-22T09:43:00Z">
              <w:r w:rsidRPr="00A6723B" w:rsidDel="00BC0DC8">
                <w:rPr>
                  <w:sz w:val="20"/>
                  <w:szCs w:val="20"/>
                  <w:lang w:val="en-GB"/>
                </w:rPr>
                <w:delText>5.2.12</w:delText>
              </w:r>
            </w:del>
          </w:p>
        </w:tc>
        <w:tc>
          <w:tcPr>
            <w:tcW w:w="4375" w:type="dxa"/>
            <w:shd w:val="clear" w:color="auto" w:fill="auto"/>
          </w:tcPr>
          <w:p w14:paraId="0C3F4E7B" w14:textId="6179AB03" w:rsidR="005B21C8" w:rsidRPr="00A6723B" w:rsidDel="00BC0DC8" w:rsidRDefault="005B21C8" w:rsidP="001B3E97">
            <w:pPr>
              <w:rPr>
                <w:del w:id="234" w:author="Rob Blokvoord" w:date="2023-05-22T09:43:00Z"/>
                <w:color w:val="000000"/>
                <w:sz w:val="20"/>
                <w:szCs w:val="20"/>
                <w:lang w:val="en-GB"/>
              </w:rPr>
            </w:pPr>
            <w:del w:id="235" w:author="Rob Blokvoord" w:date="2023-05-22T09:43:00Z">
              <w:r w:rsidRPr="00A6723B" w:rsidDel="00BC0DC8">
                <w:rPr>
                  <w:color w:val="000000"/>
                  <w:sz w:val="20"/>
                  <w:szCs w:val="20"/>
                  <w:lang w:val="en-GB"/>
                </w:rPr>
                <w:delText>Is wearing jewellery forbidden in the production area?</w:delText>
              </w:r>
            </w:del>
          </w:p>
        </w:tc>
        <w:tc>
          <w:tcPr>
            <w:tcW w:w="1260" w:type="dxa"/>
            <w:shd w:val="clear" w:color="auto" w:fill="auto"/>
          </w:tcPr>
          <w:p w14:paraId="73B288F1" w14:textId="13A28AA7" w:rsidR="005B21C8" w:rsidRPr="00A6723B" w:rsidDel="00BC0DC8" w:rsidRDefault="005B21C8" w:rsidP="00713AF2">
            <w:pPr>
              <w:jc w:val="center"/>
              <w:rPr>
                <w:del w:id="236" w:author="Rob Blokvoord" w:date="2023-05-22T09:43:00Z"/>
                <w:sz w:val="28"/>
                <w:szCs w:val="28"/>
                <w:lang w:val="en-GB"/>
              </w:rPr>
            </w:pPr>
          </w:p>
        </w:tc>
        <w:tc>
          <w:tcPr>
            <w:tcW w:w="3232" w:type="dxa"/>
            <w:shd w:val="clear" w:color="auto" w:fill="auto"/>
          </w:tcPr>
          <w:p w14:paraId="233C7199" w14:textId="5DADE61C" w:rsidR="005B21C8" w:rsidRPr="00A6723B" w:rsidDel="00BC0DC8" w:rsidRDefault="005B21C8" w:rsidP="00D42A72">
            <w:pPr>
              <w:rPr>
                <w:del w:id="237" w:author="Rob Blokvoord" w:date="2023-05-22T09:43:00Z"/>
                <w:sz w:val="28"/>
                <w:szCs w:val="28"/>
                <w:lang w:val="en-GB"/>
              </w:rPr>
            </w:pPr>
          </w:p>
        </w:tc>
      </w:tr>
    </w:tbl>
    <w:p w14:paraId="5F20898F" w14:textId="020DBA63" w:rsidR="00D417C7" w:rsidDel="00BC0DC8" w:rsidRDefault="00D417C7" w:rsidP="00215726">
      <w:pPr>
        <w:rPr>
          <w:del w:id="238" w:author="Rob Blokvoord" w:date="2023-05-22T09:43:00Z"/>
          <w:b/>
          <w:sz w:val="28"/>
          <w:szCs w:val="28"/>
          <w:lang w:val="en-GB"/>
        </w:rPr>
      </w:pPr>
    </w:p>
    <w:p w14:paraId="7E4A2D9A" w14:textId="7A7A2962" w:rsidR="0006650C" w:rsidRPr="00A6723B" w:rsidDel="00BC0DC8" w:rsidRDefault="006C32F4" w:rsidP="00215726">
      <w:pPr>
        <w:rPr>
          <w:del w:id="239" w:author="Rob Blokvoord" w:date="2023-05-22T09:43:00Z"/>
          <w:b/>
          <w:sz w:val="24"/>
          <w:lang w:val="en-GB"/>
        </w:rPr>
      </w:pPr>
      <w:del w:id="240" w:author="Rob Blokvoord" w:date="2023-05-22T09:43:00Z">
        <w:r w:rsidRPr="00A6723B" w:rsidDel="00BC0DC8">
          <w:rPr>
            <w:b/>
            <w:sz w:val="24"/>
            <w:lang w:val="en-GB"/>
          </w:rPr>
          <w:delText>5.3</w:delText>
        </w:r>
        <w:r w:rsidR="0006650C" w:rsidRPr="00A6723B" w:rsidDel="00BC0DC8">
          <w:rPr>
            <w:b/>
            <w:sz w:val="24"/>
            <w:lang w:val="en-GB"/>
          </w:rPr>
          <w:delText xml:space="preserve"> </w:delText>
        </w:r>
        <w:r w:rsidR="00DE14AE" w:rsidRPr="00A6723B" w:rsidDel="00BC0DC8">
          <w:rPr>
            <w:b/>
            <w:sz w:val="24"/>
            <w:lang w:val="en-GB"/>
          </w:rPr>
          <w:delText>Cleaning</w:delText>
        </w:r>
        <w:r w:rsidR="002A1CD5" w:rsidRPr="00A6723B" w:rsidDel="00BC0DC8">
          <w:rPr>
            <w:b/>
            <w:sz w:val="24"/>
            <w:lang w:val="en-GB"/>
          </w:rPr>
          <w:delText xml:space="preserve"> </w:delText>
        </w:r>
      </w:del>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1"/>
        <w:gridCol w:w="4477"/>
        <w:gridCol w:w="1260"/>
        <w:gridCol w:w="3232"/>
      </w:tblGrid>
      <w:tr w:rsidR="00DE14AE" w:rsidRPr="00A6723B" w:rsidDel="00BC0DC8" w14:paraId="4B61611A" w14:textId="75089414" w:rsidTr="00C04A03">
        <w:trPr>
          <w:del w:id="241" w:author="Rob Blokvoord" w:date="2023-05-22T09:43:00Z"/>
        </w:trPr>
        <w:tc>
          <w:tcPr>
            <w:tcW w:w="5148" w:type="dxa"/>
            <w:gridSpan w:val="2"/>
            <w:shd w:val="clear" w:color="auto" w:fill="FFFFFF"/>
          </w:tcPr>
          <w:p w14:paraId="7EC47A68" w14:textId="3B928705" w:rsidR="00DE14AE" w:rsidRPr="00A6723B" w:rsidDel="00BC0DC8" w:rsidRDefault="00DE14AE" w:rsidP="00E80D48">
            <w:pPr>
              <w:rPr>
                <w:del w:id="242" w:author="Rob Blokvoord" w:date="2023-05-22T09:43:00Z"/>
                <w:sz w:val="28"/>
                <w:szCs w:val="28"/>
                <w:lang w:val="en-GB"/>
              </w:rPr>
            </w:pPr>
          </w:p>
        </w:tc>
        <w:tc>
          <w:tcPr>
            <w:tcW w:w="1260" w:type="dxa"/>
            <w:shd w:val="clear" w:color="auto" w:fill="FFFFFF"/>
          </w:tcPr>
          <w:p w14:paraId="5298E596" w14:textId="1CE03C9B" w:rsidR="00DE14AE" w:rsidRPr="00A6723B" w:rsidDel="00BC0DC8" w:rsidRDefault="00DE14AE" w:rsidP="001B3E97">
            <w:pPr>
              <w:rPr>
                <w:del w:id="243" w:author="Rob Blokvoord" w:date="2023-05-22T09:43:00Z"/>
                <w:sz w:val="22"/>
                <w:szCs w:val="22"/>
                <w:lang w:val="en-GB"/>
              </w:rPr>
            </w:pPr>
            <w:del w:id="244" w:author="Rob Blokvoord" w:date="2023-05-22T09:43:00Z">
              <w:r w:rsidRPr="00A6723B" w:rsidDel="00BC0DC8">
                <w:rPr>
                  <w:sz w:val="22"/>
                  <w:szCs w:val="22"/>
                  <w:lang w:val="en-GB"/>
                </w:rPr>
                <w:delText xml:space="preserve">Answer </w:delText>
              </w:r>
            </w:del>
          </w:p>
        </w:tc>
        <w:tc>
          <w:tcPr>
            <w:tcW w:w="3232" w:type="dxa"/>
            <w:shd w:val="clear" w:color="auto" w:fill="FFFFFF"/>
          </w:tcPr>
          <w:p w14:paraId="4EAC846E" w14:textId="4D55F0ED" w:rsidR="00DE14AE" w:rsidRPr="00A6723B" w:rsidDel="00BC0DC8" w:rsidRDefault="00DE14AE" w:rsidP="001B3E97">
            <w:pPr>
              <w:rPr>
                <w:del w:id="245" w:author="Rob Blokvoord" w:date="2023-05-22T09:43:00Z"/>
                <w:sz w:val="22"/>
                <w:szCs w:val="22"/>
                <w:lang w:val="en-GB"/>
              </w:rPr>
            </w:pPr>
            <w:del w:id="246" w:author="Rob Blokvoord" w:date="2023-05-22T09:43:00Z">
              <w:r w:rsidRPr="00A6723B" w:rsidDel="00BC0DC8">
                <w:rPr>
                  <w:sz w:val="22"/>
                  <w:szCs w:val="22"/>
                  <w:lang w:val="en-GB"/>
                </w:rPr>
                <w:delText xml:space="preserve">Remarks </w:delText>
              </w:r>
            </w:del>
          </w:p>
        </w:tc>
      </w:tr>
      <w:tr w:rsidR="00DE14AE" w:rsidRPr="00BC0DC8" w:rsidDel="00BC0DC8" w14:paraId="43311BB1" w14:textId="1114A5F0" w:rsidTr="00C04A03">
        <w:trPr>
          <w:del w:id="247" w:author="Rob Blokvoord" w:date="2023-05-22T09:43:00Z"/>
        </w:trPr>
        <w:tc>
          <w:tcPr>
            <w:tcW w:w="671" w:type="dxa"/>
            <w:shd w:val="clear" w:color="auto" w:fill="auto"/>
          </w:tcPr>
          <w:p w14:paraId="71D706EC" w14:textId="72F41958" w:rsidR="00DE14AE" w:rsidRPr="00A6723B" w:rsidDel="00BC0DC8" w:rsidRDefault="00DE14AE" w:rsidP="00E80D48">
            <w:pPr>
              <w:rPr>
                <w:del w:id="248" w:author="Rob Blokvoord" w:date="2023-05-22T09:43:00Z"/>
                <w:sz w:val="20"/>
                <w:szCs w:val="20"/>
                <w:lang w:val="en-GB"/>
              </w:rPr>
            </w:pPr>
            <w:del w:id="249" w:author="Rob Blokvoord" w:date="2023-05-22T09:43:00Z">
              <w:r w:rsidRPr="00A6723B" w:rsidDel="00BC0DC8">
                <w:rPr>
                  <w:sz w:val="20"/>
                  <w:szCs w:val="20"/>
                  <w:lang w:val="en-GB"/>
                </w:rPr>
                <w:delText>5.3.1</w:delText>
              </w:r>
            </w:del>
          </w:p>
        </w:tc>
        <w:tc>
          <w:tcPr>
            <w:tcW w:w="4477" w:type="dxa"/>
            <w:shd w:val="clear" w:color="auto" w:fill="auto"/>
          </w:tcPr>
          <w:p w14:paraId="61317BD3" w14:textId="72F0BC0A" w:rsidR="00DE14AE" w:rsidRPr="00A6723B" w:rsidDel="00BC0DC8" w:rsidRDefault="00DE14AE" w:rsidP="001B3E97">
            <w:pPr>
              <w:rPr>
                <w:del w:id="250" w:author="Rob Blokvoord" w:date="2023-05-22T09:43:00Z"/>
                <w:color w:val="000000"/>
                <w:sz w:val="20"/>
                <w:szCs w:val="20"/>
                <w:lang w:val="en-GB"/>
              </w:rPr>
            </w:pPr>
            <w:del w:id="251" w:author="Rob Blokvoord" w:date="2023-05-22T09:43:00Z">
              <w:r w:rsidRPr="00A6723B" w:rsidDel="00BC0DC8">
                <w:rPr>
                  <w:color w:val="000000"/>
                  <w:sz w:val="20"/>
                  <w:szCs w:val="20"/>
                  <w:lang w:val="en-GB"/>
                </w:rPr>
                <w:delText>Are cleaning agents stored outside the production area in a space which meets the appropriate environmental standards?</w:delText>
              </w:r>
            </w:del>
          </w:p>
        </w:tc>
        <w:tc>
          <w:tcPr>
            <w:tcW w:w="1260" w:type="dxa"/>
            <w:tcBorders>
              <w:bottom w:val="single" w:sz="4" w:space="0" w:color="auto"/>
            </w:tcBorders>
            <w:shd w:val="clear" w:color="auto" w:fill="auto"/>
          </w:tcPr>
          <w:p w14:paraId="426843AA" w14:textId="186ACA44" w:rsidR="00DE14AE" w:rsidRPr="00A6723B" w:rsidDel="00BC0DC8" w:rsidRDefault="00DE14AE" w:rsidP="00713AF2">
            <w:pPr>
              <w:jc w:val="center"/>
              <w:rPr>
                <w:del w:id="252" w:author="Rob Blokvoord" w:date="2023-05-22T09:43:00Z"/>
                <w:sz w:val="28"/>
                <w:szCs w:val="28"/>
                <w:lang w:val="en-GB"/>
              </w:rPr>
            </w:pPr>
          </w:p>
        </w:tc>
        <w:tc>
          <w:tcPr>
            <w:tcW w:w="3232" w:type="dxa"/>
            <w:shd w:val="clear" w:color="auto" w:fill="auto"/>
          </w:tcPr>
          <w:p w14:paraId="34F8ADD2" w14:textId="53DE4547" w:rsidR="00DE14AE" w:rsidRPr="00A6723B" w:rsidDel="00BC0DC8" w:rsidRDefault="00DE14AE" w:rsidP="00E80D48">
            <w:pPr>
              <w:rPr>
                <w:del w:id="253" w:author="Rob Blokvoord" w:date="2023-05-22T09:43:00Z"/>
                <w:sz w:val="28"/>
                <w:szCs w:val="28"/>
                <w:lang w:val="en-GB"/>
              </w:rPr>
            </w:pPr>
          </w:p>
        </w:tc>
      </w:tr>
      <w:tr w:rsidR="00DE14AE" w:rsidRPr="00BC0DC8" w:rsidDel="00BC0DC8" w14:paraId="1CB70793" w14:textId="581F2ACD" w:rsidTr="00C04A03">
        <w:trPr>
          <w:del w:id="254" w:author="Rob Blokvoord" w:date="2023-05-22T09:43:00Z"/>
        </w:trPr>
        <w:tc>
          <w:tcPr>
            <w:tcW w:w="671" w:type="dxa"/>
            <w:shd w:val="clear" w:color="auto" w:fill="auto"/>
          </w:tcPr>
          <w:p w14:paraId="4E003D4D" w14:textId="78AEC810" w:rsidR="00DE14AE" w:rsidRPr="00A6723B" w:rsidDel="00BC0DC8" w:rsidRDefault="00DE14AE" w:rsidP="00E80D48">
            <w:pPr>
              <w:rPr>
                <w:del w:id="255" w:author="Rob Blokvoord" w:date="2023-05-22T09:43:00Z"/>
                <w:sz w:val="20"/>
                <w:szCs w:val="20"/>
                <w:lang w:val="en-GB"/>
              </w:rPr>
            </w:pPr>
            <w:del w:id="256" w:author="Rob Blokvoord" w:date="2023-05-22T09:43:00Z">
              <w:r w:rsidRPr="00A6723B" w:rsidDel="00BC0DC8">
                <w:rPr>
                  <w:sz w:val="20"/>
                  <w:szCs w:val="20"/>
                  <w:lang w:val="en-GB"/>
                </w:rPr>
                <w:delText>5.3.2</w:delText>
              </w:r>
            </w:del>
          </w:p>
        </w:tc>
        <w:tc>
          <w:tcPr>
            <w:tcW w:w="4477" w:type="dxa"/>
            <w:shd w:val="clear" w:color="auto" w:fill="auto"/>
          </w:tcPr>
          <w:p w14:paraId="7A3C914E" w14:textId="4E7D20C1" w:rsidR="00DE14AE" w:rsidRPr="00A6723B" w:rsidDel="00BC0DC8" w:rsidRDefault="00DE14AE" w:rsidP="001B3E97">
            <w:pPr>
              <w:rPr>
                <w:del w:id="257" w:author="Rob Blokvoord" w:date="2023-05-22T09:43:00Z"/>
                <w:color w:val="000000"/>
                <w:sz w:val="20"/>
                <w:szCs w:val="20"/>
                <w:lang w:val="en-GB"/>
              </w:rPr>
            </w:pPr>
            <w:del w:id="258" w:author="Rob Blokvoord" w:date="2023-05-22T09:43:00Z">
              <w:r w:rsidRPr="00A6723B" w:rsidDel="00BC0DC8">
                <w:rPr>
                  <w:color w:val="000000"/>
                  <w:sz w:val="20"/>
                  <w:szCs w:val="20"/>
                  <w:lang w:val="en-GB"/>
                </w:rPr>
                <w:delText>Are cleaning agents used, suitable for the food industry?</w:delText>
              </w:r>
            </w:del>
          </w:p>
        </w:tc>
        <w:tc>
          <w:tcPr>
            <w:tcW w:w="1260" w:type="dxa"/>
            <w:tcBorders>
              <w:bottom w:val="single" w:sz="4" w:space="0" w:color="auto"/>
            </w:tcBorders>
            <w:shd w:val="clear" w:color="auto" w:fill="auto"/>
          </w:tcPr>
          <w:p w14:paraId="009F517B" w14:textId="315E6FFE" w:rsidR="00DE14AE" w:rsidRPr="00A6723B" w:rsidDel="00BC0DC8" w:rsidRDefault="00DE14AE" w:rsidP="00713AF2">
            <w:pPr>
              <w:jc w:val="center"/>
              <w:rPr>
                <w:del w:id="259" w:author="Rob Blokvoord" w:date="2023-05-22T09:43:00Z"/>
                <w:sz w:val="28"/>
                <w:szCs w:val="28"/>
                <w:lang w:val="en-GB"/>
              </w:rPr>
            </w:pPr>
          </w:p>
        </w:tc>
        <w:tc>
          <w:tcPr>
            <w:tcW w:w="3232" w:type="dxa"/>
            <w:shd w:val="clear" w:color="auto" w:fill="auto"/>
          </w:tcPr>
          <w:p w14:paraId="7B057DC6" w14:textId="0EFB41FC" w:rsidR="00DE14AE" w:rsidRPr="00A6723B" w:rsidDel="00BC0DC8" w:rsidRDefault="00DE14AE" w:rsidP="00E80D48">
            <w:pPr>
              <w:rPr>
                <w:del w:id="260" w:author="Rob Blokvoord" w:date="2023-05-22T09:43:00Z"/>
                <w:sz w:val="28"/>
                <w:szCs w:val="28"/>
                <w:lang w:val="en-GB"/>
              </w:rPr>
            </w:pPr>
          </w:p>
        </w:tc>
      </w:tr>
      <w:tr w:rsidR="00DE14AE" w:rsidRPr="00BC0DC8" w:rsidDel="00BC0DC8" w14:paraId="31EFBE3E" w14:textId="47480485" w:rsidTr="00C04A03">
        <w:trPr>
          <w:del w:id="261" w:author="Rob Blokvoord" w:date="2023-05-22T09:43:00Z"/>
        </w:trPr>
        <w:tc>
          <w:tcPr>
            <w:tcW w:w="671" w:type="dxa"/>
            <w:shd w:val="clear" w:color="auto" w:fill="auto"/>
          </w:tcPr>
          <w:p w14:paraId="34AA4DF9" w14:textId="7A1B7258" w:rsidR="00DE14AE" w:rsidRPr="00A6723B" w:rsidDel="00BC0DC8" w:rsidRDefault="00DE14AE" w:rsidP="00E80D48">
            <w:pPr>
              <w:rPr>
                <w:del w:id="262" w:author="Rob Blokvoord" w:date="2023-05-22T09:43:00Z"/>
                <w:sz w:val="20"/>
                <w:szCs w:val="20"/>
                <w:lang w:val="en-GB"/>
              </w:rPr>
            </w:pPr>
            <w:del w:id="263" w:author="Rob Blokvoord" w:date="2023-05-22T09:43:00Z">
              <w:r w:rsidRPr="00A6723B" w:rsidDel="00BC0DC8">
                <w:rPr>
                  <w:sz w:val="20"/>
                  <w:szCs w:val="20"/>
                  <w:lang w:val="en-GB"/>
                </w:rPr>
                <w:delText>5.3.2</w:delText>
              </w:r>
            </w:del>
          </w:p>
        </w:tc>
        <w:tc>
          <w:tcPr>
            <w:tcW w:w="4477" w:type="dxa"/>
            <w:shd w:val="clear" w:color="auto" w:fill="auto"/>
          </w:tcPr>
          <w:p w14:paraId="047E0C72" w14:textId="0581D1C6" w:rsidR="00DE14AE" w:rsidRPr="00A6723B" w:rsidDel="00BC0DC8" w:rsidRDefault="00DE14AE" w:rsidP="001B3E97">
            <w:pPr>
              <w:rPr>
                <w:del w:id="264" w:author="Rob Blokvoord" w:date="2023-05-22T09:43:00Z"/>
                <w:color w:val="000000"/>
                <w:sz w:val="20"/>
                <w:szCs w:val="20"/>
                <w:lang w:val="en-GB"/>
              </w:rPr>
            </w:pPr>
            <w:del w:id="265" w:author="Rob Blokvoord" w:date="2023-05-22T09:43:00Z">
              <w:r w:rsidRPr="00A6723B" w:rsidDel="00BC0DC8">
                <w:rPr>
                  <w:color w:val="000000"/>
                  <w:sz w:val="20"/>
                  <w:szCs w:val="20"/>
                  <w:lang w:val="en-GB"/>
                </w:rPr>
                <w:delText>Is a cleaning procedure (which prescribes frequency, materials, cleaning agents, supplies and a work instruction) present?</w:delText>
              </w:r>
            </w:del>
          </w:p>
        </w:tc>
        <w:tc>
          <w:tcPr>
            <w:tcW w:w="1260" w:type="dxa"/>
            <w:shd w:val="clear" w:color="auto" w:fill="FFFFFF"/>
          </w:tcPr>
          <w:p w14:paraId="72B033B9" w14:textId="60595A1E" w:rsidR="00DE14AE" w:rsidRPr="00A6723B" w:rsidDel="00BC0DC8" w:rsidRDefault="00DE14AE" w:rsidP="005F068C">
            <w:pPr>
              <w:rPr>
                <w:del w:id="266" w:author="Rob Blokvoord" w:date="2023-05-22T09:43:00Z"/>
                <w:sz w:val="28"/>
                <w:szCs w:val="28"/>
                <w:lang w:val="en-GB"/>
              </w:rPr>
            </w:pPr>
          </w:p>
        </w:tc>
        <w:tc>
          <w:tcPr>
            <w:tcW w:w="3232" w:type="dxa"/>
            <w:shd w:val="clear" w:color="auto" w:fill="auto"/>
          </w:tcPr>
          <w:p w14:paraId="6CBD36E4" w14:textId="5EE30BC9" w:rsidR="00DE14AE" w:rsidRPr="00A6723B" w:rsidDel="00BC0DC8" w:rsidRDefault="00DE14AE" w:rsidP="00E80D48">
            <w:pPr>
              <w:rPr>
                <w:del w:id="267" w:author="Rob Blokvoord" w:date="2023-05-22T09:43:00Z"/>
                <w:sz w:val="28"/>
                <w:szCs w:val="28"/>
                <w:lang w:val="en-GB"/>
              </w:rPr>
            </w:pPr>
          </w:p>
        </w:tc>
      </w:tr>
      <w:tr w:rsidR="00DE14AE" w:rsidRPr="00BC0DC8" w:rsidDel="00BC0DC8" w14:paraId="3D7656B1" w14:textId="34084A44" w:rsidTr="00C04A03">
        <w:trPr>
          <w:del w:id="268" w:author="Rob Blokvoord" w:date="2023-05-22T09:43:00Z"/>
        </w:trPr>
        <w:tc>
          <w:tcPr>
            <w:tcW w:w="671" w:type="dxa"/>
            <w:shd w:val="clear" w:color="auto" w:fill="auto"/>
          </w:tcPr>
          <w:p w14:paraId="55621C46" w14:textId="74F37C21" w:rsidR="00DE14AE" w:rsidRPr="00A6723B" w:rsidDel="00BC0DC8" w:rsidRDefault="00DE14AE" w:rsidP="00E80D48">
            <w:pPr>
              <w:rPr>
                <w:del w:id="269" w:author="Rob Blokvoord" w:date="2023-05-22T09:43:00Z"/>
                <w:sz w:val="20"/>
                <w:szCs w:val="20"/>
                <w:lang w:val="en-GB"/>
              </w:rPr>
            </w:pPr>
            <w:del w:id="270" w:author="Rob Blokvoord" w:date="2023-05-22T09:43:00Z">
              <w:r w:rsidRPr="00A6723B" w:rsidDel="00BC0DC8">
                <w:rPr>
                  <w:sz w:val="20"/>
                  <w:szCs w:val="20"/>
                  <w:lang w:val="en-GB"/>
                </w:rPr>
                <w:delText>5.3.3</w:delText>
              </w:r>
            </w:del>
          </w:p>
        </w:tc>
        <w:tc>
          <w:tcPr>
            <w:tcW w:w="4477" w:type="dxa"/>
            <w:shd w:val="clear" w:color="auto" w:fill="auto"/>
          </w:tcPr>
          <w:p w14:paraId="2FE39BC6" w14:textId="307D5ABE" w:rsidR="00DE14AE" w:rsidRPr="00A6723B" w:rsidDel="00BC0DC8" w:rsidRDefault="00DE14AE" w:rsidP="001B3E97">
            <w:pPr>
              <w:rPr>
                <w:del w:id="271" w:author="Rob Blokvoord" w:date="2023-05-22T09:43:00Z"/>
                <w:color w:val="000000"/>
                <w:sz w:val="20"/>
                <w:szCs w:val="20"/>
                <w:lang w:val="en-GB"/>
              </w:rPr>
            </w:pPr>
            <w:del w:id="272" w:author="Rob Blokvoord" w:date="2023-05-22T09:43:00Z">
              <w:r w:rsidRPr="00A6723B" w:rsidDel="00BC0DC8">
                <w:rPr>
                  <w:color w:val="000000"/>
                  <w:sz w:val="20"/>
                  <w:szCs w:val="20"/>
                  <w:lang w:val="en-GB"/>
                </w:rPr>
                <w:delText>Are cleaning and disinfection registered?</w:delText>
              </w:r>
            </w:del>
          </w:p>
          <w:p w14:paraId="49DBB573" w14:textId="22F9DEA9" w:rsidR="00DE14AE" w:rsidRPr="00A6723B" w:rsidDel="00BC0DC8" w:rsidRDefault="00DE14AE" w:rsidP="001B3E97">
            <w:pPr>
              <w:rPr>
                <w:del w:id="273" w:author="Rob Blokvoord" w:date="2023-05-22T09:43:00Z"/>
                <w:color w:val="000000"/>
                <w:sz w:val="20"/>
                <w:szCs w:val="20"/>
                <w:lang w:val="en-GB"/>
              </w:rPr>
            </w:pPr>
            <w:del w:id="274" w:author="Rob Blokvoord" w:date="2023-05-22T09:43:00Z">
              <w:r w:rsidRPr="00A6723B" w:rsidDel="00BC0DC8">
                <w:rPr>
                  <w:color w:val="000000"/>
                  <w:sz w:val="20"/>
                  <w:szCs w:val="20"/>
                  <w:lang w:val="en-GB"/>
                </w:rPr>
                <w:delText>(execution, used cleaning agents, concentrations)</w:delText>
              </w:r>
            </w:del>
          </w:p>
        </w:tc>
        <w:tc>
          <w:tcPr>
            <w:tcW w:w="1260" w:type="dxa"/>
            <w:shd w:val="clear" w:color="auto" w:fill="FFFFFF"/>
          </w:tcPr>
          <w:p w14:paraId="0CCCD14D" w14:textId="66DFD0FC" w:rsidR="00DE14AE" w:rsidRPr="00A6723B" w:rsidDel="00BC0DC8" w:rsidRDefault="00DE14AE" w:rsidP="00713AF2">
            <w:pPr>
              <w:jc w:val="center"/>
              <w:rPr>
                <w:del w:id="275" w:author="Rob Blokvoord" w:date="2023-05-22T09:43:00Z"/>
                <w:sz w:val="28"/>
                <w:szCs w:val="28"/>
                <w:lang w:val="en-GB"/>
              </w:rPr>
            </w:pPr>
          </w:p>
        </w:tc>
        <w:tc>
          <w:tcPr>
            <w:tcW w:w="3232" w:type="dxa"/>
            <w:shd w:val="clear" w:color="auto" w:fill="auto"/>
          </w:tcPr>
          <w:p w14:paraId="28862641" w14:textId="33613A59" w:rsidR="00DE14AE" w:rsidRPr="00A6723B" w:rsidDel="00BC0DC8" w:rsidRDefault="00DE14AE" w:rsidP="00E80D48">
            <w:pPr>
              <w:rPr>
                <w:del w:id="276" w:author="Rob Blokvoord" w:date="2023-05-22T09:43:00Z"/>
                <w:sz w:val="28"/>
                <w:szCs w:val="28"/>
                <w:lang w:val="en-GB"/>
              </w:rPr>
            </w:pPr>
          </w:p>
        </w:tc>
      </w:tr>
      <w:tr w:rsidR="00DE14AE" w:rsidRPr="00BC0DC8" w:rsidDel="00BC0DC8" w14:paraId="689F94D3" w14:textId="77A622B5" w:rsidTr="00C04A03">
        <w:trPr>
          <w:del w:id="277" w:author="Rob Blokvoord" w:date="2023-05-22T09:43:00Z"/>
        </w:trPr>
        <w:tc>
          <w:tcPr>
            <w:tcW w:w="671" w:type="dxa"/>
            <w:vMerge w:val="restart"/>
            <w:shd w:val="clear" w:color="auto" w:fill="auto"/>
          </w:tcPr>
          <w:p w14:paraId="7FE89E49" w14:textId="09B3A99E" w:rsidR="00DE14AE" w:rsidRPr="00A6723B" w:rsidDel="00BC0DC8" w:rsidRDefault="00DE14AE" w:rsidP="00E80D48">
            <w:pPr>
              <w:rPr>
                <w:del w:id="278" w:author="Rob Blokvoord" w:date="2023-05-22T09:43:00Z"/>
                <w:sz w:val="20"/>
                <w:szCs w:val="20"/>
                <w:lang w:val="en-GB"/>
              </w:rPr>
            </w:pPr>
            <w:del w:id="279" w:author="Rob Blokvoord" w:date="2023-05-22T09:43:00Z">
              <w:r w:rsidRPr="00A6723B" w:rsidDel="00BC0DC8">
                <w:rPr>
                  <w:sz w:val="20"/>
                  <w:szCs w:val="20"/>
                  <w:lang w:val="en-GB"/>
                </w:rPr>
                <w:delText>5.3.4</w:delText>
              </w:r>
            </w:del>
          </w:p>
        </w:tc>
        <w:tc>
          <w:tcPr>
            <w:tcW w:w="4477" w:type="dxa"/>
            <w:shd w:val="clear" w:color="auto" w:fill="auto"/>
          </w:tcPr>
          <w:p w14:paraId="1A0D5C7E" w14:textId="350CE479" w:rsidR="00DE14AE" w:rsidRPr="00A6723B" w:rsidDel="00BC0DC8" w:rsidRDefault="00DE14AE" w:rsidP="001B3E97">
            <w:pPr>
              <w:rPr>
                <w:del w:id="280" w:author="Rob Blokvoord" w:date="2023-05-22T09:43:00Z"/>
                <w:color w:val="000000"/>
                <w:sz w:val="20"/>
                <w:szCs w:val="20"/>
                <w:lang w:val="en-GB"/>
              </w:rPr>
            </w:pPr>
            <w:del w:id="281" w:author="Rob Blokvoord" w:date="2023-05-22T09:43:00Z">
              <w:r w:rsidRPr="00A6723B" w:rsidDel="00BC0DC8">
                <w:rPr>
                  <w:color w:val="000000"/>
                  <w:sz w:val="20"/>
                  <w:szCs w:val="20"/>
                  <w:lang w:val="en-GB"/>
                </w:rPr>
                <w:delText>Are cleaning and disinfection checked?</w:delText>
              </w:r>
            </w:del>
          </w:p>
        </w:tc>
        <w:tc>
          <w:tcPr>
            <w:tcW w:w="1260" w:type="dxa"/>
            <w:shd w:val="clear" w:color="auto" w:fill="FFFFFF"/>
          </w:tcPr>
          <w:p w14:paraId="0DA21EED" w14:textId="4AA5C1A2" w:rsidR="00DE14AE" w:rsidRPr="00A6723B" w:rsidDel="00BC0DC8" w:rsidRDefault="00DE14AE" w:rsidP="00713AF2">
            <w:pPr>
              <w:jc w:val="center"/>
              <w:rPr>
                <w:del w:id="282" w:author="Rob Blokvoord" w:date="2023-05-22T09:43:00Z"/>
                <w:sz w:val="28"/>
                <w:szCs w:val="28"/>
                <w:lang w:val="en-GB"/>
              </w:rPr>
            </w:pPr>
          </w:p>
        </w:tc>
        <w:tc>
          <w:tcPr>
            <w:tcW w:w="3232" w:type="dxa"/>
            <w:shd w:val="clear" w:color="auto" w:fill="auto"/>
          </w:tcPr>
          <w:p w14:paraId="1F8912B6" w14:textId="54024F39" w:rsidR="00DE14AE" w:rsidRPr="00A6723B" w:rsidDel="00BC0DC8" w:rsidRDefault="00DE14AE" w:rsidP="00E80D48">
            <w:pPr>
              <w:rPr>
                <w:del w:id="283" w:author="Rob Blokvoord" w:date="2023-05-22T09:43:00Z"/>
                <w:sz w:val="28"/>
                <w:szCs w:val="28"/>
                <w:lang w:val="en-GB"/>
              </w:rPr>
            </w:pPr>
          </w:p>
        </w:tc>
      </w:tr>
      <w:tr w:rsidR="00DE14AE" w:rsidRPr="00BC0DC8" w:rsidDel="00BC0DC8" w14:paraId="0CF19C35" w14:textId="43CA9FDE" w:rsidTr="00C04A03">
        <w:trPr>
          <w:del w:id="284" w:author="Rob Blokvoord" w:date="2023-05-22T09:43:00Z"/>
        </w:trPr>
        <w:tc>
          <w:tcPr>
            <w:tcW w:w="671" w:type="dxa"/>
            <w:vMerge/>
            <w:shd w:val="clear" w:color="auto" w:fill="auto"/>
          </w:tcPr>
          <w:p w14:paraId="4D1D5225" w14:textId="3B8E7443" w:rsidR="00DE14AE" w:rsidRPr="00A6723B" w:rsidDel="00BC0DC8" w:rsidRDefault="00DE14AE" w:rsidP="00E80D48">
            <w:pPr>
              <w:rPr>
                <w:del w:id="285" w:author="Rob Blokvoord" w:date="2023-05-22T09:43:00Z"/>
                <w:sz w:val="20"/>
                <w:szCs w:val="20"/>
                <w:lang w:val="en-GB"/>
              </w:rPr>
            </w:pPr>
          </w:p>
        </w:tc>
        <w:tc>
          <w:tcPr>
            <w:tcW w:w="8969" w:type="dxa"/>
            <w:gridSpan w:val="3"/>
            <w:shd w:val="clear" w:color="auto" w:fill="auto"/>
          </w:tcPr>
          <w:p w14:paraId="78E53A11" w14:textId="52A29F6B" w:rsidR="00DE14AE" w:rsidRPr="00A6723B" w:rsidDel="00BC0DC8" w:rsidRDefault="00DE14AE" w:rsidP="001B3E97">
            <w:pPr>
              <w:rPr>
                <w:del w:id="286" w:author="Rob Blokvoord" w:date="2023-05-22T09:43:00Z"/>
                <w:color w:val="000000"/>
                <w:sz w:val="28"/>
                <w:szCs w:val="28"/>
                <w:lang w:val="en-GB"/>
              </w:rPr>
            </w:pPr>
            <w:del w:id="287" w:author="Rob Blokvoord" w:date="2023-05-22T09:43:00Z">
              <w:r w:rsidRPr="00A6723B" w:rsidDel="00BC0DC8">
                <w:rPr>
                  <w:color w:val="000000"/>
                  <w:sz w:val="20"/>
                  <w:szCs w:val="20"/>
                  <w:lang w:val="en-GB"/>
                </w:rPr>
                <w:delText>If yes, in which way:</w:delText>
              </w:r>
            </w:del>
          </w:p>
        </w:tc>
      </w:tr>
      <w:tr w:rsidR="00DE14AE" w:rsidRPr="00A6723B" w:rsidDel="00BC0DC8" w14:paraId="69F7CB33" w14:textId="107C8AF9" w:rsidTr="00C04A03">
        <w:trPr>
          <w:del w:id="288" w:author="Rob Blokvoord" w:date="2023-05-22T09:43:00Z"/>
        </w:trPr>
        <w:tc>
          <w:tcPr>
            <w:tcW w:w="671" w:type="dxa"/>
            <w:vMerge/>
            <w:shd w:val="clear" w:color="auto" w:fill="auto"/>
          </w:tcPr>
          <w:p w14:paraId="2C0264D0" w14:textId="4F63D2E0" w:rsidR="00DE14AE" w:rsidRPr="00A6723B" w:rsidDel="00BC0DC8" w:rsidRDefault="00DE14AE" w:rsidP="00E80D48">
            <w:pPr>
              <w:rPr>
                <w:del w:id="289" w:author="Rob Blokvoord" w:date="2023-05-22T09:43:00Z"/>
                <w:sz w:val="20"/>
                <w:szCs w:val="20"/>
                <w:lang w:val="en-GB"/>
              </w:rPr>
            </w:pPr>
          </w:p>
        </w:tc>
        <w:tc>
          <w:tcPr>
            <w:tcW w:w="4477" w:type="dxa"/>
            <w:shd w:val="clear" w:color="auto" w:fill="auto"/>
          </w:tcPr>
          <w:p w14:paraId="72E244F1" w14:textId="165A3858" w:rsidR="00DE14AE" w:rsidRPr="00A6723B" w:rsidDel="00BC0DC8" w:rsidRDefault="00DE14AE" w:rsidP="001B3E97">
            <w:pPr>
              <w:rPr>
                <w:del w:id="290" w:author="Rob Blokvoord" w:date="2023-05-22T09:43:00Z"/>
                <w:color w:val="000000"/>
                <w:sz w:val="20"/>
                <w:szCs w:val="20"/>
                <w:lang w:val="en-GB"/>
              </w:rPr>
            </w:pPr>
            <w:del w:id="291" w:author="Rob Blokvoord" w:date="2023-05-22T09:43:00Z">
              <w:r w:rsidRPr="00A6723B" w:rsidDel="00BC0DC8">
                <w:rPr>
                  <w:color w:val="000000"/>
                  <w:sz w:val="20"/>
                  <w:szCs w:val="20"/>
                  <w:lang w:val="en-GB"/>
                </w:rPr>
                <w:delText>a. visually</w:delText>
              </w:r>
            </w:del>
          </w:p>
        </w:tc>
        <w:tc>
          <w:tcPr>
            <w:tcW w:w="1260" w:type="dxa"/>
            <w:shd w:val="clear" w:color="auto" w:fill="FFFFFF"/>
          </w:tcPr>
          <w:p w14:paraId="6D7BD965" w14:textId="1E303381" w:rsidR="00DE14AE" w:rsidRPr="00A6723B" w:rsidDel="00BC0DC8" w:rsidRDefault="00DE14AE" w:rsidP="00713AF2">
            <w:pPr>
              <w:jc w:val="center"/>
              <w:rPr>
                <w:del w:id="292" w:author="Rob Blokvoord" w:date="2023-05-22T09:43:00Z"/>
                <w:sz w:val="28"/>
                <w:szCs w:val="28"/>
                <w:lang w:val="en-GB"/>
              </w:rPr>
            </w:pPr>
          </w:p>
        </w:tc>
        <w:tc>
          <w:tcPr>
            <w:tcW w:w="3232" w:type="dxa"/>
            <w:shd w:val="clear" w:color="auto" w:fill="auto"/>
          </w:tcPr>
          <w:p w14:paraId="434FDDAB" w14:textId="3A34A3CC" w:rsidR="00DE14AE" w:rsidRPr="00A6723B" w:rsidDel="00BC0DC8" w:rsidRDefault="00DE14AE" w:rsidP="00E80D48">
            <w:pPr>
              <w:rPr>
                <w:del w:id="293" w:author="Rob Blokvoord" w:date="2023-05-22T09:43:00Z"/>
                <w:sz w:val="28"/>
                <w:szCs w:val="28"/>
                <w:lang w:val="en-GB"/>
              </w:rPr>
            </w:pPr>
          </w:p>
        </w:tc>
      </w:tr>
      <w:tr w:rsidR="00DE14AE" w:rsidRPr="00A6723B" w:rsidDel="00BC0DC8" w14:paraId="08258343" w14:textId="154607F2" w:rsidTr="00C04A03">
        <w:trPr>
          <w:del w:id="294" w:author="Rob Blokvoord" w:date="2023-05-22T09:43:00Z"/>
        </w:trPr>
        <w:tc>
          <w:tcPr>
            <w:tcW w:w="671" w:type="dxa"/>
            <w:vMerge/>
            <w:shd w:val="clear" w:color="auto" w:fill="auto"/>
          </w:tcPr>
          <w:p w14:paraId="623B5AD0" w14:textId="14EC3F56" w:rsidR="00DE14AE" w:rsidRPr="00A6723B" w:rsidDel="00BC0DC8" w:rsidRDefault="00DE14AE" w:rsidP="00E80D48">
            <w:pPr>
              <w:rPr>
                <w:del w:id="295" w:author="Rob Blokvoord" w:date="2023-05-22T09:43:00Z"/>
                <w:sz w:val="20"/>
                <w:szCs w:val="20"/>
                <w:lang w:val="en-GB"/>
              </w:rPr>
            </w:pPr>
          </w:p>
        </w:tc>
        <w:tc>
          <w:tcPr>
            <w:tcW w:w="4477" w:type="dxa"/>
            <w:shd w:val="clear" w:color="auto" w:fill="auto"/>
          </w:tcPr>
          <w:p w14:paraId="1A17BDFF" w14:textId="1ACF0177" w:rsidR="00DE14AE" w:rsidRPr="00A6723B" w:rsidDel="00BC0DC8" w:rsidRDefault="00DE14AE" w:rsidP="001B3E97">
            <w:pPr>
              <w:rPr>
                <w:del w:id="296" w:author="Rob Blokvoord" w:date="2023-05-22T09:43:00Z"/>
                <w:color w:val="000000"/>
                <w:sz w:val="20"/>
                <w:szCs w:val="20"/>
                <w:lang w:val="en-GB"/>
              </w:rPr>
            </w:pPr>
            <w:del w:id="297" w:author="Rob Blokvoord" w:date="2023-05-22T09:43:00Z">
              <w:r w:rsidRPr="00A6723B" w:rsidDel="00BC0DC8">
                <w:rPr>
                  <w:color w:val="000000"/>
                  <w:sz w:val="20"/>
                  <w:szCs w:val="20"/>
                  <w:lang w:val="en-GB"/>
                </w:rPr>
                <w:delText xml:space="preserve">b. microbiologically </w:delText>
              </w:r>
            </w:del>
          </w:p>
          <w:p w14:paraId="1BE0B0B6" w14:textId="1CBFA1E9" w:rsidR="00DE14AE" w:rsidRPr="00A6723B" w:rsidDel="00BC0DC8" w:rsidRDefault="00DE14AE" w:rsidP="001B3E97">
            <w:pPr>
              <w:rPr>
                <w:del w:id="298" w:author="Rob Blokvoord" w:date="2023-05-22T09:43:00Z"/>
                <w:color w:val="000000"/>
                <w:sz w:val="20"/>
                <w:szCs w:val="20"/>
                <w:lang w:val="en-GB"/>
              </w:rPr>
            </w:pPr>
            <w:del w:id="299" w:author="Rob Blokvoord" w:date="2023-05-22T09:43:00Z">
              <w:r w:rsidRPr="00A6723B" w:rsidDel="00BC0DC8">
                <w:rPr>
                  <w:color w:val="000000"/>
                  <w:sz w:val="20"/>
                  <w:szCs w:val="20"/>
                  <w:lang w:val="en-GB"/>
                </w:rPr>
                <w:delText xml:space="preserve">   (Rodac, Swabs)</w:delText>
              </w:r>
            </w:del>
          </w:p>
        </w:tc>
        <w:tc>
          <w:tcPr>
            <w:tcW w:w="1260" w:type="dxa"/>
            <w:shd w:val="clear" w:color="auto" w:fill="FFFFFF"/>
          </w:tcPr>
          <w:p w14:paraId="15E7FE20" w14:textId="7EB3308C" w:rsidR="00DE14AE" w:rsidRPr="00A6723B" w:rsidDel="00BC0DC8" w:rsidRDefault="00DE14AE" w:rsidP="00713AF2">
            <w:pPr>
              <w:jc w:val="center"/>
              <w:rPr>
                <w:del w:id="300" w:author="Rob Blokvoord" w:date="2023-05-22T09:43:00Z"/>
                <w:sz w:val="28"/>
                <w:szCs w:val="28"/>
                <w:lang w:val="en-GB"/>
              </w:rPr>
            </w:pPr>
          </w:p>
        </w:tc>
        <w:tc>
          <w:tcPr>
            <w:tcW w:w="3232" w:type="dxa"/>
            <w:shd w:val="clear" w:color="auto" w:fill="auto"/>
          </w:tcPr>
          <w:p w14:paraId="000CDA76" w14:textId="3B5A60F2" w:rsidR="00DE14AE" w:rsidRPr="00A6723B" w:rsidDel="00BC0DC8" w:rsidRDefault="00DE14AE" w:rsidP="00E80D48">
            <w:pPr>
              <w:rPr>
                <w:del w:id="301" w:author="Rob Blokvoord" w:date="2023-05-22T09:43:00Z"/>
                <w:sz w:val="28"/>
                <w:szCs w:val="28"/>
                <w:lang w:val="en-GB"/>
              </w:rPr>
            </w:pPr>
          </w:p>
        </w:tc>
      </w:tr>
      <w:tr w:rsidR="00DE14AE" w:rsidRPr="00A6723B" w:rsidDel="00BC0DC8" w14:paraId="0F55D24A" w14:textId="659D474E" w:rsidTr="00C04A03">
        <w:trPr>
          <w:del w:id="302" w:author="Rob Blokvoord" w:date="2023-05-22T09:43:00Z"/>
        </w:trPr>
        <w:tc>
          <w:tcPr>
            <w:tcW w:w="671" w:type="dxa"/>
            <w:vMerge/>
            <w:shd w:val="clear" w:color="auto" w:fill="auto"/>
          </w:tcPr>
          <w:p w14:paraId="22296321" w14:textId="3AAB9533" w:rsidR="00DE14AE" w:rsidRPr="00A6723B" w:rsidDel="00BC0DC8" w:rsidRDefault="00DE14AE" w:rsidP="00E80D48">
            <w:pPr>
              <w:rPr>
                <w:del w:id="303" w:author="Rob Blokvoord" w:date="2023-05-22T09:43:00Z"/>
                <w:sz w:val="20"/>
                <w:szCs w:val="20"/>
                <w:lang w:val="en-GB"/>
              </w:rPr>
            </w:pPr>
          </w:p>
        </w:tc>
        <w:tc>
          <w:tcPr>
            <w:tcW w:w="4477" w:type="dxa"/>
            <w:shd w:val="clear" w:color="auto" w:fill="auto"/>
          </w:tcPr>
          <w:p w14:paraId="28CCBC8E" w14:textId="660327F4" w:rsidR="00DE14AE" w:rsidRPr="00A6723B" w:rsidDel="00BC0DC8" w:rsidRDefault="00DE14AE" w:rsidP="001B3E97">
            <w:pPr>
              <w:rPr>
                <w:del w:id="304" w:author="Rob Blokvoord" w:date="2023-05-22T09:43:00Z"/>
                <w:color w:val="000000"/>
                <w:sz w:val="20"/>
                <w:szCs w:val="20"/>
                <w:lang w:val="en-GB"/>
              </w:rPr>
            </w:pPr>
            <w:del w:id="305" w:author="Rob Blokvoord" w:date="2023-05-22T09:43:00Z">
              <w:r w:rsidRPr="00A6723B" w:rsidDel="00BC0DC8">
                <w:rPr>
                  <w:color w:val="000000"/>
                  <w:sz w:val="20"/>
                  <w:szCs w:val="20"/>
                  <w:lang w:val="en-GB"/>
                </w:rPr>
                <w:delText>c. ATP-dete</w:delText>
              </w:r>
              <w:r w:rsidR="00CC4BE7" w:rsidRPr="00A6723B" w:rsidDel="00BC0DC8">
                <w:rPr>
                  <w:color w:val="000000"/>
                  <w:sz w:val="20"/>
                  <w:szCs w:val="20"/>
                  <w:lang w:val="en-GB"/>
                </w:rPr>
                <w:delText>r</w:delText>
              </w:r>
              <w:r w:rsidRPr="00A6723B" w:rsidDel="00BC0DC8">
                <w:rPr>
                  <w:color w:val="000000"/>
                  <w:sz w:val="20"/>
                  <w:szCs w:val="20"/>
                  <w:lang w:val="en-GB"/>
                </w:rPr>
                <w:delText>mination</w:delText>
              </w:r>
            </w:del>
          </w:p>
        </w:tc>
        <w:tc>
          <w:tcPr>
            <w:tcW w:w="1260" w:type="dxa"/>
            <w:shd w:val="clear" w:color="auto" w:fill="FFFFFF"/>
          </w:tcPr>
          <w:p w14:paraId="516A5380" w14:textId="2220B51A" w:rsidR="00DE14AE" w:rsidRPr="00A6723B" w:rsidDel="00BC0DC8" w:rsidRDefault="00DE14AE" w:rsidP="00713AF2">
            <w:pPr>
              <w:jc w:val="center"/>
              <w:rPr>
                <w:del w:id="306" w:author="Rob Blokvoord" w:date="2023-05-22T09:43:00Z"/>
                <w:sz w:val="28"/>
                <w:szCs w:val="28"/>
                <w:lang w:val="en-GB"/>
              </w:rPr>
            </w:pPr>
          </w:p>
        </w:tc>
        <w:tc>
          <w:tcPr>
            <w:tcW w:w="3232" w:type="dxa"/>
            <w:shd w:val="clear" w:color="auto" w:fill="auto"/>
          </w:tcPr>
          <w:p w14:paraId="77122D03" w14:textId="5BD06AC7" w:rsidR="00DE14AE" w:rsidRPr="00A6723B" w:rsidDel="00BC0DC8" w:rsidRDefault="00DE14AE" w:rsidP="00E80D48">
            <w:pPr>
              <w:rPr>
                <w:del w:id="307" w:author="Rob Blokvoord" w:date="2023-05-22T09:43:00Z"/>
                <w:sz w:val="28"/>
                <w:szCs w:val="28"/>
                <w:lang w:val="en-GB"/>
              </w:rPr>
            </w:pPr>
          </w:p>
        </w:tc>
      </w:tr>
      <w:tr w:rsidR="00DE14AE" w:rsidRPr="00A6723B" w:rsidDel="00BC0DC8" w14:paraId="1E60EA53" w14:textId="688E5D76" w:rsidTr="00C04A03">
        <w:trPr>
          <w:del w:id="308" w:author="Rob Blokvoord" w:date="2023-05-22T09:43:00Z"/>
        </w:trPr>
        <w:tc>
          <w:tcPr>
            <w:tcW w:w="671" w:type="dxa"/>
            <w:vMerge/>
            <w:shd w:val="clear" w:color="auto" w:fill="auto"/>
          </w:tcPr>
          <w:p w14:paraId="6A7120A5" w14:textId="5DC57492" w:rsidR="00DE14AE" w:rsidRPr="00A6723B" w:rsidDel="00BC0DC8" w:rsidRDefault="00DE14AE" w:rsidP="00E80D48">
            <w:pPr>
              <w:rPr>
                <w:del w:id="309" w:author="Rob Blokvoord" w:date="2023-05-22T09:43:00Z"/>
                <w:sz w:val="20"/>
                <w:szCs w:val="20"/>
                <w:lang w:val="en-GB"/>
              </w:rPr>
            </w:pPr>
          </w:p>
        </w:tc>
        <w:tc>
          <w:tcPr>
            <w:tcW w:w="4477" w:type="dxa"/>
            <w:shd w:val="clear" w:color="auto" w:fill="auto"/>
          </w:tcPr>
          <w:p w14:paraId="10FE49E3" w14:textId="1078F666" w:rsidR="00DE14AE" w:rsidRPr="00A6723B" w:rsidDel="00BC0DC8" w:rsidRDefault="00DE14AE" w:rsidP="001B3E97">
            <w:pPr>
              <w:rPr>
                <w:del w:id="310" w:author="Rob Blokvoord" w:date="2023-05-22T09:43:00Z"/>
                <w:color w:val="000000"/>
                <w:sz w:val="20"/>
                <w:szCs w:val="20"/>
                <w:lang w:val="en-GB"/>
              </w:rPr>
            </w:pPr>
            <w:del w:id="311" w:author="Rob Blokvoord" w:date="2023-05-22T09:43:00Z">
              <w:r w:rsidRPr="00A6723B" w:rsidDel="00BC0DC8">
                <w:rPr>
                  <w:color w:val="000000"/>
                  <w:sz w:val="20"/>
                  <w:szCs w:val="20"/>
                  <w:lang w:val="en-GB"/>
                </w:rPr>
                <w:delText>d. other, please state:</w:delText>
              </w:r>
            </w:del>
          </w:p>
        </w:tc>
        <w:tc>
          <w:tcPr>
            <w:tcW w:w="1260" w:type="dxa"/>
            <w:shd w:val="clear" w:color="auto" w:fill="FFFFFF"/>
          </w:tcPr>
          <w:p w14:paraId="06654B2E" w14:textId="0B915271" w:rsidR="00DE14AE" w:rsidRPr="00A6723B" w:rsidDel="00BC0DC8" w:rsidRDefault="00DE14AE" w:rsidP="00713AF2">
            <w:pPr>
              <w:jc w:val="center"/>
              <w:rPr>
                <w:del w:id="312" w:author="Rob Blokvoord" w:date="2023-05-22T09:43:00Z"/>
                <w:sz w:val="28"/>
                <w:szCs w:val="28"/>
                <w:lang w:val="en-GB"/>
              </w:rPr>
            </w:pPr>
          </w:p>
        </w:tc>
        <w:tc>
          <w:tcPr>
            <w:tcW w:w="3232" w:type="dxa"/>
            <w:shd w:val="clear" w:color="auto" w:fill="auto"/>
          </w:tcPr>
          <w:p w14:paraId="7701E2A6" w14:textId="6114730B" w:rsidR="00DE14AE" w:rsidRPr="00A6723B" w:rsidDel="00BC0DC8" w:rsidRDefault="00DE14AE" w:rsidP="00E80D48">
            <w:pPr>
              <w:rPr>
                <w:del w:id="313" w:author="Rob Blokvoord" w:date="2023-05-22T09:43:00Z"/>
                <w:sz w:val="28"/>
                <w:szCs w:val="28"/>
                <w:lang w:val="en-GB"/>
              </w:rPr>
            </w:pPr>
          </w:p>
        </w:tc>
      </w:tr>
      <w:tr w:rsidR="00DE14AE" w:rsidRPr="00BC0DC8" w:rsidDel="00BC0DC8" w14:paraId="1B43407D" w14:textId="1750F2C4" w:rsidTr="00C04A03">
        <w:trPr>
          <w:trHeight w:val="670"/>
          <w:del w:id="314" w:author="Rob Blokvoord" w:date="2023-05-22T09:43:00Z"/>
        </w:trPr>
        <w:tc>
          <w:tcPr>
            <w:tcW w:w="671" w:type="dxa"/>
            <w:shd w:val="clear" w:color="auto" w:fill="auto"/>
          </w:tcPr>
          <w:p w14:paraId="070A3AE9" w14:textId="169113E1" w:rsidR="00DE14AE" w:rsidRPr="00A6723B" w:rsidDel="00BC0DC8" w:rsidRDefault="00DE14AE" w:rsidP="00E80D48">
            <w:pPr>
              <w:rPr>
                <w:del w:id="315" w:author="Rob Blokvoord" w:date="2023-05-22T09:43:00Z"/>
                <w:sz w:val="20"/>
                <w:szCs w:val="20"/>
                <w:lang w:val="en-GB"/>
              </w:rPr>
            </w:pPr>
            <w:del w:id="316" w:author="Rob Blokvoord" w:date="2023-05-22T09:43:00Z">
              <w:r w:rsidRPr="00A6723B" w:rsidDel="00BC0DC8">
                <w:rPr>
                  <w:sz w:val="20"/>
                  <w:szCs w:val="20"/>
                  <w:lang w:val="en-GB"/>
                </w:rPr>
                <w:delText>5.3.5</w:delText>
              </w:r>
            </w:del>
          </w:p>
        </w:tc>
        <w:tc>
          <w:tcPr>
            <w:tcW w:w="4477" w:type="dxa"/>
            <w:shd w:val="clear" w:color="auto" w:fill="auto"/>
          </w:tcPr>
          <w:p w14:paraId="2E82BE6F" w14:textId="627A4ED8" w:rsidR="00DE14AE" w:rsidRPr="00A6723B" w:rsidDel="00BC0DC8" w:rsidRDefault="00DE14AE" w:rsidP="001B3E97">
            <w:pPr>
              <w:rPr>
                <w:del w:id="317" w:author="Rob Blokvoord" w:date="2023-05-22T09:43:00Z"/>
                <w:color w:val="000000"/>
                <w:sz w:val="20"/>
                <w:szCs w:val="20"/>
                <w:lang w:val="en-GB"/>
              </w:rPr>
            </w:pPr>
            <w:del w:id="318" w:author="Rob Blokvoord" w:date="2023-05-22T09:43:00Z">
              <w:r w:rsidRPr="00A6723B" w:rsidDel="00BC0DC8">
                <w:rPr>
                  <w:color w:val="000000"/>
                  <w:sz w:val="20"/>
                  <w:szCs w:val="20"/>
                  <w:lang w:val="en-GB"/>
                </w:rPr>
                <w:delText>Is cleaning outsourced?</w:delText>
              </w:r>
            </w:del>
          </w:p>
          <w:p w14:paraId="68D06E3B" w14:textId="12F605BE" w:rsidR="00DE14AE" w:rsidRPr="00A6723B" w:rsidDel="00BC0DC8" w:rsidRDefault="00DE14AE" w:rsidP="001B3E97">
            <w:pPr>
              <w:rPr>
                <w:del w:id="319" w:author="Rob Blokvoord" w:date="2023-05-22T09:43:00Z"/>
                <w:color w:val="000000"/>
                <w:sz w:val="20"/>
                <w:szCs w:val="20"/>
                <w:lang w:val="en-GB"/>
              </w:rPr>
            </w:pPr>
            <w:del w:id="320" w:author="Rob Blokvoord" w:date="2023-05-22T09:43:00Z">
              <w:r w:rsidRPr="00A6723B" w:rsidDel="00BC0DC8">
                <w:rPr>
                  <w:color w:val="000000"/>
                  <w:sz w:val="20"/>
                  <w:szCs w:val="20"/>
                  <w:lang w:val="en-GB"/>
                </w:rPr>
                <w:delText>If yes, please state the company.</w:delText>
              </w:r>
            </w:del>
          </w:p>
        </w:tc>
        <w:tc>
          <w:tcPr>
            <w:tcW w:w="1260" w:type="dxa"/>
            <w:tcBorders>
              <w:bottom w:val="single" w:sz="4" w:space="0" w:color="000000"/>
            </w:tcBorders>
            <w:shd w:val="clear" w:color="auto" w:fill="auto"/>
          </w:tcPr>
          <w:p w14:paraId="1F21B955" w14:textId="0346F7F6" w:rsidR="00DE14AE" w:rsidRPr="00A6723B" w:rsidDel="00BC0DC8" w:rsidRDefault="00DE14AE" w:rsidP="00713AF2">
            <w:pPr>
              <w:jc w:val="center"/>
              <w:rPr>
                <w:del w:id="321" w:author="Rob Blokvoord" w:date="2023-05-22T09:43:00Z"/>
                <w:sz w:val="28"/>
                <w:szCs w:val="28"/>
                <w:lang w:val="en-GB"/>
              </w:rPr>
            </w:pPr>
          </w:p>
        </w:tc>
        <w:tc>
          <w:tcPr>
            <w:tcW w:w="3232" w:type="dxa"/>
            <w:shd w:val="clear" w:color="auto" w:fill="auto"/>
          </w:tcPr>
          <w:p w14:paraId="6BCFBAEF" w14:textId="54A349BE" w:rsidR="00DE14AE" w:rsidRPr="00A6723B" w:rsidDel="00BC0DC8" w:rsidRDefault="00DE14AE" w:rsidP="00E80D48">
            <w:pPr>
              <w:rPr>
                <w:del w:id="322" w:author="Rob Blokvoord" w:date="2023-05-22T09:43:00Z"/>
                <w:sz w:val="28"/>
                <w:szCs w:val="28"/>
                <w:lang w:val="en-GB"/>
              </w:rPr>
            </w:pPr>
          </w:p>
        </w:tc>
      </w:tr>
      <w:tr w:rsidR="00DE14AE" w:rsidRPr="00BC0DC8" w:rsidDel="00BC0DC8" w14:paraId="7DCDECD4" w14:textId="33A62327" w:rsidTr="00C04A03">
        <w:trPr>
          <w:del w:id="323" w:author="Rob Blokvoord" w:date="2023-05-22T09:43:00Z"/>
        </w:trPr>
        <w:tc>
          <w:tcPr>
            <w:tcW w:w="671" w:type="dxa"/>
            <w:shd w:val="clear" w:color="auto" w:fill="auto"/>
          </w:tcPr>
          <w:p w14:paraId="7E0DB0FB" w14:textId="5AC02970" w:rsidR="00DE14AE" w:rsidRPr="00A6723B" w:rsidDel="00BC0DC8" w:rsidRDefault="00DE14AE" w:rsidP="00E80D48">
            <w:pPr>
              <w:rPr>
                <w:del w:id="324" w:author="Rob Blokvoord" w:date="2023-05-22T09:43:00Z"/>
                <w:sz w:val="20"/>
                <w:szCs w:val="20"/>
                <w:lang w:val="en-GB"/>
              </w:rPr>
            </w:pPr>
            <w:del w:id="325" w:author="Rob Blokvoord" w:date="2023-05-22T09:43:00Z">
              <w:r w:rsidRPr="00A6723B" w:rsidDel="00BC0DC8">
                <w:rPr>
                  <w:sz w:val="20"/>
                  <w:szCs w:val="20"/>
                  <w:lang w:val="en-GB"/>
                </w:rPr>
                <w:delText>5.3.6</w:delText>
              </w:r>
            </w:del>
          </w:p>
        </w:tc>
        <w:tc>
          <w:tcPr>
            <w:tcW w:w="4477" w:type="dxa"/>
            <w:tcBorders>
              <w:right w:val="single" w:sz="4" w:space="0" w:color="000000"/>
            </w:tcBorders>
            <w:shd w:val="clear" w:color="auto" w:fill="auto"/>
          </w:tcPr>
          <w:p w14:paraId="6E4B8883" w14:textId="1260A8D8" w:rsidR="00DE14AE" w:rsidRPr="00A6723B" w:rsidDel="00BC0DC8" w:rsidRDefault="00DE14AE" w:rsidP="001B3E97">
            <w:pPr>
              <w:rPr>
                <w:del w:id="326" w:author="Rob Blokvoord" w:date="2023-05-22T09:43:00Z"/>
                <w:color w:val="000000"/>
                <w:sz w:val="20"/>
                <w:szCs w:val="20"/>
                <w:lang w:val="en-GB"/>
              </w:rPr>
            </w:pPr>
            <w:del w:id="327" w:author="Rob Blokvoord" w:date="2023-05-22T09:43:00Z">
              <w:r w:rsidRPr="00A6723B" w:rsidDel="00BC0DC8">
                <w:rPr>
                  <w:color w:val="000000"/>
                  <w:sz w:val="20"/>
                  <w:szCs w:val="20"/>
                  <w:lang w:val="en-GB"/>
                </w:rPr>
                <w:delText>Is the outsourced company certified?</w:delText>
              </w:r>
            </w:del>
          </w:p>
          <w:p w14:paraId="62C10931" w14:textId="4AEC9F3A" w:rsidR="00DE14AE" w:rsidRPr="00A6723B" w:rsidDel="00BC0DC8" w:rsidRDefault="00DE14AE" w:rsidP="001B3E97">
            <w:pPr>
              <w:rPr>
                <w:del w:id="328" w:author="Rob Blokvoord" w:date="2023-05-22T09:43:00Z"/>
                <w:color w:val="000000"/>
                <w:sz w:val="20"/>
                <w:szCs w:val="20"/>
                <w:lang w:val="en-GB"/>
              </w:rPr>
            </w:pPr>
            <w:del w:id="329" w:author="Rob Blokvoord" w:date="2023-05-22T09:43:00Z">
              <w:r w:rsidRPr="00A6723B" w:rsidDel="00BC0DC8">
                <w:rPr>
                  <w:color w:val="000000"/>
                  <w:sz w:val="20"/>
                  <w:szCs w:val="20"/>
                  <w:lang w:val="en-GB"/>
                </w:rPr>
                <w:delText>Please include copies</w:delText>
              </w:r>
              <w:r w:rsidR="00CC4BE7" w:rsidRPr="00A6723B" w:rsidDel="00BC0DC8">
                <w:rPr>
                  <w:color w:val="000000"/>
                  <w:sz w:val="20"/>
                  <w:szCs w:val="20"/>
                  <w:lang w:val="en-GB"/>
                </w:rPr>
                <w:delText xml:space="preserve"> of</w:delText>
              </w:r>
              <w:r w:rsidRPr="00A6723B" w:rsidDel="00BC0DC8">
                <w:rPr>
                  <w:color w:val="000000"/>
                  <w:sz w:val="20"/>
                  <w:szCs w:val="20"/>
                  <w:lang w:val="en-GB"/>
                </w:rPr>
                <w:delText xml:space="preserve"> valid certificates.</w:delText>
              </w:r>
            </w:del>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228A8388" w14:textId="72A54630" w:rsidR="00DE14AE" w:rsidRPr="00A6723B" w:rsidDel="00BC0DC8" w:rsidRDefault="00DE14AE" w:rsidP="005F068C">
            <w:pPr>
              <w:rPr>
                <w:del w:id="330" w:author="Rob Blokvoord" w:date="2023-05-22T09:43:00Z"/>
                <w:sz w:val="28"/>
                <w:szCs w:val="28"/>
                <w:lang w:val="en-GB"/>
              </w:rPr>
            </w:pPr>
          </w:p>
        </w:tc>
        <w:tc>
          <w:tcPr>
            <w:tcW w:w="3232" w:type="dxa"/>
            <w:tcBorders>
              <w:left w:val="single" w:sz="4" w:space="0" w:color="000000"/>
            </w:tcBorders>
            <w:shd w:val="clear" w:color="auto" w:fill="auto"/>
          </w:tcPr>
          <w:p w14:paraId="36E4AD02" w14:textId="4982A2A3" w:rsidR="00DE14AE" w:rsidRPr="00A6723B" w:rsidDel="00BC0DC8" w:rsidRDefault="00DE14AE" w:rsidP="00E80D48">
            <w:pPr>
              <w:rPr>
                <w:del w:id="331" w:author="Rob Blokvoord" w:date="2023-05-22T09:43:00Z"/>
                <w:sz w:val="28"/>
                <w:szCs w:val="28"/>
                <w:lang w:val="en-GB"/>
              </w:rPr>
            </w:pPr>
          </w:p>
        </w:tc>
      </w:tr>
    </w:tbl>
    <w:p w14:paraId="60038FAD" w14:textId="079F6424" w:rsidR="00E534B3" w:rsidRPr="00A6723B" w:rsidDel="00BC0DC8" w:rsidRDefault="00E534B3" w:rsidP="00215726">
      <w:pPr>
        <w:rPr>
          <w:del w:id="332" w:author="Rob Blokvoord" w:date="2023-05-22T09:43:00Z"/>
          <w:b/>
          <w:sz w:val="28"/>
          <w:szCs w:val="28"/>
          <w:lang w:val="en-GB"/>
        </w:rPr>
      </w:pPr>
    </w:p>
    <w:p w14:paraId="03ABDA0F" w14:textId="1F222859" w:rsidR="0006650C" w:rsidRPr="00A6723B" w:rsidDel="00BC0DC8" w:rsidRDefault="006C32F4" w:rsidP="00215726">
      <w:pPr>
        <w:rPr>
          <w:del w:id="333" w:author="Rob Blokvoord" w:date="2023-05-22T09:43:00Z"/>
          <w:b/>
          <w:sz w:val="24"/>
          <w:lang w:val="en-GB"/>
        </w:rPr>
      </w:pPr>
      <w:del w:id="334" w:author="Rob Blokvoord" w:date="2023-05-22T09:43:00Z">
        <w:r w:rsidRPr="00A6723B" w:rsidDel="00BC0DC8">
          <w:rPr>
            <w:b/>
            <w:sz w:val="24"/>
            <w:lang w:val="en-GB"/>
          </w:rPr>
          <w:delText>5.4</w:delText>
        </w:r>
        <w:r w:rsidR="00D46CAB" w:rsidRPr="00A6723B" w:rsidDel="00BC0DC8">
          <w:rPr>
            <w:b/>
            <w:sz w:val="24"/>
            <w:lang w:val="en-GB"/>
          </w:rPr>
          <w:delText xml:space="preserve">. </w:delText>
        </w:r>
        <w:r w:rsidR="00CC4BE7" w:rsidRPr="00A6723B" w:rsidDel="00BC0DC8">
          <w:rPr>
            <w:b/>
            <w:sz w:val="24"/>
            <w:lang w:val="en-GB"/>
          </w:rPr>
          <w:delText>Pest control</w:delText>
        </w:r>
      </w:del>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1"/>
        <w:gridCol w:w="4477"/>
        <w:gridCol w:w="1260"/>
        <w:gridCol w:w="3232"/>
      </w:tblGrid>
      <w:tr w:rsidR="00CC4BE7" w:rsidRPr="00A6723B" w:rsidDel="00BC0DC8" w14:paraId="74AB06A9" w14:textId="20DE6900" w:rsidTr="00C04A03">
        <w:trPr>
          <w:del w:id="335" w:author="Rob Blokvoord" w:date="2023-05-22T09:43:00Z"/>
        </w:trPr>
        <w:tc>
          <w:tcPr>
            <w:tcW w:w="5148" w:type="dxa"/>
            <w:gridSpan w:val="2"/>
            <w:shd w:val="clear" w:color="auto" w:fill="FFFFFF"/>
          </w:tcPr>
          <w:p w14:paraId="72D92EBD" w14:textId="7C72A6EF" w:rsidR="00CC4BE7" w:rsidRPr="00A6723B" w:rsidDel="00BC0DC8" w:rsidRDefault="00CC4BE7" w:rsidP="00E80D48">
            <w:pPr>
              <w:rPr>
                <w:del w:id="336" w:author="Rob Blokvoord" w:date="2023-05-22T09:43:00Z"/>
                <w:sz w:val="28"/>
                <w:szCs w:val="28"/>
                <w:lang w:val="en-GB"/>
              </w:rPr>
            </w:pPr>
          </w:p>
        </w:tc>
        <w:tc>
          <w:tcPr>
            <w:tcW w:w="1260" w:type="dxa"/>
            <w:shd w:val="clear" w:color="auto" w:fill="FFFFFF"/>
          </w:tcPr>
          <w:p w14:paraId="10E2F8D5" w14:textId="6F708091" w:rsidR="00CC4BE7" w:rsidRPr="00A6723B" w:rsidDel="00BC0DC8" w:rsidRDefault="00CC4BE7" w:rsidP="001B3E97">
            <w:pPr>
              <w:rPr>
                <w:del w:id="337" w:author="Rob Blokvoord" w:date="2023-05-22T09:43:00Z"/>
                <w:sz w:val="22"/>
                <w:szCs w:val="22"/>
                <w:lang w:val="en-GB"/>
              </w:rPr>
            </w:pPr>
            <w:del w:id="338" w:author="Rob Blokvoord" w:date="2023-05-22T09:43:00Z">
              <w:r w:rsidRPr="00A6723B" w:rsidDel="00BC0DC8">
                <w:rPr>
                  <w:sz w:val="22"/>
                  <w:szCs w:val="22"/>
                  <w:lang w:val="en-GB"/>
                </w:rPr>
                <w:delText xml:space="preserve">Answer </w:delText>
              </w:r>
            </w:del>
          </w:p>
        </w:tc>
        <w:tc>
          <w:tcPr>
            <w:tcW w:w="3232" w:type="dxa"/>
            <w:shd w:val="clear" w:color="auto" w:fill="FFFFFF"/>
          </w:tcPr>
          <w:p w14:paraId="6E70B3B5" w14:textId="2914DFE7" w:rsidR="00CC4BE7" w:rsidRPr="00A6723B" w:rsidDel="00BC0DC8" w:rsidRDefault="00CC4BE7" w:rsidP="001B3E97">
            <w:pPr>
              <w:rPr>
                <w:del w:id="339" w:author="Rob Blokvoord" w:date="2023-05-22T09:43:00Z"/>
                <w:sz w:val="22"/>
                <w:szCs w:val="22"/>
                <w:lang w:val="en-GB"/>
              </w:rPr>
            </w:pPr>
            <w:del w:id="340" w:author="Rob Blokvoord" w:date="2023-05-22T09:43:00Z">
              <w:r w:rsidRPr="00A6723B" w:rsidDel="00BC0DC8">
                <w:rPr>
                  <w:sz w:val="22"/>
                  <w:szCs w:val="22"/>
                  <w:lang w:val="en-GB"/>
                </w:rPr>
                <w:delText xml:space="preserve">Remarks </w:delText>
              </w:r>
            </w:del>
          </w:p>
        </w:tc>
      </w:tr>
      <w:tr w:rsidR="00CC4BE7" w:rsidRPr="00BC0DC8" w:rsidDel="00BC0DC8" w14:paraId="5F185D16" w14:textId="2D017ED8" w:rsidTr="00C04A03">
        <w:trPr>
          <w:del w:id="341" w:author="Rob Blokvoord" w:date="2023-05-22T09:43:00Z"/>
        </w:trPr>
        <w:tc>
          <w:tcPr>
            <w:tcW w:w="671" w:type="dxa"/>
            <w:shd w:val="clear" w:color="auto" w:fill="auto"/>
          </w:tcPr>
          <w:p w14:paraId="602B6E6A" w14:textId="2EB2211C" w:rsidR="00CC4BE7" w:rsidRPr="00A6723B" w:rsidDel="00BC0DC8" w:rsidRDefault="00CC4BE7" w:rsidP="00E80D48">
            <w:pPr>
              <w:rPr>
                <w:del w:id="342" w:author="Rob Blokvoord" w:date="2023-05-22T09:43:00Z"/>
                <w:sz w:val="20"/>
                <w:szCs w:val="20"/>
                <w:lang w:val="en-GB"/>
              </w:rPr>
            </w:pPr>
            <w:del w:id="343" w:author="Rob Blokvoord" w:date="2023-05-22T09:43:00Z">
              <w:r w:rsidRPr="00A6723B" w:rsidDel="00BC0DC8">
                <w:rPr>
                  <w:sz w:val="20"/>
                  <w:szCs w:val="20"/>
                  <w:lang w:val="en-GB"/>
                </w:rPr>
                <w:delText>5.4.1</w:delText>
              </w:r>
            </w:del>
          </w:p>
        </w:tc>
        <w:tc>
          <w:tcPr>
            <w:tcW w:w="4477" w:type="dxa"/>
            <w:shd w:val="clear" w:color="auto" w:fill="auto"/>
          </w:tcPr>
          <w:p w14:paraId="7D37BD6F" w14:textId="3FB332A1" w:rsidR="00CC4BE7" w:rsidRPr="00A6723B" w:rsidDel="00BC0DC8" w:rsidRDefault="00CC4BE7" w:rsidP="001B3E97">
            <w:pPr>
              <w:rPr>
                <w:del w:id="344" w:author="Rob Blokvoord" w:date="2023-05-22T09:43:00Z"/>
                <w:color w:val="000000"/>
                <w:sz w:val="20"/>
                <w:szCs w:val="20"/>
                <w:lang w:val="en-GB"/>
              </w:rPr>
            </w:pPr>
            <w:del w:id="345" w:author="Rob Blokvoord" w:date="2023-05-22T09:43:00Z">
              <w:r w:rsidRPr="00A6723B" w:rsidDel="00BC0DC8">
                <w:rPr>
                  <w:color w:val="000000"/>
                  <w:sz w:val="20"/>
                  <w:szCs w:val="20"/>
                  <w:lang w:val="en-GB"/>
                </w:rPr>
                <w:delText>Is there a pest control contract?</w:delText>
              </w:r>
            </w:del>
          </w:p>
        </w:tc>
        <w:tc>
          <w:tcPr>
            <w:tcW w:w="1260" w:type="dxa"/>
            <w:tcBorders>
              <w:bottom w:val="single" w:sz="4" w:space="0" w:color="auto"/>
            </w:tcBorders>
            <w:shd w:val="clear" w:color="auto" w:fill="auto"/>
          </w:tcPr>
          <w:p w14:paraId="5E6B3EDD" w14:textId="58AA21C8" w:rsidR="00CC4BE7" w:rsidRPr="00A6723B" w:rsidDel="00BC0DC8" w:rsidRDefault="00CC4BE7" w:rsidP="00116B56">
            <w:pPr>
              <w:jc w:val="center"/>
              <w:rPr>
                <w:del w:id="346" w:author="Rob Blokvoord" w:date="2023-05-22T09:43:00Z"/>
                <w:sz w:val="28"/>
                <w:szCs w:val="28"/>
                <w:lang w:val="en-GB"/>
              </w:rPr>
            </w:pPr>
          </w:p>
        </w:tc>
        <w:tc>
          <w:tcPr>
            <w:tcW w:w="3232" w:type="dxa"/>
            <w:shd w:val="clear" w:color="auto" w:fill="auto"/>
          </w:tcPr>
          <w:p w14:paraId="535781B8" w14:textId="11DED797" w:rsidR="00CC4BE7" w:rsidRPr="00A6723B" w:rsidDel="00BC0DC8" w:rsidRDefault="00CC4BE7" w:rsidP="00E80D48">
            <w:pPr>
              <w:rPr>
                <w:del w:id="347" w:author="Rob Blokvoord" w:date="2023-05-22T09:43:00Z"/>
                <w:sz w:val="28"/>
                <w:szCs w:val="28"/>
                <w:lang w:val="en-GB"/>
              </w:rPr>
            </w:pPr>
          </w:p>
        </w:tc>
      </w:tr>
      <w:tr w:rsidR="00CC4BE7" w:rsidRPr="00BC0DC8" w:rsidDel="00BC0DC8" w14:paraId="005C60F0" w14:textId="248C5109" w:rsidTr="00C04A03">
        <w:trPr>
          <w:del w:id="348" w:author="Rob Blokvoord" w:date="2023-05-22T09:43:00Z"/>
        </w:trPr>
        <w:tc>
          <w:tcPr>
            <w:tcW w:w="671" w:type="dxa"/>
            <w:shd w:val="clear" w:color="auto" w:fill="auto"/>
          </w:tcPr>
          <w:p w14:paraId="44B80EC0" w14:textId="1F8156FB" w:rsidR="00CC4BE7" w:rsidRPr="00A6723B" w:rsidDel="00BC0DC8" w:rsidRDefault="00CC4BE7" w:rsidP="00E80D48">
            <w:pPr>
              <w:rPr>
                <w:del w:id="349" w:author="Rob Blokvoord" w:date="2023-05-22T09:43:00Z"/>
                <w:sz w:val="20"/>
                <w:szCs w:val="20"/>
                <w:lang w:val="en-GB"/>
              </w:rPr>
            </w:pPr>
            <w:del w:id="350" w:author="Rob Blokvoord" w:date="2023-05-22T09:43:00Z">
              <w:r w:rsidRPr="00A6723B" w:rsidDel="00BC0DC8">
                <w:rPr>
                  <w:sz w:val="20"/>
                  <w:szCs w:val="20"/>
                  <w:lang w:val="en-GB"/>
                </w:rPr>
                <w:delText>5.4.2</w:delText>
              </w:r>
            </w:del>
          </w:p>
        </w:tc>
        <w:tc>
          <w:tcPr>
            <w:tcW w:w="4477" w:type="dxa"/>
            <w:shd w:val="clear" w:color="auto" w:fill="auto"/>
          </w:tcPr>
          <w:p w14:paraId="641ABBF5" w14:textId="60E88C54" w:rsidR="00CC4BE7" w:rsidRPr="00A6723B" w:rsidDel="00BC0DC8" w:rsidRDefault="00CC4BE7" w:rsidP="001B3E97">
            <w:pPr>
              <w:rPr>
                <w:del w:id="351" w:author="Rob Blokvoord" w:date="2023-05-22T09:43:00Z"/>
                <w:color w:val="000000"/>
                <w:sz w:val="20"/>
                <w:szCs w:val="20"/>
                <w:lang w:val="en-GB"/>
              </w:rPr>
            </w:pPr>
            <w:del w:id="352" w:author="Rob Blokvoord" w:date="2023-05-22T09:43:00Z">
              <w:r w:rsidRPr="00A6723B" w:rsidDel="00BC0DC8">
                <w:rPr>
                  <w:color w:val="000000"/>
                  <w:sz w:val="20"/>
                  <w:szCs w:val="20"/>
                  <w:lang w:val="en-GB"/>
                </w:rPr>
                <w:delText>Is there an up to date map, which indicates the locations of all bait?</w:delText>
              </w:r>
            </w:del>
          </w:p>
        </w:tc>
        <w:tc>
          <w:tcPr>
            <w:tcW w:w="1260" w:type="dxa"/>
            <w:shd w:val="clear" w:color="auto" w:fill="FFFFFF"/>
          </w:tcPr>
          <w:p w14:paraId="70A98888" w14:textId="545C5785" w:rsidR="00CC4BE7" w:rsidRPr="00A6723B" w:rsidDel="00BC0DC8" w:rsidRDefault="00CC4BE7" w:rsidP="00116B56">
            <w:pPr>
              <w:jc w:val="center"/>
              <w:rPr>
                <w:del w:id="353" w:author="Rob Blokvoord" w:date="2023-05-22T09:43:00Z"/>
                <w:sz w:val="28"/>
                <w:szCs w:val="28"/>
                <w:lang w:val="en-GB"/>
              </w:rPr>
            </w:pPr>
          </w:p>
        </w:tc>
        <w:tc>
          <w:tcPr>
            <w:tcW w:w="3232" w:type="dxa"/>
            <w:shd w:val="clear" w:color="auto" w:fill="auto"/>
          </w:tcPr>
          <w:p w14:paraId="32E7C424" w14:textId="75965D75" w:rsidR="00CC4BE7" w:rsidRPr="00A6723B" w:rsidDel="00BC0DC8" w:rsidRDefault="00CC4BE7" w:rsidP="00E80D48">
            <w:pPr>
              <w:rPr>
                <w:del w:id="354" w:author="Rob Blokvoord" w:date="2023-05-22T09:43:00Z"/>
                <w:sz w:val="28"/>
                <w:szCs w:val="28"/>
                <w:lang w:val="en-GB"/>
              </w:rPr>
            </w:pPr>
          </w:p>
        </w:tc>
      </w:tr>
      <w:tr w:rsidR="00CC4BE7" w:rsidRPr="00BC0DC8" w:rsidDel="00BC0DC8" w14:paraId="35E8EFFD" w14:textId="3EF3DA27" w:rsidTr="00C04A03">
        <w:trPr>
          <w:del w:id="355" w:author="Rob Blokvoord" w:date="2023-05-22T09:43:00Z"/>
        </w:trPr>
        <w:tc>
          <w:tcPr>
            <w:tcW w:w="671" w:type="dxa"/>
            <w:vMerge w:val="restart"/>
            <w:shd w:val="clear" w:color="auto" w:fill="auto"/>
          </w:tcPr>
          <w:p w14:paraId="72FF9214" w14:textId="3EEA5BB6" w:rsidR="00CC4BE7" w:rsidRPr="00A6723B" w:rsidDel="00BC0DC8" w:rsidRDefault="00CC4BE7" w:rsidP="00E80D48">
            <w:pPr>
              <w:rPr>
                <w:del w:id="356" w:author="Rob Blokvoord" w:date="2023-05-22T09:43:00Z"/>
                <w:sz w:val="20"/>
                <w:szCs w:val="20"/>
                <w:lang w:val="en-GB"/>
              </w:rPr>
            </w:pPr>
            <w:del w:id="357" w:author="Rob Blokvoord" w:date="2023-05-22T09:43:00Z">
              <w:r w:rsidRPr="00A6723B" w:rsidDel="00BC0DC8">
                <w:rPr>
                  <w:sz w:val="20"/>
                  <w:szCs w:val="20"/>
                  <w:lang w:val="en-GB"/>
                </w:rPr>
                <w:delText>5.4.3</w:delText>
              </w:r>
            </w:del>
          </w:p>
        </w:tc>
        <w:tc>
          <w:tcPr>
            <w:tcW w:w="8969" w:type="dxa"/>
            <w:gridSpan w:val="3"/>
            <w:shd w:val="clear" w:color="auto" w:fill="auto"/>
          </w:tcPr>
          <w:p w14:paraId="519400A1" w14:textId="3FD3E48D" w:rsidR="00CC4BE7" w:rsidRPr="00A6723B" w:rsidDel="00BC0DC8" w:rsidRDefault="00CC4BE7" w:rsidP="001B3E97">
            <w:pPr>
              <w:rPr>
                <w:del w:id="358" w:author="Rob Blokvoord" w:date="2023-05-22T09:43:00Z"/>
                <w:color w:val="000000"/>
                <w:sz w:val="28"/>
                <w:szCs w:val="28"/>
                <w:lang w:val="en-GB"/>
              </w:rPr>
            </w:pPr>
            <w:del w:id="359" w:author="Rob Blokvoord" w:date="2023-05-22T09:43:00Z">
              <w:r w:rsidRPr="00A6723B" w:rsidDel="00BC0DC8">
                <w:rPr>
                  <w:color w:val="000000"/>
                  <w:sz w:val="20"/>
                  <w:szCs w:val="20"/>
                  <w:lang w:val="en-GB"/>
                </w:rPr>
                <w:delText>Which bait stations are present within and in the surrounding of the production area?</w:delText>
              </w:r>
            </w:del>
          </w:p>
        </w:tc>
      </w:tr>
      <w:tr w:rsidR="00CC4BE7" w:rsidRPr="00A6723B" w:rsidDel="00BC0DC8" w14:paraId="4FD953AE" w14:textId="652E57AA" w:rsidTr="00C04A03">
        <w:trPr>
          <w:del w:id="360" w:author="Rob Blokvoord" w:date="2023-05-22T09:43:00Z"/>
        </w:trPr>
        <w:tc>
          <w:tcPr>
            <w:tcW w:w="671" w:type="dxa"/>
            <w:vMerge/>
            <w:shd w:val="clear" w:color="auto" w:fill="auto"/>
          </w:tcPr>
          <w:p w14:paraId="444B8C09" w14:textId="2C04D758" w:rsidR="00CC4BE7" w:rsidRPr="00A6723B" w:rsidDel="00BC0DC8" w:rsidRDefault="00CC4BE7" w:rsidP="00E80D48">
            <w:pPr>
              <w:rPr>
                <w:del w:id="361" w:author="Rob Blokvoord" w:date="2023-05-22T09:43:00Z"/>
                <w:sz w:val="20"/>
                <w:szCs w:val="20"/>
                <w:lang w:val="en-GB"/>
              </w:rPr>
            </w:pPr>
          </w:p>
        </w:tc>
        <w:tc>
          <w:tcPr>
            <w:tcW w:w="4477" w:type="dxa"/>
            <w:shd w:val="clear" w:color="auto" w:fill="auto"/>
          </w:tcPr>
          <w:p w14:paraId="214807EB" w14:textId="5D0324EC" w:rsidR="00CC4BE7" w:rsidRPr="00A6723B" w:rsidDel="00BC0DC8" w:rsidRDefault="00CC4BE7" w:rsidP="001B3E97">
            <w:pPr>
              <w:rPr>
                <w:del w:id="362" w:author="Rob Blokvoord" w:date="2023-05-22T09:43:00Z"/>
                <w:color w:val="000000"/>
                <w:sz w:val="20"/>
                <w:szCs w:val="20"/>
                <w:lang w:val="en-GB"/>
              </w:rPr>
            </w:pPr>
            <w:del w:id="363" w:author="Rob Blokvoord" w:date="2023-05-22T09:43:00Z">
              <w:r w:rsidRPr="00A6723B" w:rsidDel="00BC0DC8">
                <w:rPr>
                  <w:color w:val="000000"/>
                  <w:sz w:val="20"/>
                  <w:szCs w:val="20"/>
                  <w:lang w:val="en-GB"/>
                </w:rPr>
                <w:delText>a. insectocutor</w:delText>
              </w:r>
            </w:del>
          </w:p>
        </w:tc>
        <w:tc>
          <w:tcPr>
            <w:tcW w:w="1260" w:type="dxa"/>
            <w:shd w:val="clear" w:color="auto" w:fill="auto"/>
          </w:tcPr>
          <w:p w14:paraId="63648342" w14:textId="5CAC4D5F" w:rsidR="00CC4BE7" w:rsidRPr="00A6723B" w:rsidDel="00BC0DC8" w:rsidRDefault="00CC4BE7" w:rsidP="00116B56">
            <w:pPr>
              <w:jc w:val="center"/>
              <w:rPr>
                <w:del w:id="364" w:author="Rob Blokvoord" w:date="2023-05-22T09:43:00Z"/>
                <w:sz w:val="28"/>
                <w:szCs w:val="28"/>
                <w:lang w:val="en-GB"/>
              </w:rPr>
            </w:pPr>
          </w:p>
        </w:tc>
        <w:tc>
          <w:tcPr>
            <w:tcW w:w="3232" w:type="dxa"/>
            <w:shd w:val="clear" w:color="auto" w:fill="auto"/>
          </w:tcPr>
          <w:p w14:paraId="220C605B" w14:textId="592114F8" w:rsidR="00CC4BE7" w:rsidRPr="00A6723B" w:rsidDel="00BC0DC8" w:rsidRDefault="00CC4BE7" w:rsidP="00E80D48">
            <w:pPr>
              <w:rPr>
                <w:del w:id="365" w:author="Rob Blokvoord" w:date="2023-05-22T09:43:00Z"/>
                <w:sz w:val="28"/>
                <w:szCs w:val="28"/>
                <w:lang w:val="en-GB"/>
              </w:rPr>
            </w:pPr>
          </w:p>
        </w:tc>
      </w:tr>
      <w:tr w:rsidR="00CC4BE7" w:rsidRPr="00A6723B" w:rsidDel="00BC0DC8" w14:paraId="2B01B872" w14:textId="71FADF05" w:rsidTr="00C04A03">
        <w:trPr>
          <w:del w:id="366" w:author="Rob Blokvoord" w:date="2023-05-22T09:43:00Z"/>
        </w:trPr>
        <w:tc>
          <w:tcPr>
            <w:tcW w:w="671" w:type="dxa"/>
            <w:vMerge/>
            <w:shd w:val="clear" w:color="auto" w:fill="auto"/>
          </w:tcPr>
          <w:p w14:paraId="5F6C2522" w14:textId="3DE61257" w:rsidR="00CC4BE7" w:rsidRPr="00A6723B" w:rsidDel="00BC0DC8" w:rsidRDefault="00CC4BE7" w:rsidP="00E80D48">
            <w:pPr>
              <w:rPr>
                <w:del w:id="367" w:author="Rob Blokvoord" w:date="2023-05-22T09:43:00Z"/>
                <w:sz w:val="20"/>
                <w:szCs w:val="20"/>
                <w:lang w:val="en-GB"/>
              </w:rPr>
            </w:pPr>
          </w:p>
        </w:tc>
        <w:tc>
          <w:tcPr>
            <w:tcW w:w="4477" w:type="dxa"/>
            <w:shd w:val="clear" w:color="auto" w:fill="auto"/>
          </w:tcPr>
          <w:p w14:paraId="52D96AE8" w14:textId="2ADE25DA" w:rsidR="00CC4BE7" w:rsidRPr="00A6723B" w:rsidDel="00BC0DC8" w:rsidRDefault="00CC4BE7" w:rsidP="001B3E97">
            <w:pPr>
              <w:rPr>
                <w:del w:id="368" w:author="Rob Blokvoord" w:date="2023-05-22T09:43:00Z"/>
                <w:color w:val="000000"/>
                <w:sz w:val="20"/>
                <w:szCs w:val="20"/>
                <w:lang w:val="en-GB"/>
              </w:rPr>
            </w:pPr>
            <w:del w:id="369" w:author="Rob Blokvoord" w:date="2023-05-22T09:43:00Z">
              <w:r w:rsidRPr="00A6723B" w:rsidDel="00BC0DC8">
                <w:rPr>
                  <w:color w:val="000000"/>
                  <w:sz w:val="20"/>
                  <w:szCs w:val="20"/>
                  <w:lang w:val="en-GB"/>
                </w:rPr>
                <w:delText>b. rat trap</w:delText>
              </w:r>
            </w:del>
          </w:p>
        </w:tc>
        <w:tc>
          <w:tcPr>
            <w:tcW w:w="1260" w:type="dxa"/>
            <w:shd w:val="clear" w:color="auto" w:fill="auto"/>
          </w:tcPr>
          <w:p w14:paraId="79E73326" w14:textId="275EDD4F" w:rsidR="00CC4BE7" w:rsidRPr="00A6723B" w:rsidDel="00BC0DC8" w:rsidRDefault="00CC4BE7" w:rsidP="00116B56">
            <w:pPr>
              <w:jc w:val="center"/>
              <w:rPr>
                <w:del w:id="370" w:author="Rob Blokvoord" w:date="2023-05-22T09:43:00Z"/>
                <w:sz w:val="28"/>
                <w:szCs w:val="28"/>
                <w:lang w:val="en-GB"/>
              </w:rPr>
            </w:pPr>
          </w:p>
        </w:tc>
        <w:tc>
          <w:tcPr>
            <w:tcW w:w="3232" w:type="dxa"/>
            <w:shd w:val="clear" w:color="auto" w:fill="auto"/>
          </w:tcPr>
          <w:p w14:paraId="35A23616" w14:textId="7D5CF39E" w:rsidR="00CC4BE7" w:rsidRPr="00A6723B" w:rsidDel="00BC0DC8" w:rsidRDefault="00CC4BE7" w:rsidP="00E80D48">
            <w:pPr>
              <w:rPr>
                <w:del w:id="371" w:author="Rob Blokvoord" w:date="2023-05-22T09:43:00Z"/>
                <w:sz w:val="28"/>
                <w:szCs w:val="28"/>
                <w:lang w:val="en-GB"/>
              </w:rPr>
            </w:pPr>
          </w:p>
        </w:tc>
      </w:tr>
      <w:tr w:rsidR="00CC4BE7" w:rsidRPr="00A6723B" w:rsidDel="00BC0DC8" w14:paraId="1B235D4F" w14:textId="57C2F913" w:rsidTr="00C04A03">
        <w:trPr>
          <w:del w:id="372" w:author="Rob Blokvoord" w:date="2023-05-22T09:43:00Z"/>
        </w:trPr>
        <w:tc>
          <w:tcPr>
            <w:tcW w:w="671" w:type="dxa"/>
            <w:vMerge/>
            <w:shd w:val="clear" w:color="auto" w:fill="auto"/>
          </w:tcPr>
          <w:p w14:paraId="7C0DA7B4" w14:textId="404AAEF0" w:rsidR="00CC4BE7" w:rsidRPr="00A6723B" w:rsidDel="00BC0DC8" w:rsidRDefault="00CC4BE7" w:rsidP="00E80D48">
            <w:pPr>
              <w:rPr>
                <w:del w:id="373" w:author="Rob Blokvoord" w:date="2023-05-22T09:43:00Z"/>
                <w:sz w:val="20"/>
                <w:szCs w:val="20"/>
                <w:lang w:val="en-GB"/>
              </w:rPr>
            </w:pPr>
          </w:p>
        </w:tc>
        <w:tc>
          <w:tcPr>
            <w:tcW w:w="4477" w:type="dxa"/>
            <w:shd w:val="clear" w:color="auto" w:fill="auto"/>
          </w:tcPr>
          <w:p w14:paraId="32E7B0BC" w14:textId="2A8961F9" w:rsidR="00CC4BE7" w:rsidRPr="00A6723B" w:rsidDel="00BC0DC8" w:rsidRDefault="00CC4BE7" w:rsidP="001B3E97">
            <w:pPr>
              <w:rPr>
                <w:del w:id="374" w:author="Rob Blokvoord" w:date="2023-05-22T09:43:00Z"/>
                <w:color w:val="000000"/>
                <w:sz w:val="20"/>
                <w:szCs w:val="20"/>
                <w:lang w:val="en-GB"/>
              </w:rPr>
            </w:pPr>
            <w:del w:id="375" w:author="Rob Blokvoord" w:date="2023-05-22T09:43:00Z">
              <w:r w:rsidRPr="00A6723B" w:rsidDel="00BC0DC8">
                <w:rPr>
                  <w:color w:val="000000"/>
                  <w:sz w:val="20"/>
                  <w:szCs w:val="20"/>
                  <w:lang w:val="en-GB"/>
                </w:rPr>
                <w:delText>c. fly lamp</w:delText>
              </w:r>
            </w:del>
          </w:p>
        </w:tc>
        <w:tc>
          <w:tcPr>
            <w:tcW w:w="1260" w:type="dxa"/>
            <w:shd w:val="clear" w:color="auto" w:fill="auto"/>
          </w:tcPr>
          <w:p w14:paraId="7D73D803" w14:textId="7380663F" w:rsidR="00CC4BE7" w:rsidRPr="00A6723B" w:rsidDel="00BC0DC8" w:rsidRDefault="00CC4BE7" w:rsidP="00116B56">
            <w:pPr>
              <w:jc w:val="center"/>
              <w:rPr>
                <w:del w:id="376" w:author="Rob Blokvoord" w:date="2023-05-22T09:43:00Z"/>
                <w:sz w:val="28"/>
                <w:szCs w:val="28"/>
                <w:lang w:val="en-GB"/>
              </w:rPr>
            </w:pPr>
          </w:p>
        </w:tc>
        <w:tc>
          <w:tcPr>
            <w:tcW w:w="3232" w:type="dxa"/>
            <w:shd w:val="clear" w:color="auto" w:fill="auto"/>
          </w:tcPr>
          <w:p w14:paraId="6032E260" w14:textId="1FDF6218" w:rsidR="00CC4BE7" w:rsidRPr="00A6723B" w:rsidDel="00BC0DC8" w:rsidRDefault="00CC4BE7" w:rsidP="00E80D48">
            <w:pPr>
              <w:rPr>
                <w:del w:id="377" w:author="Rob Blokvoord" w:date="2023-05-22T09:43:00Z"/>
                <w:sz w:val="28"/>
                <w:szCs w:val="28"/>
                <w:lang w:val="en-GB"/>
              </w:rPr>
            </w:pPr>
          </w:p>
        </w:tc>
      </w:tr>
      <w:tr w:rsidR="00CC4BE7" w:rsidRPr="00A6723B" w:rsidDel="00BC0DC8" w14:paraId="3B4AA031" w14:textId="34979A41" w:rsidTr="00C04A03">
        <w:trPr>
          <w:del w:id="378" w:author="Rob Blokvoord" w:date="2023-05-22T09:43:00Z"/>
        </w:trPr>
        <w:tc>
          <w:tcPr>
            <w:tcW w:w="671" w:type="dxa"/>
            <w:vMerge/>
            <w:shd w:val="clear" w:color="auto" w:fill="auto"/>
          </w:tcPr>
          <w:p w14:paraId="36BF70C6" w14:textId="6DDA3D3E" w:rsidR="00CC4BE7" w:rsidRPr="00A6723B" w:rsidDel="00BC0DC8" w:rsidRDefault="00CC4BE7" w:rsidP="00E80D48">
            <w:pPr>
              <w:rPr>
                <w:del w:id="379" w:author="Rob Blokvoord" w:date="2023-05-22T09:43:00Z"/>
                <w:sz w:val="20"/>
                <w:szCs w:val="20"/>
                <w:lang w:val="en-GB"/>
              </w:rPr>
            </w:pPr>
          </w:p>
        </w:tc>
        <w:tc>
          <w:tcPr>
            <w:tcW w:w="4477" w:type="dxa"/>
            <w:shd w:val="clear" w:color="auto" w:fill="auto"/>
          </w:tcPr>
          <w:p w14:paraId="695623EF" w14:textId="2327BDC0" w:rsidR="00CC4BE7" w:rsidRPr="00A6723B" w:rsidDel="00BC0DC8" w:rsidRDefault="00CC4BE7" w:rsidP="001B3E97">
            <w:pPr>
              <w:rPr>
                <w:del w:id="380" w:author="Rob Blokvoord" w:date="2023-05-22T09:43:00Z"/>
                <w:color w:val="000000"/>
                <w:sz w:val="20"/>
                <w:szCs w:val="20"/>
                <w:lang w:val="en-GB"/>
              </w:rPr>
            </w:pPr>
            <w:del w:id="381" w:author="Rob Blokvoord" w:date="2023-05-22T09:43:00Z">
              <w:r w:rsidRPr="00A6723B" w:rsidDel="00BC0DC8">
                <w:rPr>
                  <w:color w:val="000000"/>
                  <w:sz w:val="20"/>
                  <w:szCs w:val="20"/>
                  <w:lang w:val="en-GB"/>
                </w:rPr>
                <w:delText>d. mouse traps</w:delText>
              </w:r>
            </w:del>
          </w:p>
        </w:tc>
        <w:tc>
          <w:tcPr>
            <w:tcW w:w="1260" w:type="dxa"/>
            <w:shd w:val="clear" w:color="auto" w:fill="auto"/>
          </w:tcPr>
          <w:p w14:paraId="28AD7705" w14:textId="46A73C60" w:rsidR="00CC4BE7" w:rsidRPr="00A6723B" w:rsidDel="00BC0DC8" w:rsidRDefault="00CC4BE7" w:rsidP="00116B56">
            <w:pPr>
              <w:jc w:val="center"/>
              <w:rPr>
                <w:del w:id="382" w:author="Rob Blokvoord" w:date="2023-05-22T09:43:00Z"/>
                <w:sz w:val="28"/>
                <w:szCs w:val="28"/>
                <w:lang w:val="en-GB"/>
              </w:rPr>
            </w:pPr>
          </w:p>
        </w:tc>
        <w:tc>
          <w:tcPr>
            <w:tcW w:w="3232" w:type="dxa"/>
            <w:shd w:val="clear" w:color="auto" w:fill="auto"/>
          </w:tcPr>
          <w:p w14:paraId="21BBC393" w14:textId="18C40F9C" w:rsidR="00CC4BE7" w:rsidRPr="00A6723B" w:rsidDel="00BC0DC8" w:rsidRDefault="00CC4BE7" w:rsidP="00E80D48">
            <w:pPr>
              <w:rPr>
                <w:del w:id="383" w:author="Rob Blokvoord" w:date="2023-05-22T09:43:00Z"/>
                <w:sz w:val="28"/>
                <w:szCs w:val="28"/>
                <w:lang w:val="en-GB"/>
              </w:rPr>
            </w:pPr>
          </w:p>
        </w:tc>
      </w:tr>
      <w:tr w:rsidR="00CC4BE7" w:rsidRPr="00A6723B" w:rsidDel="00BC0DC8" w14:paraId="50C30961" w14:textId="731DEC3B" w:rsidTr="00C04A03">
        <w:trPr>
          <w:del w:id="384" w:author="Rob Blokvoord" w:date="2023-05-22T09:43:00Z"/>
        </w:trPr>
        <w:tc>
          <w:tcPr>
            <w:tcW w:w="671" w:type="dxa"/>
            <w:vMerge/>
            <w:shd w:val="clear" w:color="auto" w:fill="auto"/>
          </w:tcPr>
          <w:p w14:paraId="38F03DB6" w14:textId="37058D80" w:rsidR="00CC4BE7" w:rsidRPr="00A6723B" w:rsidDel="00BC0DC8" w:rsidRDefault="00CC4BE7" w:rsidP="00E80D48">
            <w:pPr>
              <w:rPr>
                <w:del w:id="385" w:author="Rob Blokvoord" w:date="2023-05-22T09:43:00Z"/>
                <w:sz w:val="20"/>
                <w:szCs w:val="20"/>
                <w:lang w:val="en-GB"/>
              </w:rPr>
            </w:pPr>
          </w:p>
        </w:tc>
        <w:tc>
          <w:tcPr>
            <w:tcW w:w="4477" w:type="dxa"/>
            <w:shd w:val="clear" w:color="auto" w:fill="auto"/>
          </w:tcPr>
          <w:p w14:paraId="737C34A6" w14:textId="340E730C" w:rsidR="00CC4BE7" w:rsidRPr="00A6723B" w:rsidDel="00BC0DC8" w:rsidRDefault="00CC4BE7" w:rsidP="001B3E97">
            <w:pPr>
              <w:rPr>
                <w:del w:id="386" w:author="Rob Blokvoord" w:date="2023-05-22T09:43:00Z"/>
                <w:color w:val="000000"/>
                <w:sz w:val="20"/>
                <w:szCs w:val="20"/>
                <w:lang w:val="en-GB"/>
              </w:rPr>
            </w:pPr>
            <w:del w:id="387" w:author="Rob Blokvoord" w:date="2023-05-22T09:43:00Z">
              <w:r w:rsidRPr="00A6723B" w:rsidDel="00BC0DC8">
                <w:rPr>
                  <w:color w:val="000000"/>
                  <w:sz w:val="20"/>
                  <w:szCs w:val="20"/>
                  <w:lang w:val="en-GB"/>
                </w:rPr>
                <w:delText>e. others</w:delText>
              </w:r>
            </w:del>
          </w:p>
        </w:tc>
        <w:tc>
          <w:tcPr>
            <w:tcW w:w="1260" w:type="dxa"/>
            <w:shd w:val="clear" w:color="auto" w:fill="auto"/>
          </w:tcPr>
          <w:p w14:paraId="7EFCB3B8" w14:textId="296075E4" w:rsidR="00CC4BE7" w:rsidRPr="00A6723B" w:rsidDel="00BC0DC8" w:rsidRDefault="00CC4BE7" w:rsidP="00116B56">
            <w:pPr>
              <w:jc w:val="center"/>
              <w:rPr>
                <w:del w:id="388" w:author="Rob Blokvoord" w:date="2023-05-22T09:43:00Z"/>
                <w:sz w:val="28"/>
                <w:szCs w:val="28"/>
                <w:lang w:val="en-GB"/>
              </w:rPr>
            </w:pPr>
          </w:p>
        </w:tc>
        <w:tc>
          <w:tcPr>
            <w:tcW w:w="3232" w:type="dxa"/>
            <w:shd w:val="clear" w:color="auto" w:fill="auto"/>
          </w:tcPr>
          <w:p w14:paraId="3F879DF1" w14:textId="74978032" w:rsidR="00CC4BE7" w:rsidRPr="00A6723B" w:rsidDel="00BC0DC8" w:rsidRDefault="00CC4BE7" w:rsidP="00E80D48">
            <w:pPr>
              <w:rPr>
                <w:del w:id="389" w:author="Rob Blokvoord" w:date="2023-05-22T09:43:00Z"/>
                <w:sz w:val="28"/>
                <w:szCs w:val="28"/>
                <w:lang w:val="en-GB"/>
              </w:rPr>
            </w:pPr>
          </w:p>
        </w:tc>
      </w:tr>
      <w:tr w:rsidR="00CC4BE7" w:rsidRPr="00BC0DC8" w:rsidDel="00BC0DC8" w14:paraId="6E141E5A" w14:textId="31883F8C" w:rsidTr="00C04A03">
        <w:trPr>
          <w:del w:id="390" w:author="Rob Blokvoord" w:date="2023-05-22T09:43:00Z"/>
        </w:trPr>
        <w:tc>
          <w:tcPr>
            <w:tcW w:w="671" w:type="dxa"/>
            <w:shd w:val="clear" w:color="auto" w:fill="auto"/>
          </w:tcPr>
          <w:p w14:paraId="654BBE7B" w14:textId="3CC17116" w:rsidR="00CC4BE7" w:rsidRPr="00A6723B" w:rsidDel="00BC0DC8" w:rsidRDefault="00CC4BE7" w:rsidP="00E80D48">
            <w:pPr>
              <w:rPr>
                <w:del w:id="391" w:author="Rob Blokvoord" w:date="2023-05-22T09:43:00Z"/>
                <w:sz w:val="20"/>
                <w:szCs w:val="20"/>
                <w:lang w:val="en-GB"/>
              </w:rPr>
            </w:pPr>
            <w:del w:id="392" w:author="Rob Blokvoord" w:date="2023-05-22T09:43:00Z">
              <w:r w:rsidRPr="00A6723B" w:rsidDel="00BC0DC8">
                <w:rPr>
                  <w:sz w:val="20"/>
                  <w:szCs w:val="20"/>
                  <w:lang w:val="en-GB"/>
                </w:rPr>
                <w:delText>5.4.4</w:delText>
              </w:r>
            </w:del>
          </w:p>
        </w:tc>
        <w:tc>
          <w:tcPr>
            <w:tcW w:w="4477" w:type="dxa"/>
            <w:shd w:val="clear" w:color="auto" w:fill="auto"/>
          </w:tcPr>
          <w:p w14:paraId="25D75245" w14:textId="5213623E" w:rsidR="00CC4BE7" w:rsidRPr="00A6723B" w:rsidDel="00BC0DC8" w:rsidRDefault="00CC4BE7" w:rsidP="001B3E97">
            <w:pPr>
              <w:rPr>
                <w:del w:id="393" w:author="Rob Blokvoord" w:date="2023-05-22T09:43:00Z"/>
                <w:color w:val="000000"/>
                <w:sz w:val="20"/>
                <w:szCs w:val="20"/>
                <w:lang w:val="en-GB"/>
              </w:rPr>
            </w:pPr>
            <w:del w:id="394" w:author="Rob Blokvoord" w:date="2023-05-22T09:43:00Z">
              <w:r w:rsidRPr="00A6723B" w:rsidDel="00BC0DC8">
                <w:rPr>
                  <w:color w:val="000000"/>
                  <w:sz w:val="20"/>
                  <w:szCs w:val="20"/>
                  <w:lang w:val="en-GB"/>
                </w:rPr>
                <w:delText>Are windows in the production area provided with insect screens?</w:delText>
              </w:r>
            </w:del>
          </w:p>
        </w:tc>
        <w:tc>
          <w:tcPr>
            <w:tcW w:w="1260" w:type="dxa"/>
            <w:shd w:val="clear" w:color="auto" w:fill="auto"/>
          </w:tcPr>
          <w:p w14:paraId="507BF5E2" w14:textId="4CACB452" w:rsidR="00CC4BE7" w:rsidRPr="00A6723B" w:rsidDel="00BC0DC8" w:rsidRDefault="00CC4BE7" w:rsidP="00D527D4">
            <w:pPr>
              <w:jc w:val="center"/>
              <w:rPr>
                <w:del w:id="395" w:author="Rob Blokvoord" w:date="2023-05-22T09:43:00Z"/>
                <w:sz w:val="28"/>
                <w:szCs w:val="28"/>
                <w:lang w:val="en-GB"/>
              </w:rPr>
            </w:pPr>
          </w:p>
        </w:tc>
        <w:tc>
          <w:tcPr>
            <w:tcW w:w="3232" w:type="dxa"/>
            <w:shd w:val="clear" w:color="auto" w:fill="auto"/>
          </w:tcPr>
          <w:p w14:paraId="3E94D09E" w14:textId="188E98CA" w:rsidR="00CC4BE7" w:rsidRPr="00A6723B" w:rsidDel="00BC0DC8" w:rsidRDefault="00CC4BE7" w:rsidP="00E80D48">
            <w:pPr>
              <w:rPr>
                <w:del w:id="396" w:author="Rob Blokvoord" w:date="2023-05-22T09:43:00Z"/>
                <w:sz w:val="28"/>
                <w:szCs w:val="28"/>
                <w:lang w:val="en-GB"/>
              </w:rPr>
            </w:pPr>
          </w:p>
        </w:tc>
      </w:tr>
      <w:tr w:rsidR="00CC4BE7" w:rsidRPr="00BC0DC8" w:rsidDel="00BC0DC8" w14:paraId="30BB68DE" w14:textId="13307862" w:rsidTr="00C04A03">
        <w:trPr>
          <w:del w:id="397" w:author="Rob Blokvoord" w:date="2023-05-22T09:43:00Z"/>
        </w:trPr>
        <w:tc>
          <w:tcPr>
            <w:tcW w:w="671" w:type="dxa"/>
            <w:shd w:val="clear" w:color="auto" w:fill="auto"/>
          </w:tcPr>
          <w:p w14:paraId="14DD648D" w14:textId="73E2682D" w:rsidR="00CC4BE7" w:rsidRPr="00A6723B" w:rsidDel="00BC0DC8" w:rsidRDefault="00CC4BE7" w:rsidP="00E80D48">
            <w:pPr>
              <w:rPr>
                <w:del w:id="398" w:author="Rob Blokvoord" w:date="2023-05-22T09:43:00Z"/>
                <w:sz w:val="20"/>
                <w:szCs w:val="20"/>
                <w:lang w:val="en-GB"/>
              </w:rPr>
            </w:pPr>
            <w:del w:id="399" w:author="Rob Blokvoord" w:date="2023-05-22T09:43:00Z">
              <w:r w:rsidRPr="00A6723B" w:rsidDel="00BC0DC8">
                <w:rPr>
                  <w:sz w:val="20"/>
                  <w:szCs w:val="20"/>
                  <w:lang w:val="en-GB"/>
                </w:rPr>
                <w:delText>5.4.5</w:delText>
              </w:r>
            </w:del>
          </w:p>
        </w:tc>
        <w:tc>
          <w:tcPr>
            <w:tcW w:w="4477" w:type="dxa"/>
            <w:shd w:val="clear" w:color="auto" w:fill="auto"/>
          </w:tcPr>
          <w:p w14:paraId="0C672076" w14:textId="18D19AA2" w:rsidR="00CC4BE7" w:rsidRPr="00A6723B" w:rsidDel="00BC0DC8" w:rsidRDefault="00CC4BE7" w:rsidP="001B3E97">
            <w:pPr>
              <w:rPr>
                <w:del w:id="400" w:author="Rob Blokvoord" w:date="2023-05-22T09:43:00Z"/>
                <w:color w:val="000000"/>
                <w:sz w:val="20"/>
                <w:szCs w:val="20"/>
                <w:lang w:val="en-GB"/>
              </w:rPr>
            </w:pPr>
            <w:del w:id="401" w:author="Rob Blokvoord" w:date="2023-05-22T09:43:00Z">
              <w:r w:rsidRPr="00A6723B" w:rsidDel="00BC0DC8">
                <w:rPr>
                  <w:color w:val="000000"/>
                  <w:sz w:val="20"/>
                  <w:szCs w:val="20"/>
                  <w:lang w:val="en-GB"/>
                </w:rPr>
                <w:delText>Are all doors, loading stations properly closed?</w:delText>
              </w:r>
            </w:del>
          </w:p>
        </w:tc>
        <w:tc>
          <w:tcPr>
            <w:tcW w:w="1260" w:type="dxa"/>
            <w:shd w:val="clear" w:color="auto" w:fill="auto"/>
          </w:tcPr>
          <w:p w14:paraId="6B54FAEC" w14:textId="3C25FA57" w:rsidR="00CC4BE7" w:rsidRPr="00A6723B" w:rsidDel="00BC0DC8" w:rsidRDefault="00CC4BE7" w:rsidP="00D527D4">
            <w:pPr>
              <w:jc w:val="center"/>
              <w:rPr>
                <w:del w:id="402" w:author="Rob Blokvoord" w:date="2023-05-22T09:43:00Z"/>
                <w:sz w:val="28"/>
                <w:szCs w:val="28"/>
                <w:lang w:val="en-GB"/>
              </w:rPr>
            </w:pPr>
          </w:p>
        </w:tc>
        <w:tc>
          <w:tcPr>
            <w:tcW w:w="3232" w:type="dxa"/>
            <w:shd w:val="clear" w:color="auto" w:fill="auto"/>
          </w:tcPr>
          <w:p w14:paraId="362B2872" w14:textId="1801AC02" w:rsidR="00CC4BE7" w:rsidRPr="00A6723B" w:rsidDel="00BC0DC8" w:rsidRDefault="00CC4BE7" w:rsidP="00E80D48">
            <w:pPr>
              <w:rPr>
                <w:del w:id="403" w:author="Rob Blokvoord" w:date="2023-05-22T09:43:00Z"/>
                <w:sz w:val="28"/>
                <w:szCs w:val="28"/>
                <w:lang w:val="en-GB"/>
              </w:rPr>
            </w:pPr>
          </w:p>
        </w:tc>
      </w:tr>
      <w:tr w:rsidR="00CC4BE7" w:rsidRPr="00BC0DC8" w:rsidDel="00BC0DC8" w14:paraId="68F8EA24" w14:textId="5D21D68A" w:rsidTr="00C04A03">
        <w:trPr>
          <w:trHeight w:val="320"/>
          <w:del w:id="404" w:author="Rob Blokvoord" w:date="2023-05-22T09:43:00Z"/>
        </w:trPr>
        <w:tc>
          <w:tcPr>
            <w:tcW w:w="671" w:type="dxa"/>
            <w:vMerge w:val="restart"/>
            <w:shd w:val="clear" w:color="auto" w:fill="auto"/>
          </w:tcPr>
          <w:p w14:paraId="20B2E31E" w14:textId="695D5D47" w:rsidR="00CC4BE7" w:rsidRPr="00A6723B" w:rsidDel="00BC0DC8" w:rsidRDefault="00CC4BE7" w:rsidP="00E80D48">
            <w:pPr>
              <w:rPr>
                <w:del w:id="405" w:author="Rob Blokvoord" w:date="2023-05-22T09:43:00Z"/>
                <w:sz w:val="20"/>
                <w:szCs w:val="20"/>
                <w:lang w:val="en-GB"/>
              </w:rPr>
            </w:pPr>
            <w:del w:id="406" w:author="Rob Blokvoord" w:date="2023-05-22T09:43:00Z">
              <w:r w:rsidRPr="00A6723B" w:rsidDel="00BC0DC8">
                <w:rPr>
                  <w:sz w:val="20"/>
                  <w:szCs w:val="20"/>
                  <w:lang w:val="en-GB"/>
                </w:rPr>
                <w:delText>5.4.6</w:delText>
              </w:r>
            </w:del>
          </w:p>
        </w:tc>
        <w:tc>
          <w:tcPr>
            <w:tcW w:w="4477" w:type="dxa"/>
            <w:shd w:val="clear" w:color="auto" w:fill="auto"/>
          </w:tcPr>
          <w:p w14:paraId="09BFC0E8" w14:textId="7B57B954" w:rsidR="00CC4BE7" w:rsidRPr="00A6723B" w:rsidDel="00BC0DC8" w:rsidRDefault="00CC4BE7" w:rsidP="001B3E97">
            <w:pPr>
              <w:rPr>
                <w:del w:id="407" w:author="Rob Blokvoord" w:date="2023-05-22T09:43:00Z"/>
                <w:color w:val="000000"/>
                <w:sz w:val="20"/>
                <w:szCs w:val="20"/>
                <w:lang w:val="en-GB"/>
              </w:rPr>
            </w:pPr>
            <w:del w:id="408" w:author="Rob Blokvoord" w:date="2023-05-22T09:43:00Z">
              <w:r w:rsidRPr="00A6723B" w:rsidDel="00BC0DC8">
                <w:rPr>
                  <w:color w:val="000000"/>
                  <w:sz w:val="20"/>
                  <w:szCs w:val="20"/>
                  <w:lang w:val="en-GB"/>
                </w:rPr>
                <w:delText>a  Are toxic and non-toxic pesticides used?</w:delText>
              </w:r>
            </w:del>
          </w:p>
        </w:tc>
        <w:tc>
          <w:tcPr>
            <w:tcW w:w="1260" w:type="dxa"/>
            <w:shd w:val="clear" w:color="auto" w:fill="auto"/>
          </w:tcPr>
          <w:p w14:paraId="1C5830F1" w14:textId="6F6DCCEA" w:rsidR="00CC4BE7" w:rsidRPr="00A6723B" w:rsidDel="00BC0DC8" w:rsidRDefault="00CC4BE7" w:rsidP="00D527D4">
            <w:pPr>
              <w:jc w:val="center"/>
              <w:rPr>
                <w:del w:id="409" w:author="Rob Blokvoord" w:date="2023-05-22T09:43:00Z"/>
                <w:sz w:val="28"/>
                <w:szCs w:val="28"/>
                <w:lang w:val="en-GB"/>
              </w:rPr>
            </w:pPr>
          </w:p>
        </w:tc>
        <w:tc>
          <w:tcPr>
            <w:tcW w:w="3232" w:type="dxa"/>
            <w:shd w:val="clear" w:color="auto" w:fill="auto"/>
          </w:tcPr>
          <w:p w14:paraId="7E5A4AEA" w14:textId="625B2185" w:rsidR="00CC4BE7" w:rsidRPr="00A6723B" w:rsidDel="00BC0DC8" w:rsidRDefault="00CC4BE7" w:rsidP="00E80D48">
            <w:pPr>
              <w:rPr>
                <w:del w:id="410" w:author="Rob Blokvoord" w:date="2023-05-22T09:43:00Z"/>
                <w:sz w:val="28"/>
                <w:szCs w:val="28"/>
                <w:lang w:val="en-GB"/>
              </w:rPr>
            </w:pPr>
          </w:p>
        </w:tc>
      </w:tr>
      <w:tr w:rsidR="00CC4BE7" w:rsidRPr="00BC0DC8" w:rsidDel="00BC0DC8" w14:paraId="3813B4ED" w14:textId="10323D31" w:rsidTr="00C04A03">
        <w:trPr>
          <w:trHeight w:val="255"/>
          <w:del w:id="411" w:author="Rob Blokvoord" w:date="2023-05-22T09:43:00Z"/>
        </w:trPr>
        <w:tc>
          <w:tcPr>
            <w:tcW w:w="671" w:type="dxa"/>
            <w:vMerge/>
            <w:shd w:val="clear" w:color="auto" w:fill="auto"/>
          </w:tcPr>
          <w:p w14:paraId="303B6017" w14:textId="76304332" w:rsidR="00CC4BE7" w:rsidRPr="00A6723B" w:rsidDel="00BC0DC8" w:rsidRDefault="00CC4BE7" w:rsidP="00E80D48">
            <w:pPr>
              <w:rPr>
                <w:del w:id="412" w:author="Rob Blokvoord" w:date="2023-05-22T09:43:00Z"/>
                <w:sz w:val="20"/>
                <w:szCs w:val="20"/>
                <w:lang w:val="en-GB"/>
              </w:rPr>
            </w:pPr>
          </w:p>
        </w:tc>
        <w:tc>
          <w:tcPr>
            <w:tcW w:w="4477" w:type="dxa"/>
            <w:shd w:val="clear" w:color="auto" w:fill="auto"/>
          </w:tcPr>
          <w:p w14:paraId="70E2133E" w14:textId="66FE047F" w:rsidR="00CC4BE7" w:rsidRPr="00A6723B" w:rsidDel="00BC0DC8" w:rsidRDefault="00CC4BE7" w:rsidP="001B3E97">
            <w:pPr>
              <w:rPr>
                <w:del w:id="413" w:author="Rob Blokvoord" w:date="2023-05-22T09:43:00Z"/>
                <w:color w:val="000000"/>
                <w:sz w:val="20"/>
                <w:szCs w:val="20"/>
                <w:lang w:val="en-GB"/>
              </w:rPr>
            </w:pPr>
            <w:del w:id="414" w:author="Rob Blokvoord" w:date="2023-05-22T09:43:00Z">
              <w:r w:rsidRPr="00A6723B" w:rsidDel="00BC0DC8">
                <w:rPr>
                  <w:color w:val="000000"/>
                  <w:sz w:val="20"/>
                  <w:szCs w:val="20"/>
                  <w:lang w:val="en-GB"/>
                </w:rPr>
                <w:delText>b  Where are toxic pesticides used?</w:delText>
              </w:r>
            </w:del>
          </w:p>
        </w:tc>
        <w:tc>
          <w:tcPr>
            <w:tcW w:w="1260" w:type="dxa"/>
            <w:shd w:val="clear" w:color="auto" w:fill="auto"/>
          </w:tcPr>
          <w:p w14:paraId="2C0916E7" w14:textId="39FF69D5" w:rsidR="00CC4BE7" w:rsidRPr="00A6723B" w:rsidDel="00BC0DC8" w:rsidRDefault="00CC4BE7" w:rsidP="00D527D4">
            <w:pPr>
              <w:jc w:val="center"/>
              <w:rPr>
                <w:del w:id="415" w:author="Rob Blokvoord" w:date="2023-05-22T09:43:00Z"/>
                <w:sz w:val="28"/>
                <w:szCs w:val="28"/>
                <w:lang w:val="en-GB"/>
              </w:rPr>
            </w:pPr>
          </w:p>
        </w:tc>
        <w:tc>
          <w:tcPr>
            <w:tcW w:w="3232" w:type="dxa"/>
            <w:shd w:val="clear" w:color="auto" w:fill="auto"/>
          </w:tcPr>
          <w:p w14:paraId="73C06C9D" w14:textId="168BE739" w:rsidR="00CC4BE7" w:rsidRPr="00A6723B" w:rsidDel="00BC0DC8" w:rsidRDefault="00CC4BE7" w:rsidP="00E80D48">
            <w:pPr>
              <w:rPr>
                <w:del w:id="416" w:author="Rob Blokvoord" w:date="2023-05-22T09:43:00Z"/>
                <w:sz w:val="28"/>
                <w:szCs w:val="28"/>
                <w:lang w:val="en-GB"/>
              </w:rPr>
            </w:pPr>
          </w:p>
        </w:tc>
      </w:tr>
      <w:tr w:rsidR="00CC4BE7" w:rsidRPr="00A6723B" w:rsidDel="00BC0DC8" w14:paraId="6A984BB3" w14:textId="62299F68" w:rsidTr="00C04A03">
        <w:trPr>
          <w:trHeight w:val="558"/>
          <w:del w:id="417" w:author="Rob Blokvoord" w:date="2023-05-22T09:43:00Z"/>
        </w:trPr>
        <w:tc>
          <w:tcPr>
            <w:tcW w:w="671" w:type="dxa"/>
            <w:vMerge/>
            <w:shd w:val="clear" w:color="auto" w:fill="auto"/>
          </w:tcPr>
          <w:p w14:paraId="6710C588" w14:textId="72623F37" w:rsidR="00CC4BE7" w:rsidRPr="00A6723B" w:rsidDel="00BC0DC8" w:rsidRDefault="00CC4BE7" w:rsidP="00E80D48">
            <w:pPr>
              <w:rPr>
                <w:del w:id="418" w:author="Rob Blokvoord" w:date="2023-05-22T09:43:00Z"/>
                <w:sz w:val="20"/>
                <w:szCs w:val="20"/>
                <w:lang w:val="en-GB"/>
              </w:rPr>
            </w:pPr>
          </w:p>
        </w:tc>
        <w:tc>
          <w:tcPr>
            <w:tcW w:w="4477" w:type="dxa"/>
            <w:shd w:val="clear" w:color="auto" w:fill="auto"/>
          </w:tcPr>
          <w:p w14:paraId="0976DFA8" w14:textId="6DA967A7" w:rsidR="00CC4BE7" w:rsidRPr="00A6723B" w:rsidDel="00BC0DC8" w:rsidRDefault="00CC4BE7" w:rsidP="001B3E97">
            <w:pPr>
              <w:rPr>
                <w:del w:id="419" w:author="Rob Blokvoord" w:date="2023-05-22T09:43:00Z"/>
                <w:color w:val="000000"/>
                <w:sz w:val="20"/>
                <w:szCs w:val="20"/>
                <w:lang w:val="en-GB"/>
              </w:rPr>
            </w:pPr>
            <w:del w:id="420" w:author="Rob Blokvoord" w:date="2023-05-22T09:43:00Z">
              <w:r w:rsidRPr="00A6723B" w:rsidDel="00BC0DC8">
                <w:rPr>
                  <w:color w:val="000000"/>
                  <w:sz w:val="20"/>
                  <w:szCs w:val="20"/>
                  <w:lang w:val="en-GB"/>
                </w:rPr>
                <w:delText xml:space="preserve">c  Are toxic pesticides used to prevent or to </w:delText>
              </w:r>
            </w:del>
          </w:p>
          <w:p w14:paraId="306EDD10" w14:textId="21A461B0" w:rsidR="00CC4BE7" w:rsidRPr="00A6723B" w:rsidDel="00BC0DC8" w:rsidRDefault="00CC4BE7" w:rsidP="001B3E97">
            <w:pPr>
              <w:rPr>
                <w:del w:id="421" w:author="Rob Blokvoord" w:date="2023-05-22T09:43:00Z"/>
                <w:color w:val="000000"/>
                <w:sz w:val="20"/>
                <w:szCs w:val="20"/>
                <w:lang w:val="en-GB"/>
              </w:rPr>
            </w:pPr>
            <w:del w:id="422" w:author="Rob Blokvoord" w:date="2023-05-22T09:43:00Z">
              <w:r w:rsidRPr="00A6723B" w:rsidDel="00BC0DC8">
                <w:rPr>
                  <w:color w:val="000000"/>
                  <w:sz w:val="20"/>
                  <w:szCs w:val="20"/>
                  <w:lang w:val="en-GB"/>
                </w:rPr>
                <w:delText xml:space="preserve">    reduce an existing hazard?</w:delText>
              </w:r>
            </w:del>
          </w:p>
        </w:tc>
        <w:tc>
          <w:tcPr>
            <w:tcW w:w="1260" w:type="dxa"/>
            <w:shd w:val="clear" w:color="auto" w:fill="auto"/>
          </w:tcPr>
          <w:p w14:paraId="28238F06" w14:textId="3A4466D1" w:rsidR="00CC4BE7" w:rsidRPr="00A6723B" w:rsidDel="00BC0DC8" w:rsidRDefault="00CC4BE7" w:rsidP="00D527D4">
            <w:pPr>
              <w:jc w:val="center"/>
              <w:rPr>
                <w:del w:id="423" w:author="Rob Blokvoord" w:date="2023-05-22T09:43:00Z"/>
                <w:sz w:val="28"/>
                <w:szCs w:val="28"/>
                <w:lang w:val="en-GB"/>
              </w:rPr>
            </w:pPr>
          </w:p>
        </w:tc>
        <w:tc>
          <w:tcPr>
            <w:tcW w:w="3232" w:type="dxa"/>
            <w:shd w:val="clear" w:color="auto" w:fill="auto"/>
          </w:tcPr>
          <w:p w14:paraId="77329558" w14:textId="6D293D82" w:rsidR="00CC4BE7" w:rsidRPr="00A6723B" w:rsidDel="00BC0DC8" w:rsidRDefault="00CC4BE7" w:rsidP="00C04A03">
            <w:pPr>
              <w:ind w:right="440"/>
              <w:rPr>
                <w:del w:id="424" w:author="Rob Blokvoord" w:date="2023-05-22T09:43:00Z"/>
                <w:sz w:val="28"/>
                <w:szCs w:val="28"/>
                <w:lang w:val="en-GB"/>
              </w:rPr>
            </w:pPr>
          </w:p>
        </w:tc>
      </w:tr>
    </w:tbl>
    <w:p w14:paraId="6F9D003F" w14:textId="71D54A4B" w:rsidR="008A16CC" w:rsidRPr="00A6723B" w:rsidDel="00BC0DC8" w:rsidRDefault="008A16CC" w:rsidP="00215726">
      <w:pPr>
        <w:rPr>
          <w:del w:id="425" w:author="Rob Blokvoord" w:date="2023-05-22T09:43:00Z"/>
          <w:b/>
          <w:sz w:val="28"/>
          <w:szCs w:val="28"/>
          <w:lang w:val="en-GB"/>
        </w:rPr>
      </w:pPr>
    </w:p>
    <w:p w14:paraId="751F5224" w14:textId="6D3747E3" w:rsidR="005F1122" w:rsidRPr="00A6723B" w:rsidDel="00BC0DC8" w:rsidRDefault="006C32F4" w:rsidP="00215726">
      <w:pPr>
        <w:rPr>
          <w:del w:id="426" w:author="Rob Blokvoord" w:date="2023-05-22T09:43:00Z"/>
          <w:b/>
          <w:sz w:val="24"/>
          <w:lang w:val="en-GB"/>
        </w:rPr>
      </w:pPr>
      <w:del w:id="427" w:author="Rob Blokvoord" w:date="2023-05-22T09:43:00Z">
        <w:r w:rsidRPr="00A6723B" w:rsidDel="00BC0DC8">
          <w:rPr>
            <w:b/>
            <w:sz w:val="24"/>
            <w:lang w:val="en-GB"/>
          </w:rPr>
          <w:delText>5.5</w:delText>
        </w:r>
        <w:r w:rsidR="008A16CC" w:rsidRPr="00A6723B" w:rsidDel="00BC0DC8">
          <w:rPr>
            <w:b/>
            <w:sz w:val="24"/>
            <w:lang w:val="en-GB"/>
          </w:rPr>
          <w:delText xml:space="preserve"> </w:delText>
        </w:r>
        <w:r w:rsidR="00CC4BE7" w:rsidRPr="00A6723B" w:rsidDel="00BC0DC8">
          <w:rPr>
            <w:b/>
            <w:sz w:val="24"/>
            <w:lang w:val="en-GB"/>
          </w:rPr>
          <w:delText>Monitoring glass breakage</w:delText>
        </w:r>
      </w:del>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2"/>
        <w:gridCol w:w="4476"/>
        <w:gridCol w:w="1243"/>
        <w:gridCol w:w="3249"/>
      </w:tblGrid>
      <w:tr w:rsidR="000E19B0" w:rsidRPr="00A6723B" w:rsidDel="00BC0DC8" w14:paraId="7F437A86" w14:textId="60DB8C00" w:rsidTr="00C04A03">
        <w:trPr>
          <w:del w:id="428" w:author="Rob Blokvoord" w:date="2023-05-22T09:43:00Z"/>
        </w:trPr>
        <w:tc>
          <w:tcPr>
            <w:tcW w:w="5148" w:type="dxa"/>
            <w:gridSpan w:val="2"/>
            <w:shd w:val="clear" w:color="auto" w:fill="FFFFFF"/>
          </w:tcPr>
          <w:p w14:paraId="4D9F2697" w14:textId="7CCDCD0B" w:rsidR="000E19B0" w:rsidRPr="00A6723B" w:rsidDel="00BC0DC8" w:rsidRDefault="000E19B0" w:rsidP="00C13A50">
            <w:pPr>
              <w:rPr>
                <w:del w:id="429" w:author="Rob Blokvoord" w:date="2023-05-22T09:43:00Z"/>
                <w:sz w:val="20"/>
                <w:szCs w:val="20"/>
                <w:lang w:val="en-GB"/>
              </w:rPr>
            </w:pPr>
          </w:p>
        </w:tc>
        <w:tc>
          <w:tcPr>
            <w:tcW w:w="1243" w:type="dxa"/>
            <w:shd w:val="clear" w:color="auto" w:fill="FFFFFF"/>
          </w:tcPr>
          <w:p w14:paraId="6D983DE7" w14:textId="4AF4CACA" w:rsidR="000E19B0" w:rsidRPr="00A6723B" w:rsidDel="00BC0DC8" w:rsidRDefault="00907E30" w:rsidP="00EA5909">
            <w:pPr>
              <w:rPr>
                <w:del w:id="430" w:author="Rob Blokvoord" w:date="2023-05-22T09:43:00Z"/>
                <w:sz w:val="22"/>
                <w:szCs w:val="22"/>
                <w:lang w:val="en-GB"/>
              </w:rPr>
            </w:pPr>
            <w:del w:id="431" w:author="Rob Blokvoord" w:date="2023-05-22T09:43:00Z">
              <w:r w:rsidRPr="00A6723B" w:rsidDel="00BC0DC8">
                <w:rPr>
                  <w:sz w:val="22"/>
                  <w:szCs w:val="22"/>
                  <w:lang w:val="en-GB"/>
                </w:rPr>
                <w:delText>Answer</w:delText>
              </w:r>
              <w:r w:rsidR="000E19B0" w:rsidRPr="00A6723B" w:rsidDel="00BC0DC8">
                <w:rPr>
                  <w:sz w:val="22"/>
                  <w:szCs w:val="22"/>
                  <w:lang w:val="en-GB"/>
                </w:rPr>
                <w:delText xml:space="preserve"> </w:delText>
              </w:r>
            </w:del>
          </w:p>
        </w:tc>
        <w:tc>
          <w:tcPr>
            <w:tcW w:w="3249" w:type="dxa"/>
            <w:shd w:val="clear" w:color="auto" w:fill="FFFFFF"/>
          </w:tcPr>
          <w:p w14:paraId="048BB8F6" w14:textId="293B3E8E" w:rsidR="000E19B0" w:rsidRPr="00A6723B" w:rsidDel="00BC0DC8" w:rsidRDefault="00907E30" w:rsidP="00EA5909">
            <w:pPr>
              <w:rPr>
                <w:del w:id="432" w:author="Rob Blokvoord" w:date="2023-05-22T09:43:00Z"/>
                <w:sz w:val="22"/>
                <w:szCs w:val="22"/>
                <w:lang w:val="en-GB"/>
              </w:rPr>
            </w:pPr>
            <w:del w:id="433" w:author="Rob Blokvoord" w:date="2023-05-22T09:43:00Z">
              <w:r w:rsidRPr="00A6723B" w:rsidDel="00BC0DC8">
                <w:rPr>
                  <w:sz w:val="22"/>
                  <w:szCs w:val="22"/>
                  <w:lang w:val="en-GB"/>
                </w:rPr>
                <w:delText>Remarks</w:delText>
              </w:r>
            </w:del>
          </w:p>
        </w:tc>
      </w:tr>
      <w:tr w:rsidR="00907E30" w:rsidRPr="00BC0DC8" w:rsidDel="00BC0DC8" w14:paraId="0F70F34D" w14:textId="7654B2A3" w:rsidTr="00C04A03">
        <w:trPr>
          <w:del w:id="434" w:author="Rob Blokvoord" w:date="2023-05-22T09:43:00Z"/>
        </w:trPr>
        <w:tc>
          <w:tcPr>
            <w:tcW w:w="672" w:type="dxa"/>
            <w:shd w:val="clear" w:color="auto" w:fill="auto"/>
          </w:tcPr>
          <w:p w14:paraId="5AC0599E" w14:textId="6F8E1678" w:rsidR="00907E30" w:rsidRPr="00A6723B" w:rsidDel="00BC0DC8" w:rsidRDefault="00907E30" w:rsidP="00C13A50">
            <w:pPr>
              <w:rPr>
                <w:del w:id="435" w:author="Rob Blokvoord" w:date="2023-05-22T09:43:00Z"/>
                <w:sz w:val="20"/>
                <w:szCs w:val="20"/>
                <w:lang w:val="en-GB"/>
              </w:rPr>
            </w:pPr>
            <w:del w:id="436" w:author="Rob Blokvoord" w:date="2023-05-22T09:43:00Z">
              <w:r w:rsidRPr="00A6723B" w:rsidDel="00BC0DC8">
                <w:rPr>
                  <w:sz w:val="20"/>
                  <w:szCs w:val="20"/>
                  <w:lang w:val="en-GB"/>
                </w:rPr>
                <w:delText>5.5.1</w:delText>
              </w:r>
            </w:del>
          </w:p>
        </w:tc>
        <w:tc>
          <w:tcPr>
            <w:tcW w:w="4476" w:type="dxa"/>
            <w:shd w:val="clear" w:color="auto" w:fill="auto"/>
          </w:tcPr>
          <w:p w14:paraId="203AF4D1" w14:textId="7630F0C8" w:rsidR="00907E30" w:rsidRPr="00A6723B" w:rsidDel="00BC0DC8" w:rsidRDefault="00907E30" w:rsidP="001B3E97">
            <w:pPr>
              <w:rPr>
                <w:del w:id="437" w:author="Rob Blokvoord" w:date="2023-05-22T09:43:00Z"/>
                <w:color w:val="000000"/>
                <w:sz w:val="20"/>
                <w:szCs w:val="20"/>
                <w:lang w:val="en-GB"/>
              </w:rPr>
            </w:pPr>
            <w:del w:id="438" w:author="Rob Blokvoord" w:date="2023-05-22T09:43:00Z">
              <w:r w:rsidRPr="00A6723B" w:rsidDel="00BC0DC8">
                <w:rPr>
                  <w:color w:val="000000"/>
                  <w:sz w:val="20"/>
                  <w:szCs w:val="20"/>
                  <w:lang w:val="en-GB"/>
                </w:rPr>
                <w:delText>Is there a written procedure regarding breakage of glass, (hard) plastic and ceramics?</w:delText>
              </w:r>
            </w:del>
          </w:p>
        </w:tc>
        <w:tc>
          <w:tcPr>
            <w:tcW w:w="1243" w:type="dxa"/>
            <w:shd w:val="clear" w:color="auto" w:fill="auto"/>
          </w:tcPr>
          <w:p w14:paraId="10CEB76B" w14:textId="4E9218E6" w:rsidR="00907E30" w:rsidRPr="00A6723B" w:rsidDel="00BC0DC8" w:rsidRDefault="00907E30" w:rsidP="00116B56">
            <w:pPr>
              <w:jc w:val="center"/>
              <w:rPr>
                <w:del w:id="439" w:author="Rob Blokvoord" w:date="2023-05-22T09:43:00Z"/>
                <w:sz w:val="28"/>
                <w:szCs w:val="28"/>
                <w:lang w:val="en-GB"/>
              </w:rPr>
            </w:pPr>
          </w:p>
        </w:tc>
        <w:tc>
          <w:tcPr>
            <w:tcW w:w="3249" w:type="dxa"/>
            <w:shd w:val="clear" w:color="auto" w:fill="auto"/>
          </w:tcPr>
          <w:p w14:paraId="655F2DE7" w14:textId="55D20D4A" w:rsidR="00907E30" w:rsidRPr="00A6723B" w:rsidDel="00BC0DC8" w:rsidRDefault="00907E30" w:rsidP="00C13A50">
            <w:pPr>
              <w:rPr>
                <w:del w:id="440" w:author="Rob Blokvoord" w:date="2023-05-22T09:43:00Z"/>
                <w:sz w:val="28"/>
                <w:szCs w:val="28"/>
                <w:lang w:val="en-GB"/>
              </w:rPr>
            </w:pPr>
          </w:p>
        </w:tc>
      </w:tr>
      <w:tr w:rsidR="00907E30" w:rsidRPr="00BC0DC8" w:rsidDel="00BC0DC8" w14:paraId="64AB0041" w14:textId="7F122BDD" w:rsidTr="00C04A03">
        <w:trPr>
          <w:del w:id="441" w:author="Rob Blokvoord" w:date="2023-05-22T09:43:00Z"/>
        </w:trPr>
        <w:tc>
          <w:tcPr>
            <w:tcW w:w="672" w:type="dxa"/>
            <w:vMerge w:val="restart"/>
            <w:shd w:val="clear" w:color="auto" w:fill="auto"/>
          </w:tcPr>
          <w:p w14:paraId="7B329887" w14:textId="405D9D31" w:rsidR="00907E30" w:rsidRPr="00A6723B" w:rsidDel="00BC0DC8" w:rsidRDefault="00907E30" w:rsidP="003A73BA">
            <w:pPr>
              <w:rPr>
                <w:del w:id="442" w:author="Rob Blokvoord" w:date="2023-05-22T09:43:00Z"/>
                <w:sz w:val="20"/>
                <w:szCs w:val="20"/>
                <w:lang w:val="en-GB"/>
              </w:rPr>
            </w:pPr>
            <w:del w:id="443" w:author="Rob Blokvoord" w:date="2023-05-22T09:43:00Z">
              <w:r w:rsidRPr="00A6723B" w:rsidDel="00BC0DC8">
                <w:rPr>
                  <w:sz w:val="20"/>
                  <w:szCs w:val="20"/>
                  <w:lang w:val="en-GB"/>
                </w:rPr>
                <w:delText>5.5.2</w:delText>
              </w:r>
            </w:del>
          </w:p>
        </w:tc>
        <w:tc>
          <w:tcPr>
            <w:tcW w:w="4476" w:type="dxa"/>
            <w:shd w:val="clear" w:color="auto" w:fill="auto"/>
          </w:tcPr>
          <w:p w14:paraId="5F125ECA" w14:textId="15F45B59" w:rsidR="00907E30" w:rsidRPr="00A6723B" w:rsidDel="00BC0DC8" w:rsidRDefault="00907E30" w:rsidP="001B3E97">
            <w:pPr>
              <w:rPr>
                <w:del w:id="444" w:author="Rob Blokvoord" w:date="2023-05-22T09:43:00Z"/>
                <w:color w:val="000000"/>
                <w:sz w:val="20"/>
                <w:szCs w:val="20"/>
                <w:lang w:val="en-GB"/>
              </w:rPr>
            </w:pPr>
            <w:del w:id="445" w:author="Rob Blokvoord" w:date="2023-05-22T09:43:00Z">
              <w:r w:rsidRPr="00A6723B" w:rsidDel="00BC0DC8">
                <w:rPr>
                  <w:color w:val="000000"/>
                  <w:sz w:val="20"/>
                  <w:szCs w:val="20"/>
                  <w:lang w:val="en-GB"/>
                </w:rPr>
                <w:delText>a Do you perform checks on breakage of glass, hard(plastic), ceramics which can be found within the production area and lines?</w:delText>
              </w:r>
            </w:del>
          </w:p>
        </w:tc>
        <w:tc>
          <w:tcPr>
            <w:tcW w:w="1243" w:type="dxa"/>
            <w:shd w:val="clear" w:color="auto" w:fill="auto"/>
          </w:tcPr>
          <w:p w14:paraId="5ECB4D03" w14:textId="5A61150F" w:rsidR="00907E30" w:rsidRPr="00A6723B" w:rsidDel="00BC0DC8" w:rsidRDefault="00907E30" w:rsidP="00116B56">
            <w:pPr>
              <w:jc w:val="center"/>
              <w:rPr>
                <w:del w:id="446" w:author="Rob Blokvoord" w:date="2023-05-22T09:43:00Z"/>
                <w:sz w:val="28"/>
                <w:szCs w:val="28"/>
                <w:lang w:val="en-GB"/>
              </w:rPr>
            </w:pPr>
          </w:p>
        </w:tc>
        <w:tc>
          <w:tcPr>
            <w:tcW w:w="3249" w:type="dxa"/>
            <w:shd w:val="clear" w:color="auto" w:fill="auto"/>
          </w:tcPr>
          <w:p w14:paraId="38565FEE" w14:textId="5971D556" w:rsidR="00907E30" w:rsidRPr="00A6723B" w:rsidDel="00BC0DC8" w:rsidRDefault="00907E30" w:rsidP="003A73BA">
            <w:pPr>
              <w:rPr>
                <w:del w:id="447" w:author="Rob Blokvoord" w:date="2023-05-22T09:43:00Z"/>
                <w:sz w:val="28"/>
                <w:szCs w:val="28"/>
                <w:lang w:val="en-GB"/>
              </w:rPr>
            </w:pPr>
          </w:p>
        </w:tc>
      </w:tr>
      <w:tr w:rsidR="00907E30" w:rsidRPr="00BC0DC8" w:rsidDel="00BC0DC8" w14:paraId="16D7B216" w14:textId="316A23A9" w:rsidTr="00C04A03">
        <w:trPr>
          <w:del w:id="448" w:author="Rob Blokvoord" w:date="2023-05-22T09:43:00Z"/>
        </w:trPr>
        <w:tc>
          <w:tcPr>
            <w:tcW w:w="672" w:type="dxa"/>
            <w:vMerge/>
            <w:shd w:val="clear" w:color="auto" w:fill="auto"/>
          </w:tcPr>
          <w:p w14:paraId="0F35B2CE" w14:textId="7729C580" w:rsidR="00907E30" w:rsidRPr="00A6723B" w:rsidDel="00BC0DC8" w:rsidRDefault="00907E30" w:rsidP="003A73BA">
            <w:pPr>
              <w:rPr>
                <w:del w:id="449" w:author="Rob Blokvoord" w:date="2023-05-22T09:43:00Z"/>
                <w:sz w:val="20"/>
                <w:szCs w:val="20"/>
                <w:lang w:val="en-GB"/>
              </w:rPr>
            </w:pPr>
          </w:p>
        </w:tc>
        <w:tc>
          <w:tcPr>
            <w:tcW w:w="4476" w:type="dxa"/>
            <w:shd w:val="clear" w:color="auto" w:fill="auto"/>
          </w:tcPr>
          <w:p w14:paraId="1A193F9C" w14:textId="1F369F23" w:rsidR="00907E30" w:rsidRPr="00A6723B" w:rsidDel="00BC0DC8" w:rsidRDefault="00907E30" w:rsidP="001B3E97">
            <w:pPr>
              <w:rPr>
                <w:del w:id="450" w:author="Rob Blokvoord" w:date="2023-05-22T09:43:00Z"/>
                <w:color w:val="000000"/>
                <w:sz w:val="20"/>
                <w:szCs w:val="20"/>
                <w:lang w:val="en-GB"/>
              </w:rPr>
            </w:pPr>
            <w:del w:id="451" w:author="Rob Blokvoord" w:date="2023-05-22T09:43:00Z">
              <w:r w:rsidRPr="00A6723B" w:rsidDel="00BC0DC8">
                <w:rPr>
                  <w:color w:val="000000"/>
                  <w:sz w:val="20"/>
                  <w:szCs w:val="20"/>
                  <w:lang w:val="en-GB"/>
                </w:rPr>
                <w:delText>b  What is the frequency of these checks?</w:delText>
              </w:r>
            </w:del>
          </w:p>
        </w:tc>
        <w:tc>
          <w:tcPr>
            <w:tcW w:w="1243" w:type="dxa"/>
            <w:shd w:val="horzCross" w:color="auto" w:fill="auto"/>
          </w:tcPr>
          <w:p w14:paraId="55AA150B" w14:textId="0D83D065" w:rsidR="00907E30" w:rsidRPr="00A6723B" w:rsidDel="00BC0DC8" w:rsidRDefault="00907E30" w:rsidP="003A73BA">
            <w:pPr>
              <w:rPr>
                <w:del w:id="452" w:author="Rob Blokvoord" w:date="2023-05-22T09:43:00Z"/>
                <w:sz w:val="28"/>
                <w:szCs w:val="28"/>
                <w:lang w:val="en-GB"/>
              </w:rPr>
            </w:pPr>
          </w:p>
        </w:tc>
        <w:tc>
          <w:tcPr>
            <w:tcW w:w="3249" w:type="dxa"/>
            <w:shd w:val="clear" w:color="auto" w:fill="auto"/>
          </w:tcPr>
          <w:p w14:paraId="78F62ADF" w14:textId="14DE5B88" w:rsidR="00907E30" w:rsidRPr="00A6723B" w:rsidDel="00BC0DC8" w:rsidRDefault="00907E30" w:rsidP="003A73BA">
            <w:pPr>
              <w:rPr>
                <w:del w:id="453" w:author="Rob Blokvoord" w:date="2023-05-22T09:43:00Z"/>
                <w:sz w:val="28"/>
                <w:szCs w:val="28"/>
                <w:lang w:val="en-GB"/>
              </w:rPr>
            </w:pPr>
          </w:p>
        </w:tc>
      </w:tr>
      <w:tr w:rsidR="00907E30" w:rsidRPr="00BC0DC8" w:rsidDel="00BC0DC8" w14:paraId="572185C5" w14:textId="0783E8DB" w:rsidTr="00C04A03">
        <w:trPr>
          <w:del w:id="454" w:author="Rob Blokvoord" w:date="2023-05-22T09:43:00Z"/>
        </w:trPr>
        <w:tc>
          <w:tcPr>
            <w:tcW w:w="672" w:type="dxa"/>
            <w:vMerge/>
            <w:shd w:val="clear" w:color="auto" w:fill="auto"/>
          </w:tcPr>
          <w:p w14:paraId="6BD7C03E" w14:textId="4FE6C729" w:rsidR="00907E30" w:rsidRPr="00A6723B" w:rsidDel="00BC0DC8" w:rsidRDefault="00907E30" w:rsidP="003A73BA">
            <w:pPr>
              <w:rPr>
                <w:del w:id="455" w:author="Rob Blokvoord" w:date="2023-05-22T09:43:00Z"/>
                <w:sz w:val="20"/>
                <w:szCs w:val="20"/>
                <w:lang w:val="en-GB"/>
              </w:rPr>
            </w:pPr>
          </w:p>
        </w:tc>
        <w:tc>
          <w:tcPr>
            <w:tcW w:w="4476" w:type="dxa"/>
            <w:shd w:val="clear" w:color="auto" w:fill="auto"/>
          </w:tcPr>
          <w:p w14:paraId="4EF70AF3" w14:textId="5AA98E68" w:rsidR="00907E30" w:rsidRPr="00A6723B" w:rsidDel="00BC0DC8" w:rsidRDefault="00907E30" w:rsidP="001B3E97">
            <w:pPr>
              <w:rPr>
                <w:del w:id="456" w:author="Rob Blokvoord" w:date="2023-05-22T09:43:00Z"/>
                <w:color w:val="000000"/>
                <w:sz w:val="20"/>
                <w:szCs w:val="20"/>
                <w:lang w:val="en-GB"/>
              </w:rPr>
            </w:pPr>
            <w:del w:id="457" w:author="Rob Blokvoord" w:date="2023-05-22T09:43:00Z">
              <w:r w:rsidRPr="00A6723B" w:rsidDel="00BC0DC8">
                <w:rPr>
                  <w:color w:val="000000"/>
                  <w:sz w:val="20"/>
                  <w:szCs w:val="20"/>
                  <w:lang w:val="en-GB"/>
                </w:rPr>
                <w:delText>c  Are the checks registered?</w:delText>
              </w:r>
            </w:del>
          </w:p>
        </w:tc>
        <w:tc>
          <w:tcPr>
            <w:tcW w:w="1243" w:type="dxa"/>
            <w:shd w:val="clear" w:color="auto" w:fill="auto"/>
          </w:tcPr>
          <w:p w14:paraId="766BF300" w14:textId="35C90219" w:rsidR="00907E30" w:rsidRPr="00A6723B" w:rsidDel="00BC0DC8" w:rsidRDefault="00907E30" w:rsidP="003A73BA">
            <w:pPr>
              <w:rPr>
                <w:del w:id="458" w:author="Rob Blokvoord" w:date="2023-05-22T09:43:00Z"/>
                <w:sz w:val="28"/>
                <w:szCs w:val="28"/>
                <w:lang w:val="en-GB"/>
              </w:rPr>
            </w:pPr>
          </w:p>
        </w:tc>
        <w:tc>
          <w:tcPr>
            <w:tcW w:w="3249" w:type="dxa"/>
            <w:shd w:val="clear" w:color="auto" w:fill="auto"/>
          </w:tcPr>
          <w:p w14:paraId="26564854" w14:textId="7B625C82" w:rsidR="00907E30" w:rsidRPr="00A6723B" w:rsidDel="00BC0DC8" w:rsidRDefault="00907E30" w:rsidP="003A73BA">
            <w:pPr>
              <w:rPr>
                <w:del w:id="459" w:author="Rob Blokvoord" w:date="2023-05-22T09:43:00Z"/>
                <w:sz w:val="28"/>
                <w:szCs w:val="28"/>
                <w:lang w:val="en-GB"/>
              </w:rPr>
            </w:pPr>
          </w:p>
        </w:tc>
      </w:tr>
      <w:tr w:rsidR="00907E30" w:rsidRPr="00BC0DC8" w:rsidDel="00BC0DC8" w14:paraId="39220487" w14:textId="1F86889C" w:rsidTr="00C04A03">
        <w:trPr>
          <w:del w:id="460" w:author="Rob Blokvoord" w:date="2023-05-22T09:43:00Z"/>
        </w:trPr>
        <w:tc>
          <w:tcPr>
            <w:tcW w:w="672" w:type="dxa"/>
            <w:vMerge w:val="restart"/>
            <w:shd w:val="clear" w:color="auto" w:fill="auto"/>
          </w:tcPr>
          <w:p w14:paraId="3C15CCCE" w14:textId="1E9313E8" w:rsidR="00907E30" w:rsidRPr="00A6723B" w:rsidDel="00BC0DC8" w:rsidRDefault="00907E30" w:rsidP="003A73BA">
            <w:pPr>
              <w:rPr>
                <w:del w:id="461" w:author="Rob Blokvoord" w:date="2023-05-22T09:43:00Z"/>
                <w:sz w:val="20"/>
                <w:szCs w:val="20"/>
                <w:lang w:val="en-GB"/>
              </w:rPr>
            </w:pPr>
            <w:del w:id="462" w:author="Rob Blokvoord" w:date="2023-05-22T09:43:00Z">
              <w:r w:rsidRPr="00A6723B" w:rsidDel="00BC0DC8">
                <w:rPr>
                  <w:sz w:val="20"/>
                  <w:szCs w:val="20"/>
                  <w:lang w:val="en-GB"/>
                </w:rPr>
                <w:delText>5.5.3</w:delText>
              </w:r>
            </w:del>
          </w:p>
        </w:tc>
        <w:tc>
          <w:tcPr>
            <w:tcW w:w="4476" w:type="dxa"/>
            <w:shd w:val="clear" w:color="auto" w:fill="auto"/>
          </w:tcPr>
          <w:p w14:paraId="2B5EC671" w14:textId="580AA3CD" w:rsidR="00907E30" w:rsidRPr="00A6723B" w:rsidDel="00BC0DC8" w:rsidRDefault="00907E30" w:rsidP="001B3E97">
            <w:pPr>
              <w:rPr>
                <w:del w:id="463" w:author="Rob Blokvoord" w:date="2023-05-22T09:43:00Z"/>
                <w:color w:val="000000"/>
                <w:sz w:val="20"/>
                <w:szCs w:val="20"/>
                <w:lang w:val="en-GB"/>
              </w:rPr>
            </w:pPr>
            <w:del w:id="464" w:author="Rob Blokvoord" w:date="2023-05-22T09:43:00Z">
              <w:r w:rsidRPr="00A6723B" w:rsidDel="00BC0DC8">
                <w:rPr>
                  <w:color w:val="000000"/>
                  <w:sz w:val="20"/>
                  <w:szCs w:val="20"/>
                  <w:lang w:val="en-GB"/>
                </w:rPr>
                <w:delText>Is the production released after breakage of glass, (hard) plastic and ceramics?</w:delText>
              </w:r>
            </w:del>
          </w:p>
        </w:tc>
        <w:tc>
          <w:tcPr>
            <w:tcW w:w="1243" w:type="dxa"/>
            <w:shd w:val="clear" w:color="auto" w:fill="auto"/>
          </w:tcPr>
          <w:p w14:paraId="6DEF9B17" w14:textId="2B3ACABD" w:rsidR="00907E30" w:rsidRPr="00A6723B" w:rsidDel="00BC0DC8" w:rsidRDefault="00907E30" w:rsidP="003A73BA">
            <w:pPr>
              <w:rPr>
                <w:del w:id="465" w:author="Rob Blokvoord" w:date="2023-05-22T09:43:00Z"/>
                <w:sz w:val="28"/>
                <w:szCs w:val="28"/>
                <w:lang w:val="en-GB"/>
              </w:rPr>
            </w:pPr>
          </w:p>
        </w:tc>
        <w:tc>
          <w:tcPr>
            <w:tcW w:w="3249" w:type="dxa"/>
            <w:shd w:val="clear" w:color="auto" w:fill="auto"/>
          </w:tcPr>
          <w:p w14:paraId="1C1DAA7B" w14:textId="09807148" w:rsidR="00907E30" w:rsidRPr="00A6723B" w:rsidDel="00BC0DC8" w:rsidRDefault="00907E30" w:rsidP="003A73BA">
            <w:pPr>
              <w:rPr>
                <w:del w:id="466" w:author="Rob Blokvoord" w:date="2023-05-22T09:43:00Z"/>
                <w:sz w:val="28"/>
                <w:szCs w:val="28"/>
                <w:lang w:val="en-GB"/>
              </w:rPr>
            </w:pPr>
          </w:p>
        </w:tc>
      </w:tr>
      <w:tr w:rsidR="00907E30" w:rsidRPr="00BC0DC8" w:rsidDel="00BC0DC8" w14:paraId="4EB9329E" w14:textId="3393EDE6" w:rsidTr="00C04A03">
        <w:trPr>
          <w:del w:id="467" w:author="Rob Blokvoord" w:date="2023-05-22T09:43:00Z"/>
        </w:trPr>
        <w:tc>
          <w:tcPr>
            <w:tcW w:w="672" w:type="dxa"/>
            <w:vMerge/>
            <w:shd w:val="clear" w:color="auto" w:fill="auto"/>
          </w:tcPr>
          <w:p w14:paraId="691492B2" w14:textId="07339E05" w:rsidR="00907E30" w:rsidRPr="00A6723B" w:rsidDel="00BC0DC8" w:rsidRDefault="00907E30" w:rsidP="003A73BA">
            <w:pPr>
              <w:rPr>
                <w:del w:id="468" w:author="Rob Blokvoord" w:date="2023-05-22T09:43:00Z"/>
                <w:sz w:val="20"/>
                <w:szCs w:val="20"/>
                <w:lang w:val="en-GB"/>
              </w:rPr>
            </w:pPr>
          </w:p>
        </w:tc>
        <w:tc>
          <w:tcPr>
            <w:tcW w:w="4476" w:type="dxa"/>
            <w:shd w:val="clear" w:color="auto" w:fill="auto"/>
          </w:tcPr>
          <w:p w14:paraId="554CA6D5" w14:textId="12960B4B" w:rsidR="00907E30" w:rsidRPr="00A6723B" w:rsidDel="00BC0DC8" w:rsidRDefault="00907E30" w:rsidP="001B3E97">
            <w:pPr>
              <w:rPr>
                <w:del w:id="469" w:author="Rob Blokvoord" w:date="2023-05-22T09:43:00Z"/>
                <w:color w:val="000000"/>
                <w:sz w:val="20"/>
                <w:szCs w:val="20"/>
                <w:lang w:val="en-GB"/>
              </w:rPr>
            </w:pPr>
            <w:del w:id="470" w:author="Rob Blokvoord" w:date="2023-05-22T09:43:00Z">
              <w:r w:rsidRPr="00A6723B" w:rsidDel="00BC0DC8">
                <w:rPr>
                  <w:color w:val="000000"/>
                  <w:sz w:val="20"/>
                  <w:szCs w:val="20"/>
                  <w:lang w:val="en-GB"/>
                </w:rPr>
                <w:delText>If yes, who is qualified to release?</w:delText>
              </w:r>
            </w:del>
          </w:p>
        </w:tc>
        <w:tc>
          <w:tcPr>
            <w:tcW w:w="1243" w:type="dxa"/>
            <w:shd w:val="horzCross" w:color="auto" w:fill="auto"/>
          </w:tcPr>
          <w:p w14:paraId="78A90FFE" w14:textId="213BF3FF" w:rsidR="00907E30" w:rsidRPr="00A6723B" w:rsidDel="00BC0DC8" w:rsidRDefault="00907E30" w:rsidP="003A73BA">
            <w:pPr>
              <w:rPr>
                <w:del w:id="471" w:author="Rob Blokvoord" w:date="2023-05-22T09:43:00Z"/>
                <w:sz w:val="28"/>
                <w:szCs w:val="28"/>
                <w:lang w:val="en-GB"/>
              </w:rPr>
            </w:pPr>
          </w:p>
        </w:tc>
        <w:tc>
          <w:tcPr>
            <w:tcW w:w="3249" w:type="dxa"/>
            <w:shd w:val="clear" w:color="auto" w:fill="auto"/>
          </w:tcPr>
          <w:p w14:paraId="08D78295" w14:textId="140C3683" w:rsidR="00907E30" w:rsidRPr="00A6723B" w:rsidDel="00BC0DC8" w:rsidRDefault="00907E30" w:rsidP="003A73BA">
            <w:pPr>
              <w:rPr>
                <w:del w:id="472" w:author="Rob Blokvoord" w:date="2023-05-22T09:43:00Z"/>
                <w:sz w:val="28"/>
                <w:szCs w:val="28"/>
                <w:lang w:val="en-GB"/>
              </w:rPr>
            </w:pPr>
          </w:p>
        </w:tc>
      </w:tr>
      <w:tr w:rsidR="00907E30" w:rsidRPr="00BC0DC8" w:rsidDel="00BC0DC8" w14:paraId="2D814037" w14:textId="435EA0FA" w:rsidTr="00C04A03">
        <w:trPr>
          <w:del w:id="473" w:author="Rob Blokvoord" w:date="2023-05-22T09:43:00Z"/>
        </w:trPr>
        <w:tc>
          <w:tcPr>
            <w:tcW w:w="672" w:type="dxa"/>
            <w:shd w:val="clear" w:color="auto" w:fill="auto"/>
          </w:tcPr>
          <w:p w14:paraId="31D7C2D9" w14:textId="052667C5" w:rsidR="00907E30" w:rsidRPr="00A6723B" w:rsidDel="00BC0DC8" w:rsidRDefault="00907E30" w:rsidP="003A73BA">
            <w:pPr>
              <w:rPr>
                <w:del w:id="474" w:author="Rob Blokvoord" w:date="2023-05-22T09:43:00Z"/>
                <w:sz w:val="20"/>
                <w:szCs w:val="20"/>
                <w:lang w:val="en-GB"/>
              </w:rPr>
            </w:pPr>
            <w:del w:id="475" w:author="Rob Blokvoord" w:date="2023-05-22T09:43:00Z">
              <w:r w:rsidRPr="00A6723B" w:rsidDel="00BC0DC8">
                <w:rPr>
                  <w:sz w:val="20"/>
                  <w:szCs w:val="20"/>
                  <w:lang w:val="en-GB"/>
                </w:rPr>
                <w:delText>5.5.4</w:delText>
              </w:r>
            </w:del>
          </w:p>
        </w:tc>
        <w:tc>
          <w:tcPr>
            <w:tcW w:w="4476" w:type="dxa"/>
            <w:shd w:val="clear" w:color="auto" w:fill="auto"/>
          </w:tcPr>
          <w:p w14:paraId="3D5AC471" w14:textId="7C2F8A1D" w:rsidR="00907E30" w:rsidRPr="00A6723B" w:rsidDel="00BC0DC8" w:rsidRDefault="00907E30" w:rsidP="001B3E97">
            <w:pPr>
              <w:rPr>
                <w:del w:id="476" w:author="Rob Blokvoord" w:date="2023-05-22T09:43:00Z"/>
                <w:color w:val="000000"/>
                <w:sz w:val="20"/>
                <w:szCs w:val="20"/>
                <w:lang w:val="en-GB"/>
              </w:rPr>
            </w:pPr>
            <w:del w:id="477" w:author="Rob Blokvoord" w:date="2023-05-22T09:43:00Z">
              <w:r w:rsidRPr="00A6723B" w:rsidDel="00BC0DC8">
                <w:rPr>
                  <w:color w:val="000000"/>
                  <w:sz w:val="20"/>
                  <w:szCs w:val="20"/>
                  <w:lang w:val="en-GB"/>
                </w:rPr>
                <w:delText>Are windows and lamps shuttered, sealed or unbreakable?</w:delText>
              </w:r>
            </w:del>
          </w:p>
        </w:tc>
        <w:tc>
          <w:tcPr>
            <w:tcW w:w="1243" w:type="dxa"/>
            <w:shd w:val="clear" w:color="auto" w:fill="auto"/>
          </w:tcPr>
          <w:p w14:paraId="5E2EF313" w14:textId="46D26F33" w:rsidR="00907E30" w:rsidRPr="00A6723B" w:rsidDel="00BC0DC8" w:rsidRDefault="00907E30" w:rsidP="003A73BA">
            <w:pPr>
              <w:rPr>
                <w:del w:id="478" w:author="Rob Blokvoord" w:date="2023-05-22T09:43:00Z"/>
                <w:sz w:val="28"/>
                <w:szCs w:val="28"/>
                <w:lang w:val="en-GB"/>
              </w:rPr>
            </w:pPr>
          </w:p>
        </w:tc>
        <w:tc>
          <w:tcPr>
            <w:tcW w:w="3249" w:type="dxa"/>
            <w:shd w:val="clear" w:color="auto" w:fill="auto"/>
          </w:tcPr>
          <w:p w14:paraId="4A2FF971" w14:textId="1200CA54" w:rsidR="00907E30" w:rsidRPr="00A6723B" w:rsidDel="00BC0DC8" w:rsidRDefault="00907E30" w:rsidP="003A73BA">
            <w:pPr>
              <w:rPr>
                <w:del w:id="479" w:author="Rob Blokvoord" w:date="2023-05-22T09:43:00Z"/>
                <w:sz w:val="28"/>
                <w:szCs w:val="28"/>
                <w:lang w:val="en-GB"/>
              </w:rPr>
            </w:pPr>
          </w:p>
        </w:tc>
      </w:tr>
    </w:tbl>
    <w:p w14:paraId="5289417D" w14:textId="205273F5" w:rsidR="0032010C" w:rsidRPr="00A6723B" w:rsidDel="00BC0DC8" w:rsidRDefault="0032010C" w:rsidP="00573A45">
      <w:pPr>
        <w:rPr>
          <w:del w:id="480" w:author="Rob Blokvoord" w:date="2023-05-22T09:43:00Z"/>
          <w:b/>
          <w:sz w:val="24"/>
          <w:lang w:val="en-GB"/>
        </w:rPr>
      </w:pPr>
    </w:p>
    <w:p w14:paraId="76A24B7F" w14:textId="38363FD3" w:rsidR="00573A45" w:rsidRPr="00A6723B" w:rsidDel="00BC0DC8" w:rsidRDefault="00573A45" w:rsidP="00573A45">
      <w:pPr>
        <w:rPr>
          <w:del w:id="481" w:author="Rob Blokvoord" w:date="2023-05-22T09:43:00Z"/>
          <w:b/>
          <w:sz w:val="24"/>
          <w:lang w:val="en-GB"/>
        </w:rPr>
      </w:pPr>
      <w:del w:id="482" w:author="Rob Blokvoord" w:date="2023-05-22T09:43:00Z">
        <w:r w:rsidRPr="00A6723B" w:rsidDel="00BC0DC8">
          <w:rPr>
            <w:b/>
            <w:sz w:val="24"/>
            <w:lang w:val="en-GB"/>
          </w:rPr>
          <w:delText>5.6</w:delText>
        </w:r>
        <w:r w:rsidR="00324BE7" w:rsidRPr="00A6723B" w:rsidDel="00BC0DC8">
          <w:rPr>
            <w:b/>
            <w:sz w:val="24"/>
            <w:lang w:val="en-GB"/>
          </w:rPr>
          <w:delText xml:space="preserve"> HACCP </w:delText>
        </w:r>
      </w:del>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816"/>
        <w:gridCol w:w="3949"/>
        <w:gridCol w:w="1635"/>
        <w:gridCol w:w="3240"/>
      </w:tblGrid>
      <w:tr w:rsidR="00907E30" w:rsidRPr="00A6723B" w:rsidDel="00BC0DC8" w14:paraId="4CF90231" w14:textId="0A0DD41E" w:rsidTr="00C04A03">
        <w:trPr>
          <w:del w:id="483" w:author="Rob Blokvoord" w:date="2023-05-22T09:43:00Z"/>
        </w:trPr>
        <w:tc>
          <w:tcPr>
            <w:tcW w:w="4765" w:type="dxa"/>
            <w:gridSpan w:val="2"/>
            <w:shd w:val="clear" w:color="auto" w:fill="FFFFFF"/>
          </w:tcPr>
          <w:p w14:paraId="4B374757" w14:textId="143B4BE9" w:rsidR="00907E30" w:rsidRPr="00A6723B" w:rsidDel="00BC0DC8" w:rsidRDefault="00907E30" w:rsidP="00EA5909">
            <w:pPr>
              <w:rPr>
                <w:del w:id="484" w:author="Rob Blokvoord" w:date="2023-05-22T09:43:00Z"/>
                <w:sz w:val="20"/>
                <w:szCs w:val="20"/>
                <w:lang w:val="en-GB"/>
              </w:rPr>
            </w:pPr>
          </w:p>
        </w:tc>
        <w:tc>
          <w:tcPr>
            <w:tcW w:w="1635" w:type="dxa"/>
            <w:shd w:val="clear" w:color="auto" w:fill="FFFFFF"/>
          </w:tcPr>
          <w:p w14:paraId="22B8A65B" w14:textId="2AC75F8C" w:rsidR="00907E30" w:rsidRPr="00A6723B" w:rsidDel="00BC0DC8" w:rsidRDefault="00907E30" w:rsidP="001B3E97">
            <w:pPr>
              <w:rPr>
                <w:del w:id="485" w:author="Rob Blokvoord" w:date="2023-05-22T09:43:00Z"/>
                <w:sz w:val="22"/>
                <w:szCs w:val="22"/>
                <w:lang w:val="en-GB"/>
              </w:rPr>
            </w:pPr>
            <w:del w:id="486" w:author="Rob Blokvoord" w:date="2023-05-22T09:43:00Z">
              <w:r w:rsidRPr="00A6723B" w:rsidDel="00BC0DC8">
                <w:rPr>
                  <w:sz w:val="22"/>
                  <w:szCs w:val="22"/>
                  <w:lang w:val="en-GB"/>
                </w:rPr>
                <w:delText xml:space="preserve">Answer </w:delText>
              </w:r>
            </w:del>
          </w:p>
        </w:tc>
        <w:tc>
          <w:tcPr>
            <w:tcW w:w="3240" w:type="dxa"/>
            <w:shd w:val="clear" w:color="auto" w:fill="FFFFFF"/>
          </w:tcPr>
          <w:p w14:paraId="20D2AB0E" w14:textId="22AAB5D1" w:rsidR="00907E30" w:rsidRPr="00A6723B" w:rsidDel="00BC0DC8" w:rsidRDefault="00907E30" w:rsidP="001B3E97">
            <w:pPr>
              <w:rPr>
                <w:del w:id="487" w:author="Rob Blokvoord" w:date="2023-05-22T09:43:00Z"/>
                <w:sz w:val="22"/>
                <w:szCs w:val="22"/>
                <w:lang w:val="en-GB"/>
              </w:rPr>
            </w:pPr>
            <w:del w:id="488" w:author="Rob Blokvoord" w:date="2023-05-22T09:43:00Z">
              <w:r w:rsidRPr="00A6723B" w:rsidDel="00BC0DC8">
                <w:rPr>
                  <w:sz w:val="22"/>
                  <w:szCs w:val="22"/>
                  <w:lang w:val="en-GB"/>
                </w:rPr>
                <w:delText xml:space="preserve">Remarks </w:delText>
              </w:r>
            </w:del>
          </w:p>
        </w:tc>
      </w:tr>
      <w:tr w:rsidR="0021795C" w:rsidRPr="00BC0DC8" w:rsidDel="00BC0DC8" w14:paraId="43D1B7F4" w14:textId="52E92A6B" w:rsidTr="00C04A03">
        <w:trPr>
          <w:del w:id="489" w:author="Rob Blokvoord" w:date="2023-05-22T09:43:00Z"/>
        </w:trPr>
        <w:tc>
          <w:tcPr>
            <w:tcW w:w="816" w:type="dxa"/>
            <w:shd w:val="clear" w:color="auto" w:fill="FFFFFF"/>
          </w:tcPr>
          <w:p w14:paraId="07D5DDEF" w14:textId="444E10BD" w:rsidR="0021795C" w:rsidRPr="00A6723B" w:rsidDel="00BC0DC8" w:rsidRDefault="0021795C" w:rsidP="00C13A50">
            <w:pPr>
              <w:rPr>
                <w:del w:id="490" w:author="Rob Blokvoord" w:date="2023-05-22T09:43:00Z"/>
                <w:sz w:val="20"/>
                <w:szCs w:val="20"/>
                <w:lang w:val="en-GB"/>
              </w:rPr>
            </w:pPr>
            <w:del w:id="491" w:author="Rob Blokvoord" w:date="2023-05-22T09:43:00Z">
              <w:r w:rsidRPr="00A6723B" w:rsidDel="00BC0DC8">
                <w:rPr>
                  <w:sz w:val="20"/>
                  <w:szCs w:val="20"/>
                  <w:lang w:val="en-GB"/>
                </w:rPr>
                <w:delText>5.6.1</w:delText>
              </w:r>
            </w:del>
          </w:p>
        </w:tc>
        <w:tc>
          <w:tcPr>
            <w:tcW w:w="3949" w:type="dxa"/>
            <w:shd w:val="clear" w:color="auto" w:fill="FFFFFF"/>
          </w:tcPr>
          <w:p w14:paraId="32AFBBEB" w14:textId="45C0AE50" w:rsidR="0021795C" w:rsidRPr="00A6723B" w:rsidDel="00BC0DC8" w:rsidRDefault="0021795C" w:rsidP="001B3E97">
            <w:pPr>
              <w:rPr>
                <w:del w:id="492" w:author="Rob Blokvoord" w:date="2023-05-22T09:43:00Z"/>
                <w:color w:val="000000"/>
                <w:sz w:val="20"/>
                <w:szCs w:val="20"/>
                <w:lang w:val="en-GB"/>
              </w:rPr>
            </w:pPr>
            <w:del w:id="493" w:author="Rob Blokvoord" w:date="2023-05-22T09:43:00Z">
              <w:r w:rsidRPr="00A6723B" w:rsidDel="00BC0DC8">
                <w:rPr>
                  <w:color w:val="000000"/>
                  <w:sz w:val="20"/>
                  <w:szCs w:val="20"/>
                  <w:lang w:val="en-GB"/>
                </w:rPr>
                <w:delText>Is there a quality responsible?</w:delText>
              </w:r>
            </w:del>
          </w:p>
          <w:p w14:paraId="1AC8F2A7" w14:textId="4B725214" w:rsidR="0021795C" w:rsidRPr="00A6723B" w:rsidDel="00BC0DC8" w:rsidRDefault="0021795C" w:rsidP="001B3E97">
            <w:pPr>
              <w:rPr>
                <w:del w:id="494" w:author="Rob Blokvoord" w:date="2023-05-22T09:43:00Z"/>
                <w:color w:val="000000"/>
                <w:sz w:val="20"/>
                <w:szCs w:val="20"/>
                <w:lang w:val="en-GB"/>
              </w:rPr>
            </w:pPr>
            <w:del w:id="495" w:author="Rob Blokvoord" w:date="2023-05-22T09:43:00Z">
              <w:r w:rsidRPr="00A6723B" w:rsidDel="00BC0DC8">
                <w:rPr>
                  <w:color w:val="000000"/>
                  <w:sz w:val="20"/>
                  <w:szCs w:val="20"/>
                  <w:lang w:val="en-GB"/>
                </w:rPr>
                <w:delText>If yes, who is responsible?</w:delText>
              </w:r>
            </w:del>
          </w:p>
        </w:tc>
        <w:tc>
          <w:tcPr>
            <w:tcW w:w="1635" w:type="dxa"/>
            <w:shd w:val="clear" w:color="auto" w:fill="FFFFFF"/>
          </w:tcPr>
          <w:p w14:paraId="2A11A0B3" w14:textId="7BC3B4C9" w:rsidR="0021795C" w:rsidRPr="00A6723B" w:rsidDel="00BC0DC8" w:rsidRDefault="0021795C" w:rsidP="00C13A50">
            <w:pPr>
              <w:rPr>
                <w:del w:id="496" w:author="Rob Blokvoord" w:date="2023-05-22T09:43:00Z"/>
                <w:sz w:val="28"/>
                <w:szCs w:val="28"/>
                <w:lang w:val="en-GB"/>
              </w:rPr>
            </w:pPr>
          </w:p>
        </w:tc>
        <w:tc>
          <w:tcPr>
            <w:tcW w:w="3240" w:type="dxa"/>
            <w:shd w:val="clear" w:color="auto" w:fill="FFFFFF"/>
          </w:tcPr>
          <w:p w14:paraId="014EB711" w14:textId="1DFB75F6" w:rsidR="0021795C" w:rsidRPr="00A6723B" w:rsidDel="00BC0DC8" w:rsidRDefault="0021795C" w:rsidP="00C13A50">
            <w:pPr>
              <w:rPr>
                <w:del w:id="497" w:author="Rob Blokvoord" w:date="2023-05-22T09:43:00Z"/>
                <w:sz w:val="28"/>
                <w:szCs w:val="28"/>
                <w:lang w:val="en-GB"/>
              </w:rPr>
            </w:pPr>
          </w:p>
        </w:tc>
      </w:tr>
      <w:tr w:rsidR="0021795C" w:rsidRPr="00BC0DC8" w:rsidDel="00BC0DC8" w14:paraId="3A57CBDF" w14:textId="29587EBD" w:rsidTr="00C04A03">
        <w:trPr>
          <w:del w:id="498" w:author="Rob Blokvoord" w:date="2023-05-22T09:43:00Z"/>
        </w:trPr>
        <w:tc>
          <w:tcPr>
            <w:tcW w:w="816" w:type="dxa"/>
            <w:shd w:val="clear" w:color="auto" w:fill="FFFFFF"/>
          </w:tcPr>
          <w:p w14:paraId="5F8AEEFF" w14:textId="535FB39B" w:rsidR="0021795C" w:rsidRPr="00A6723B" w:rsidDel="00BC0DC8" w:rsidRDefault="0021795C" w:rsidP="00C13A50">
            <w:pPr>
              <w:rPr>
                <w:del w:id="499" w:author="Rob Blokvoord" w:date="2023-05-22T09:43:00Z"/>
                <w:sz w:val="20"/>
                <w:szCs w:val="20"/>
                <w:lang w:val="en-GB"/>
              </w:rPr>
            </w:pPr>
            <w:del w:id="500" w:author="Rob Blokvoord" w:date="2023-05-22T09:43:00Z">
              <w:r w:rsidRPr="00A6723B" w:rsidDel="00BC0DC8">
                <w:rPr>
                  <w:sz w:val="20"/>
                  <w:szCs w:val="20"/>
                  <w:lang w:val="en-GB"/>
                </w:rPr>
                <w:delText>5.6.2</w:delText>
              </w:r>
            </w:del>
          </w:p>
        </w:tc>
        <w:tc>
          <w:tcPr>
            <w:tcW w:w="3949" w:type="dxa"/>
            <w:shd w:val="clear" w:color="auto" w:fill="FFFFFF"/>
          </w:tcPr>
          <w:p w14:paraId="6FFF8C64" w14:textId="0411D34A" w:rsidR="0021795C" w:rsidRPr="00A6723B" w:rsidDel="00BC0DC8" w:rsidRDefault="0021795C" w:rsidP="001B3E97">
            <w:pPr>
              <w:rPr>
                <w:del w:id="501" w:author="Rob Blokvoord" w:date="2023-05-22T09:43:00Z"/>
                <w:color w:val="000000"/>
                <w:sz w:val="20"/>
                <w:szCs w:val="20"/>
                <w:lang w:val="en-GB"/>
              </w:rPr>
            </w:pPr>
            <w:del w:id="502" w:author="Rob Blokvoord" w:date="2023-05-22T09:43:00Z">
              <w:r w:rsidRPr="00A6723B" w:rsidDel="00BC0DC8">
                <w:rPr>
                  <w:color w:val="000000"/>
                  <w:sz w:val="20"/>
                  <w:szCs w:val="20"/>
                  <w:lang w:val="en-GB"/>
                </w:rPr>
                <w:delText>How are CCP registrations logged?</w:delText>
              </w:r>
              <w:r w:rsidR="00171472" w:rsidDel="00BC0DC8">
                <w:rPr>
                  <w:color w:val="000000"/>
                  <w:sz w:val="20"/>
                  <w:szCs w:val="20"/>
                  <w:lang w:val="en-GB"/>
                </w:rPr>
                <w:delText>(check critical limits)</w:delText>
              </w:r>
            </w:del>
          </w:p>
        </w:tc>
        <w:tc>
          <w:tcPr>
            <w:tcW w:w="1635" w:type="dxa"/>
            <w:shd w:val="clear" w:color="auto" w:fill="FFFFFF"/>
          </w:tcPr>
          <w:p w14:paraId="39B9DDC7" w14:textId="3AE37927" w:rsidR="0021795C" w:rsidRPr="00A6723B" w:rsidDel="00BC0DC8" w:rsidRDefault="0021795C" w:rsidP="00C13A50">
            <w:pPr>
              <w:rPr>
                <w:del w:id="503" w:author="Rob Blokvoord" w:date="2023-05-22T09:43:00Z"/>
                <w:sz w:val="28"/>
                <w:szCs w:val="28"/>
                <w:lang w:val="en-GB"/>
              </w:rPr>
            </w:pPr>
          </w:p>
        </w:tc>
        <w:tc>
          <w:tcPr>
            <w:tcW w:w="3240" w:type="dxa"/>
            <w:shd w:val="clear" w:color="auto" w:fill="FFFFFF"/>
          </w:tcPr>
          <w:p w14:paraId="2A7DE21A" w14:textId="43AB9AA5" w:rsidR="0021795C" w:rsidRPr="00A6723B" w:rsidDel="00BC0DC8" w:rsidRDefault="0021795C" w:rsidP="00C13A50">
            <w:pPr>
              <w:rPr>
                <w:del w:id="504" w:author="Rob Blokvoord" w:date="2023-05-22T09:43:00Z"/>
                <w:sz w:val="28"/>
                <w:szCs w:val="28"/>
                <w:lang w:val="en-GB"/>
              </w:rPr>
            </w:pPr>
          </w:p>
        </w:tc>
      </w:tr>
      <w:tr w:rsidR="0021795C" w:rsidRPr="00BC0DC8" w:rsidDel="00BC0DC8" w14:paraId="7D61D133" w14:textId="6BBA600A" w:rsidTr="00C04A03">
        <w:trPr>
          <w:del w:id="505" w:author="Rob Blokvoord" w:date="2023-05-22T09:43:00Z"/>
        </w:trPr>
        <w:tc>
          <w:tcPr>
            <w:tcW w:w="816" w:type="dxa"/>
            <w:shd w:val="clear" w:color="auto" w:fill="FFFFFF"/>
          </w:tcPr>
          <w:p w14:paraId="55350E57" w14:textId="61775D2E" w:rsidR="0021795C" w:rsidRPr="00A6723B" w:rsidDel="00BC0DC8" w:rsidRDefault="0021795C" w:rsidP="00C13A50">
            <w:pPr>
              <w:rPr>
                <w:del w:id="506" w:author="Rob Blokvoord" w:date="2023-05-22T09:43:00Z"/>
                <w:sz w:val="20"/>
                <w:szCs w:val="20"/>
                <w:lang w:val="en-GB"/>
              </w:rPr>
            </w:pPr>
            <w:del w:id="507" w:author="Rob Blokvoord" w:date="2023-05-22T09:43:00Z">
              <w:r w:rsidRPr="00A6723B" w:rsidDel="00BC0DC8">
                <w:rPr>
                  <w:sz w:val="20"/>
                  <w:szCs w:val="20"/>
                  <w:lang w:val="en-GB"/>
                </w:rPr>
                <w:delText xml:space="preserve">5.6.3 </w:delText>
              </w:r>
            </w:del>
          </w:p>
        </w:tc>
        <w:tc>
          <w:tcPr>
            <w:tcW w:w="3949" w:type="dxa"/>
            <w:shd w:val="clear" w:color="auto" w:fill="FFFFFF"/>
          </w:tcPr>
          <w:p w14:paraId="6F7401C2" w14:textId="6D5DEA4B" w:rsidR="0021795C" w:rsidRPr="00A6723B" w:rsidDel="00BC0DC8" w:rsidRDefault="0021795C" w:rsidP="001B3E97">
            <w:pPr>
              <w:rPr>
                <w:del w:id="508" w:author="Rob Blokvoord" w:date="2023-05-22T09:43:00Z"/>
                <w:color w:val="000000"/>
                <w:sz w:val="20"/>
                <w:szCs w:val="20"/>
                <w:lang w:val="en-GB"/>
              </w:rPr>
            </w:pPr>
            <w:del w:id="509" w:author="Rob Blokvoord" w:date="2023-05-22T09:43:00Z">
              <w:r w:rsidRPr="00A6723B" w:rsidDel="00BC0DC8">
                <w:rPr>
                  <w:color w:val="000000"/>
                  <w:sz w:val="20"/>
                  <w:szCs w:val="20"/>
                  <w:lang w:val="en-GB"/>
                </w:rPr>
                <w:delText>Are CCP registrations checked daily?</w:delText>
              </w:r>
            </w:del>
          </w:p>
        </w:tc>
        <w:tc>
          <w:tcPr>
            <w:tcW w:w="1635" w:type="dxa"/>
            <w:shd w:val="clear" w:color="auto" w:fill="FFFFFF"/>
          </w:tcPr>
          <w:p w14:paraId="50746DBB" w14:textId="46F21DF5" w:rsidR="0021795C" w:rsidRPr="00A6723B" w:rsidDel="00BC0DC8" w:rsidRDefault="0021795C" w:rsidP="00C13A50">
            <w:pPr>
              <w:rPr>
                <w:del w:id="510" w:author="Rob Blokvoord" w:date="2023-05-22T09:43:00Z"/>
                <w:sz w:val="28"/>
                <w:szCs w:val="28"/>
                <w:lang w:val="en-GB"/>
              </w:rPr>
            </w:pPr>
          </w:p>
        </w:tc>
        <w:tc>
          <w:tcPr>
            <w:tcW w:w="3240" w:type="dxa"/>
            <w:shd w:val="clear" w:color="auto" w:fill="FFFFFF"/>
          </w:tcPr>
          <w:p w14:paraId="1DA27B53" w14:textId="51740A42" w:rsidR="0021795C" w:rsidRPr="00A6723B" w:rsidDel="00BC0DC8" w:rsidRDefault="0021795C" w:rsidP="00C13A50">
            <w:pPr>
              <w:rPr>
                <w:del w:id="511" w:author="Rob Blokvoord" w:date="2023-05-22T09:43:00Z"/>
                <w:sz w:val="28"/>
                <w:szCs w:val="28"/>
                <w:lang w:val="en-GB"/>
              </w:rPr>
            </w:pPr>
          </w:p>
        </w:tc>
      </w:tr>
      <w:tr w:rsidR="0021795C" w:rsidRPr="00BC0DC8" w:rsidDel="00BC0DC8" w14:paraId="75BD8908" w14:textId="3EE0D23A" w:rsidTr="00C04A03">
        <w:trPr>
          <w:del w:id="512" w:author="Rob Blokvoord" w:date="2023-05-22T09:43:00Z"/>
        </w:trPr>
        <w:tc>
          <w:tcPr>
            <w:tcW w:w="816" w:type="dxa"/>
            <w:shd w:val="clear" w:color="auto" w:fill="FFFFFF"/>
          </w:tcPr>
          <w:p w14:paraId="2CA39E9E" w14:textId="60A952B7" w:rsidR="0021795C" w:rsidRPr="00A6723B" w:rsidDel="00BC0DC8" w:rsidRDefault="0021795C" w:rsidP="00C13A50">
            <w:pPr>
              <w:rPr>
                <w:del w:id="513" w:author="Rob Blokvoord" w:date="2023-05-22T09:43:00Z"/>
                <w:sz w:val="20"/>
                <w:szCs w:val="20"/>
                <w:lang w:val="en-GB"/>
              </w:rPr>
            </w:pPr>
            <w:del w:id="514" w:author="Rob Blokvoord" w:date="2023-05-22T09:43:00Z">
              <w:r w:rsidRPr="00A6723B" w:rsidDel="00BC0DC8">
                <w:rPr>
                  <w:sz w:val="20"/>
                  <w:szCs w:val="20"/>
                  <w:lang w:val="en-GB"/>
                </w:rPr>
                <w:delText>5.6.4</w:delText>
              </w:r>
            </w:del>
          </w:p>
        </w:tc>
        <w:tc>
          <w:tcPr>
            <w:tcW w:w="3949" w:type="dxa"/>
            <w:shd w:val="clear" w:color="auto" w:fill="FFFFFF"/>
          </w:tcPr>
          <w:p w14:paraId="1C08EE70" w14:textId="0CD28F54" w:rsidR="0021795C" w:rsidRPr="00A6723B" w:rsidDel="00BC0DC8" w:rsidRDefault="0021795C" w:rsidP="001B3E97">
            <w:pPr>
              <w:rPr>
                <w:del w:id="515" w:author="Rob Blokvoord" w:date="2023-05-22T09:43:00Z"/>
                <w:color w:val="000000"/>
                <w:sz w:val="20"/>
                <w:szCs w:val="20"/>
                <w:lang w:val="en-GB"/>
              </w:rPr>
            </w:pPr>
            <w:del w:id="516" w:author="Rob Blokvoord" w:date="2023-05-22T09:43:00Z">
              <w:r w:rsidRPr="00A6723B" w:rsidDel="00BC0DC8">
                <w:rPr>
                  <w:color w:val="000000"/>
                  <w:sz w:val="20"/>
                  <w:szCs w:val="20"/>
                  <w:lang w:val="en-GB"/>
                </w:rPr>
                <w:delText>Is the monitoring sufficient during evening- and night shifts?</w:delText>
              </w:r>
            </w:del>
          </w:p>
        </w:tc>
        <w:tc>
          <w:tcPr>
            <w:tcW w:w="1635" w:type="dxa"/>
            <w:shd w:val="clear" w:color="auto" w:fill="FFFFFF"/>
          </w:tcPr>
          <w:p w14:paraId="1DB00CC4" w14:textId="04D13E6B" w:rsidR="0021795C" w:rsidRPr="00A6723B" w:rsidDel="00BC0DC8" w:rsidRDefault="0021795C" w:rsidP="00C13A50">
            <w:pPr>
              <w:rPr>
                <w:del w:id="517" w:author="Rob Blokvoord" w:date="2023-05-22T09:43:00Z"/>
                <w:sz w:val="28"/>
                <w:szCs w:val="28"/>
                <w:lang w:val="en-GB"/>
              </w:rPr>
            </w:pPr>
          </w:p>
        </w:tc>
        <w:tc>
          <w:tcPr>
            <w:tcW w:w="3240" w:type="dxa"/>
            <w:shd w:val="clear" w:color="auto" w:fill="FFFFFF"/>
          </w:tcPr>
          <w:p w14:paraId="05E67906" w14:textId="6A544B7C" w:rsidR="0021795C" w:rsidRPr="00A6723B" w:rsidDel="00BC0DC8" w:rsidRDefault="0021795C" w:rsidP="00C13A50">
            <w:pPr>
              <w:rPr>
                <w:del w:id="518" w:author="Rob Blokvoord" w:date="2023-05-22T09:43:00Z"/>
                <w:sz w:val="28"/>
                <w:szCs w:val="28"/>
                <w:lang w:val="en-GB"/>
              </w:rPr>
            </w:pPr>
          </w:p>
        </w:tc>
      </w:tr>
      <w:tr w:rsidR="0021795C" w:rsidRPr="00BC0DC8" w:rsidDel="00BC0DC8" w14:paraId="0195950F" w14:textId="593A19BB" w:rsidTr="00C04A03">
        <w:trPr>
          <w:del w:id="519" w:author="Rob Blokvoord" w:date="2023-05-22T09:43:00Z"/>
        </w:trPr>
        <w:tc>
          <w:tcPr>
            <w:tcW w:w="816" w:type="dxa"/>
            <w:shd w:val="clear" w:color="auto" w:fill="FFFFFF"/>
          </w:tcPr>
          <w:p w14:paraId="033EFE68" w14:textId="2B614814" w:rsidR="0021795C" w:rsidRPr="00A6723B" w:rsidDel="00BC0DC8" w:rsidRDefault="0021795C" w:rsidP="00C13A50">
            <w:pPr>
              <w:rPr>
                <w:del w:id="520" w:author="Rob Blokvoord" w:date="2023-05-22T09:43:00Z"/>
                <w:sz w:val="20"/>
                <w:szCs w:val="20"/>
                <w:lang w:val="en-GB"/>
              </w:rPr>
            </w:pPr>
            <w:del w:id="521" w:author="Rob Blokvoord" w:date="2023-05-22T09:43:00Z">
              <w:r w:rsidRPr="00A6723B" w:rsidDel="00BC0DC8">
                <w:rPr>
                  <w:sz w:val="20"/>
                  <w:szCs w:val="20"/>
                  <w:lang w:val="en-GB"/>
                </w:rPr>
                <w:delText>5.6.5</w:delText>
              </w:r>
            </w:del>
          </w:p>
        </w:tc>
        <w:tc>
          <w:tcPr>
            <w:tcW w:w="3949" w:type="dxa"/>
            <w:shd w:val="clear" w:color="auto" w:fill="FFFFFF"/>
          </w:tcPr>
          <w:p w14:paraId="22B2910F" w14:textId="60509FFC" w:rsidR="0021795C" w:rsidRPr="00A6723B" w:rsidDel="00BC0DC8" w:rsidRDefault="0021795C" w:rsidP="001B3E97">
            <w:pPr>
              <w:rPr>
                <w:del w:id="522" w:author="Rob Blokvoord" w:date="2023-05-22T09:43:00Z"/>
                <w:color w:val="000000"/>
                <w:sz w:val="20"/>
                <w:szCs w:val="20"/>
                <w:lang w:val="en-GB"/>
              </w:rPr>
            </w:pPr>
            <w:del w:id="523" w:author="Rob Blokvoord" w:date="2023-05-22T09:43:00Z">
              <w:r w:rsidRPr="00A6723B" w:rsidDel="00BC0DC8">
                <w:rPr>
                  <w:color w:val="000000"/>
                  <w:sz w:val="20"/>
                  <w:szCs w:val="20"/>
                  <w:lang w:val="en-GB"/>
                </w:rPr>
                <w:delText>Is a HACCP-team present?</w:delText>
              </w:r>
            </w:del>
          </w:p>
        </w:tc>
        <w:tc>
          <w:tcPr>
            <w:tcW w:w="1635" w:type="dxa"/>
            <w:shd w:val="clear" w:color="auto" w:fill="FFFFFF"/>
          </w:tcPr>
          <w:p w14:paraId="3773A58C" w14:textId="101665C9" w:rsidR="0021795C" w:rsidRPr="00A6723B" w:rsidDel="00BC0DC8" w:rsidRDefault="0021795C" w:rsidP="00C13A50">
            <w:pPr>
              <w:rPr>
                <w:del w:id="524" w:author="Rob Blokvoord" w:date="2023-05-22T09:43:00Z"/>
                <w:sz w:val="28"/>
                <w:szCs w:val="28"/>
                <w:lang w:val="en-GB"/>
              </w:rPr>
            </w:pPr>
          </w:p>
        </w:tc>
        <w:tc>
          <w:tcPr>
            <w:tcW w:w="3240" w:type="dxa"/>
            <w:shd w:val="clear" w:color="auto" w:fill="FFFFFF"/>
          </w:tcPr>
          <w:p w14:paraId="6AA2C612" w14:textId="464B7E53" w:rsidR="0021795C" w:rsidRPr="00A6723B" w:rsidDel="00BC0DC8" w:rsidRDefault="0021795C" w:rsidP="00C13A50">
            <w:pPr>
              <w:rPr>
                <w:del w:id="525" w:author="Rob Blokvoord" w:date="2023-05-22T09:43:00Z"/>
                <w:sz w:val="28"/>
                <w:szCs w:val="28"/>
                <w:lang w:val="en-GB"/>
              </w:rPr>
            </w:pPr>
          </w:p>
        </w:tc>
      </w:tr>
      <w:tr w:rsidR="0021795C" w:rsidRPr="00A6723B" w:rsidDel="00BC0DC8" w14:paraId="30B0A6B9" w14:textId="042115D8" w:rsidTr="00C04A03">
        <w:trPr>
          <w:del w:id="526" w:author="Rob Blokvoord" w:date="2023-05-22T09:43:00Z"/>
        </w:trPr>
        <w:tc>
          <w:tcPr>
            <w:tcW w:w="816" w:type="dxa"/>
            <w:vMerge w:val="restart"/>
            <w:shd w:val="clear" w:color="auto" w:fill="FFFFFF"/>
          </w:tcPr>
          <w:p w14:paraId="6283FEDE" w14:textId="267D6717" w:rsidR="0021795C" w:rsidRPr="00A6723B" w:rsidDel="00BC0DC8" w:rsidRDefault="0021795C" w:rsidP="00C13A50">
            <w:pPr>
              <w:rPr>
                <w:del w:id="527" w:author="Rob Blokvoord" w:date="2023-05-22T09:43:00Z"/>
                <w:sz w:val="20"/>
                <w:szCs w:val="20"/>
                <w:lang w:val="en-GB"/>
              </w:rPr>
            </w:pPr>
            <w:del w:id="528" w:author="Rob Blokvoord" w:date="2023-05-22T09:43:00Z">
              <w:r w:rsidRPr="00A6723B" w:rsidDel="00BC0DC8">
                <w:rPr>
                  <w:sz w:val="20"/>
                  <w:szCs w:val="20"/>
                  <w:lang w:val="en-GB"/>
                </w:rPr>
                <w:delText>5.6.6</w:delText>
              </w:r>
            </w:del>
          </w:p>
          <w:p w14:paraId="7CD5811C" w14:textId="33E8B5EC" w:rsidR="0021795C" w:rsidRPr="00A6723B" w:rsidDel="00BC0DC8" w:rsidRDefault="0021795C" w:rsidP="00C13A50">
            <w:pPr>
              <w:rPr>
                <w:del w:id="529" w:author="Rob Blokvoord" w:date="2023-05-22T09:43:00Z"/>
                <w:sz w:val="20"/>
                <w:szCs w:val="20"/>
                <w:lang w:val="en-GB"/>
              </w:rPr>
            </w:pPr>
          </w:p>
        </w:tc>
        <w:tc>
          <w:tcPr>
            <w:tcW w:w="3949" w:type="dxa"/>
            <w:shd w:val="clear" w:color="auto" w:fill="FFFFFF"/>
          </w:tcPr>
          <w:p w14:paraId="25C6FB25" w14:textId="3C6D44FE" w:rsidR="0021795C" w:rsidRPr="00A6723B" w:rsidDel="00BC0DC8" w:rsidRDefault="0021795C" w:rsidP="001B3E97">
            <w:pPr>
              <w:rPr>
                <w:del w:id="530" w:author="Rob Blokvoord" w:date="2023-05-22T09:43:00Z"/>
                <w:color w:val="000000"/>
                <w:sz w:val="20"/>
                <w:szCs w:val="20"/>
                <w:lang w:val="en-GB"/>
              </w:rPr>
            </w:pPr>
            <w:del w:id="531" w:author="Rob Blokvoord" w:date="2023-05-22T09:43:00Z">
              <w:r w:rsidRPr="00A6723B" w:rsidDel="00BC0DC8">
                <w:rPr>
                  <w:color w:val="000000"/>
                  <w:sz w:val="20"/>
                  <w:szCs w:val="20"/>
                  <w:lang w:val="en-GB"/>
                </w:rPr>
                <w:delText xml:space="preserve"> a  Is a HACCP-analysis set up, which </w:delText>
              </w:r>
            </w:del>
          </w:p>
          <w:p w14:paraId="5D9D8A8A" w14:textId="6198BAB5" w:rsidR="0021795C" w:rsidRPr="00A6723B" w:rsidDel="00BC0DC8" w:rsidRDefault="0021795C" w:rsidP="001B3E97">
            <w:pPr>
              <w:rPr>
                <w:del w:id="532" w:author="Rob Blokvoord" w:date="2023-05-22T09:43:00Z"/>
                <w:color w:val="000000"/>
                <w:sz w:val="20"/>
                <w:szCs w:val="20"/>
                <w:lang w:val="en-GB"/>
              </w:rPr>
            </w:pPr>
            <w:del w:id="533" w:author="Rob Blokvoord" w:date="2023-05-22T09:43:00Z">
              <w:r w:rsidRPr="00A6723B" w:rsidDel="00BC0DC8">
                <w:rPr>
                  <w:color w:val="000000"/>
                  <w:sz w:val="20"/>
                  <w:szCs w:val="20"/>
                  <w:lang w:val="en-GB"/>
                </w:rPr>
                <w:delText xml:space="preserve">    contains all product groups?</w:delText>
              </w:r>
            </w:del>
          </w:p>
        </w:tc>
        <w:tc>
          <w:tcPr>
            <w:tcW w:w="1635" w:type="dxa"/>
            <w:tcBorders>
              <w:bottom w:val="single" w:sz="4" w:space="0" w:color="auto"/>
            </w:tcBorders>
            <w:shd w:val="clear" w:color="auto" w:fill="FFFFFF"/>
          </w:tcPr>
          <w:p w14:paraId="7FD8B0A3" w14:textId="3B3FA119" w:rsidR="0021795C" w:rsidRPr="00A6723B" w:rsidDel="00BC0DC8" w:rsidRDefault="0021795C" w:rsidP="00C13A50">
            <w:pPr>
              <w:rPr>
                <w:del w:id="534" w:author="Rob Blokvoord" w:date="2023-05-22T09:43:00Z"/>
                <w:sz w:val="28"/>
                <w:szCs w:val="28"/>
                <w:lang w:val="en-GB"/>
              </w:rPr>
            </w:pPr>
          </w:p>
        </w:tc>
        <w:tc>
          <w:tcPr>
            <w:tcW w:w="3240" w:type="dxa"/>
            <w:shd w:val="clear" w:color="auto" w:fill="FFFFFF"/>
          </w:tcPr>
          <w:p w14:paraId="36FD5B9F" w14:textId="131412C7" w:rsidR="0021795C" w:rsidRPr="00A6723B" w:rsidDel="00BC0DC8" w:rsidRDefault="0021795C" w:rsidP="00C13A50">
            <w:pPr>
              <w:rPr>
                <w:del w:id="535" w:author="Rob Blokvoord" w:date="2023-05-22T09:43:00Z"/>
                <w:sz w:val="28"/>
                <w:szCs w:val="28"/>
                <w:lang w:val="en-GB"/>
              </w:rPr>
            </w:pPr>
          </w:p>
        </w:tc>
      </w:tr>
      <w:tr w:rsidR="0021795C" w:rsidRPr="00A6723B" w:rsidDel="00BC0DC8" w14:paraId="56A9662F" w14:textId="7EA67475" w:rsidTr="00C04A03">
        <w:trPr>
          <w:del w:id="536" w:author="Rob Blokvoord" w:date="2023-05-22T09:43:00Z"/>
        </w:trPr>
        <w:tc>
          <w:tcPr>
            <w:tcW w:w="816" w:type="dxa"/>
            <w:vMerge/>
            <w:shd w:val="clear" w:color="auto" w:fill="FFFFFF"/>
          </w:tcPr>
          <w:p w14:paraId="03F8D762" w14:textId="044F9FC4" w:rsidR="0021795C" w:rsidRPr="00A6723B" w:rsidDel="00BC0DC8" w:rsidRDefault="0021795C" w:rsidP="00C13A50">
            <w:pPr>
              <w:rPr>
                <w:del w:id="537" w:author="Rob Blokvoord" w:date="2023-05-22T09:43:00Z"/>
                <w:sz w:val="20"/>
                <w:szCs w:val="20"/>
                <w:lang w:val="en-GB"/>
              </w:rPr>
            </w:pPr>
          </w:p>
        </w:tc>
        <w:tc>
          <w:tcPr>
            <w:tcW w:w="3949" w:type="dxa"/>
            <w:shd w:val="clear" w:color="auto" w:fill="FFFFFF"/>
          </w:tcPr>
          <w:p w14:paraId="7C6B8BB6" w14:textId="05A8D2E0" w:rsidR="0021795C" w:rsidRPr="00A6723B" w:rsidDel="00BC0DC8" w:rsidRDefault="0021795C" w:rsidP="001B3E97">
            <w:pPr>
              <w:rPr>
                <w:del w:id="538" w:author="Rob Blokvoord" w:date="2023-05-22T09:43:00Z"/>
                <w:color w:val="000000"/>
                <w:sz w:val="20"/>
                <w:szCs w:val="20"/>
                <w:lang w:val="en-GB"/>
              </w:rPr>
            </w:pPr>
            <w:del w:id="539" w:author="Rob Blokvoord" w:date="2023-05-22T09:43:00Z">
              <w:r w:rsidRPr="00A6723B" w:rsidDel="00BC0DC8">
                <w:rPr>
                  <w:color w:val="000000"/>
                  <w:sz w:val="20"/>
                  <w:szCs w:val="20"/>
                  <w:lang w:val="en-GB"/>
                </w:rPr>
                <w:delText xml:space="preserve"> b  In case not, which aren’t </w:delText>
              </w:r>
            </w:del>
          </w:p>
          <w:p w14:paraId="44DBBF66" w14:textId="1CD045AE" w:rsidR="0021795C" w:rsidRPr="00A6723B" w:rsidDel="00BC0DC8" w:rsidRDefault="0021795C" w:rsidP="001B3E97">
            <w:pPr>
              <w:rPr>
                <w:del w:id="540" w:author="Rob Blokvoord" w:date="2023-05-22T09:43:00Z"/>
                <w:color w:val="000000"/>
                <w:sz w:val="20"/>
                <w:szCs w:val="20"/>
                <w:lang w:val="en-GB"/>
              </w:rPr>
            </w:pPr>
            <w:del w:id="541" w:author="Rob Blokvoord" w:date="2023-05-22T09:43:00Z">
              <w:r w:rsidRPr="00A6723B" w:rsidDel="00BC0DC8">
                <w:rPr>
                  <w:color w:val="000000"/>
                  <w:sz w:val="20"/>
                  <w:szCs w:val="20"/>
                  <w:lang w:val="en-GB"/>
                </w:rPr>
                <w:delText xml:space="preserve">     described?</w:delText>
              </w:r>
            </w:del>
          </w:p>
        </w:tc>
        <w:tc>
          <w:tcPr>
            <w:tcW w:w="1635" w:type="dxa"/>
            <w:shd w:val="horzCross" w:color="auto" w:fill="auto"/>
          </w:tcPr>
          <w:p w14:paraId="3D4A96AE" w14:textId="7D0DD8E2" w:rsidR="0021795C" w:rsidRPr="00A6723B" w:rsidDel="00BC0DC8" w:rsidRDefault="0021795C" w:rsidP="00C13A50">
            <w:pPr>
              <w:rPr>
                <w:del w:id="542" w:author="Rob Blokvoord" w:date="2023-05-22T09:43:00Z"/>
                <w:sz w:val="28"/>
                <w:szCs w:val="28"/>
                <w:lang w:val="en-GB"/>
              </w:rPr>
            </w:pPr>
          </w:p>
        </w:tc>
        <w:tc>
          <w:tcPr>
            <w:tcW w:w="3240" w:type="dxa"/>
            <w:shd w:val="clear" w:color="auto" w:fill="FFFFFF"/>
          </w:tcPr>
          <w:p w14:paraId="718356E4" w14:textId="17464A8B" w:rsidR="0021795C" w:rsidRPr="00A6723B" w:rsidDel="00BC0DC8" w:rsidRDefault="0021795C" w:rsidP="00C13A50">
            <w:pPr>
              <w:rPr>
                <w:del w:id="543" w:author="Rob Blokvoord" w:date="2023-05-22T09:43:00Z"/>
                <w:sz w:val="28"/>
                <w:szCs w:val="28"/>
                <w:lang w:val="en-GB"/>
              </w:rPr>
            </w:pPr>
          </w:p>
        </w:tc>
      </w:tr>
      <w:tr w:rsidR="0021795C" w:rsidRPr="00BC0DC8" w:rsidDel="00BC0DC8" w14:paraId="3C2E8724" w14:textId="001217AA" w:rsidTr="00C04A03">
        <w:trPr>
          <w:del w:id="544" w:author="Rob Blokvoord" w:date="2023-05-22T09:43:00Z"/>
        </w:trPr>
        <w:tc>
          <w:tcPr>
            <w:tcW w:w="816" w:type="dxa"/>
            <w:shd w:val="clear" w:color="auto" w:fill="FFFFFF"/>
          </w:tcPr>
          <w:p w14:paraId="3BC1EE91" w14:textId="5F037F38" w:rsidR="0021795C" w:rsidRPr="00A6723B" w:rsidDel="00BC0DC8" w:rsidRDefault="0021795C" w:rsidP="00C13A50">
            <w:pPr>
              <w:rPr>
                <w:del w:id="545" w:author="Rob Blokvoord" w:date="2023-05-22T09:43:00Z"/>
                <w:sz w:val="20"/>
                <w:szCs w:val="20"/>
                <w:lang w:val="en-GB"/>
              </w:rPr>
            </w:pPr>
            <w:del w:id="546" w:author="Rob Blokvoord" w:date="2023-05-22T09:43:00Z">
              <w:r w:rsidRPr="00A6723B" w:rsidDel="00BC0DC8">
                <w:rPr>
                  <w:sz w:val="20"/>
                  <w:szCs w:val="20"/>
                  <w:lang w:val="en-GB"/>
                </w:rPr>
                <w:delText>5.6.7</w:delText>
              </w:r>
            </w:del>
          </w:p>
        </w:tc>
        <w:tc>
          <w:tcPr>
            <w:tcW w:w="3949" w:type="dxa"/>
            <w:shd w:val="clear" w:color="auto" w:fill="FFFFFF"/>
          </w:tcPr>
          <w:p w14:paraId="19EA142F" w14:textId="0AF69D6D" w:rsidR="0021795C" w:rsidRPr="00A6723B" w:rsidDel="00BC0DC8" w:rsidRDefault="0021795C" w:rsidP="001B3E97">
            <w:pPr>
              <w:rPr>
                <w:del w:id="547" w:author="Rob Blokvoord" w:date="2023-05-22T09:43:00Z"/>
                <w:color w:val="000000"/>
                <w:sz w:val="20"/>
                <w:szCs w:val="20"/>
                <w:lang w:val="en-GB"/>
              </w:rPr>
            </w:pPr>
            <w:del w:id="548" w:author="Rob Blokvoord" w:date="2023-05-22T09:43:00Z">
              <w:r w:rsidRPr="00A6723B" w:rsidDel="00BC0DC8">
                <w:rPr>
                  <w:color w:val="000000"/>
                  <w:sz w:val="20"/>
                  <w:szCs w:val="20"/>
                  <w:lang w:val="en-GB"/>
                </w:rPr>
                <w:delText>What are the CCP’s?</w:delText>
              </w:r>
            </w:del>
          </w:p>
          <w:p w14:paraId="44150AF1" w14:textId="172575ED" w:rsidR="0021795C" w:rsidRPr="00A6723B" w:rsidDel="00BC0DC8" w:rsidRDefault="0021795C" w:rsidP="001B3E97">
            <w:pPr>
              <w:rPr>
                <w:del w:id="549" w:author="Rob Blokvoord" w:date="2023-05-22T09:43:00Z"/>
                <w:color w:val="000000"/>
                <w:sz w:val="20"/>
                <w:szCs w:val="20"/>
                <w:lang w:val="en-GB"/>
              </w:rPr>
            </w:pPr>
            <w:del w:id="550" w:author="Rob Blokvoord" w:date="2023-05-22T09:43:00Z">
              <w:r w:rsidRPr="00A6723B" w:rsidDel="00BC0DC8">
                <w:rPr>
                  <w:color w:val="000000"/>
                  <w:sz w:val="20"/>
                  <w:szCs w:val="20"/>
                  <w:lang w:val="en-GB"/>
                </w:rPr>
                <w:delText>Include a copy of these CCP’s, including a flowchart of the process?</w:delText>
              </w:r>
            </w:del>
          </w:p>
        </w:tc>
        <w:tc>
          <w:tcPr>
            <w:tcW w:w="1635" w:type="dxa"/>
            <w:shd w:val="horzCross" w:color="auto" w:fill="auto"/>
          </w:tcPr>
          <w:p w14:paraId="76519E68" w14:textId="1329CCE2" w:rsidR="0021795C" w:rsidRPr="00A6723B" w:rsidDel="00BC0DC8" w:rsidRDefault="0021795C" w:rsidP="00C13A50">
            <w:pPr>
              <w:rPr>
                <w:del w:id="551" w:author="Rob Blokvoord" w:date="2023-05-22T09:43:00Z"/>
                <w:sz w:val="28"/>
                <w:szCs w:val="28"/>
                <w:lang w:val="en-GB"/>
              </w:rPr>
            </w:pPr>
          </w:p>
        </w:tc>
        <w:tc>
          <w:tcPr>
            <w:tcW w:w="3240" w:type="dxa"/>
            <w:shd w:val="clear" w:color="auto" w:fill="FFFFFF"/>
          </w:tcPr>
          <w:p w14:paraId="3436FA56" w14:textId="45A5AE07" w:rsidR="0021795C" w:rsidRPr="00A6723B" w:rsidDel="00BC0DC8" w:rsidRDefault="0021795C" w:rsidP="00C13A50">
            <w:pPr>
              <w:rPr>
                <w:del w:id="552" w:author="Rob Blokvoord" w:date="2023-05-22T09:43:00Z"/>
                <w:sz w:val="28"/>
                <w:szCs w:val="28"/>
                <w:lang w:val="en-GB"/>
              </w:rPr>
            </w:pPr>
          </w:p>
        </w:tc>
      </w:tr>
    </w:tbl>
    <w:p w14:paraId="60033802" w14:textId="5122956C" w:rsidR="00324BE7" w:rsidRPr="00A6723B" w:rsidDel="00BC0DC8" w:rsidRDefault="00324BE7" w:rsidP="00A84D4C">
      <w:pPr>
        <w:rPr>
          <w:del w:id="553" w:author="Rob Blokvoord" w:date="2023-05-22T09:43:00Z"/>
          <w:b/>
          <w:sz w:val="24"/>
          <w:lang w:val="en-GB"/>
        </w:rPr>
      </w:pPr>
    </w:p>
    <w:p w14:paraId="76888CF3" w14:textId="49B728FD" w:rsidR="00A84D4C" w:rsidRPr="00A6723B" w:rsidDel="00BC0DC8" w:rsidRDefault="00324BE7" w:rsidP="00A84D4C">
      <w:pPr>
        <w:rPr>
          <w:del w:id="554" w:author="Rob Blokvoord" w:date="2023-05-22T09:43:00Z"/>
          <w:b/>
          <w:sz w:val="24"/>
          <w:lang w:val="en-GB"/>
        </w:rPr>
      </w:pPr>
      <w:del w:id="555" w:author="Rob Blokvoord" w:date="2023-05-22T09:43:00Z">
        <w:r w:rsidRPr="00A6723B" w:rsidDel="00BC0DC8">
          <w:rPr>
            <w:b/>
            <w:sz w:val="24"/>
            <w:lang w:val="en-GB"/>
          </w:rPr>
          <w:delText>5.7</w:delText>
        </w:r>
        <w:r w:rsidR="00A84D4C" w:rsidRPr="00A6723B" w:rsidDel="00BC0DC8">
          <w:rPr>
            <w:b/>
            <w:sz w:val="24"/>
            <w:lang w:val="en-GB"/>
          </w:rPr>
          <w:delText xml:space="preserve"> </w:delText>
        </w:r>
        <w:r w:rsidR="0021795C" w:rsidRPr="00A6723B" w:rsidDel="00BC0DC8">
          <w:rPr>
            <w:b/>
            <w:sz w:val="24"/>
            <w:lang w:val="en-GB"/>
          </w:rPr>
          <w:delText>Storage and distribution</w:delText>
        </w:r>
      </w:del>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2"/>
        <w:gridCol w:w="4132"/>
        <w:gridCol w:w="1243"/>
        <w:gridCol w:w="3593"/>
      </w:tblGrid>
      <w:tr w:rsidR="0021795C" w:rsidRPr="00A6723B" w:rsidDel="00BC0DC8" w14:paraId="58813493" w14:textId="07A9C827" w:rsidTr="00C04A03">
        <w:trPr>
          <w:del w:id="556" w:author="Rob Blokvoord" w:date="2023-05-22T09:43:00Z"/>
        </w:trPr>
        <w:tc>
          <w:tcPr>
            <w:tcW w:w="4804" w:type="dxa"/>
            <w:gridSpan w:val="2"/>
            <w:shd w:val="clear" w:color="auto" w:fill="FFFFFF"/>
          </w:tcPr>
          <w:p w14:paraId="6F943984" w14:textId="12AC4E73" w:rsidR="0021795C" w:rsidRPr="00A6723B" w:rsidDel="00BC0DC8" w:rsidRDefault="0021795C" w:rsidP="00C13A50">
            <w:pPr>
              <w:rPr>
                <w:del w:id="557" w:author="Rob Blokvoord" w:date="2023-05-22T09:43:00Z"/>
                <w:sz w:val="28"/>
                <w:szCs w:val="28"/>
                <w:lang w:val="en-GB"/>
              </w:rPr>
            </w:pPr>
          </w:p>
        </w:tc>
        <w:tc>
          <w:tcPr>
            <w:tcW w:w="1243" w:type="dxa"/>
            <w:shd w:val="clear" w:color="auto" w:fill="FFFFFF"/>
          </w:tcPr>
          <w:p w14:paraId="246F64E1" w14:textId="792FAAAF" w:rsidR="0021795C" w:rsidRPr="00A6723B" w:rsidDel="00BC0DC8" w:rsidRDefault="0021795C" w:rsidP="001B3E97">
            <w:pPr>
              <w:rPr>
                <w:del w:id="558" w:author="Rob Blokvoord" w:date="2023-05-22T09:43:00Z"/>
                <w:sz w:val="22"/>
                <w:szCs w:val="22"/>
                <w:lang w:val="en-GB"/>
              </w:rPr>
            </w:pPr>
            <w:del w:id="559" w:author="Rob Blokvoord" w:date="2023-05-22T09:43:00Z">
              <w:r w:rsidRPr="00A6723B" w:rsidDel="00BC0DC8">
                <w:rPr>
                  <w:sz w:val="22"/>
                  <w:szCs w:val="22"/>
                  <w:lang w:val="en-GB"/>
                </w:rPr>
                <w:delText xml:space="preserve">Answer </w:delText>
              </w:r>
            </w:del>
          </w:p>
        </w:tc>
        <w:tc>
          <w:tcPr>
            <w:tcW w:w="3593" w:type="dxa"/>
            <w:shd w:val="clear" w:color="auto" w:fill="FFFFFF"/>
          </w:tcPr>
          <w:p w14:paraId="607DE32E" w14:textId="78198FAD" w:rsidR="0021795C" w:rsidRPr="00A6723B" w:rsidDel="00BC0DC8" w:rsidRDefault="0021795C" w:rsidP="001B3E97">
            <w:pPr>
              <w:rPr>
                <w:del w:id="560" w:author="Rob Blokvoord" w:date="2023-05-22T09:43:00Z"/>
                <w:sz w:val="22"/>
                <w:szCs w:val="22"/>
                <w:lang w:val="en-GB"/>
              </w:rPr>
            </w:pPr>
            <w:del w:id="561" w:author="Rob Blokvoord" w:date="2023-05-22T09:43:00Z">
              <w:r w:rsidRPr="00A6723B" w:rsidDel="00BC0DC8">
                <w:rPr>
                  <w:sz w:val="22"/>
                  <w:szCs w:val="22"/>
                  <w:lang w:val="en-GB"/>
                </w:rPr>
                <w:delText xml:space="preserve">Remarks </w:delText>
              </w:r>
            </w:del>
          </w:p>
        </w:tc>
      </w:tr>
      <w:tr w:rsidR="00B65533" w:rsidRPr="00BC0DC8" w:rsidDel="00BC0DC8" w14:paraId="35F2AEC2" w14:textId="79FB1700" w:rsidTr="00C04A03">
        <w:trPr>
          <w:del w:id="562" w:author="Rob Blokvoord" w:date="2023-05-22T09:43:00Z"/>
        </w:trPr>
        <w:tc>
          <w:tcPr>
            <w:tcW w:w="672" w:type="dxa"/>
            <w:shd w:val="clear" w:color="auto" w:fill="auto"/>
          </w:tcPr>
          <w:p w14:paraId="6FCAD593" w14:textId="45941CF6" w:rsidR="00B65533" w:rsidRPr="00A6723B" w:rsidDel="00BC0DC8" w:rsidRDefault="00B65533" w:rsidP="00C13A50">
            <w:pPr>
              <w:rPr>
                <w:del w:id="563" w:author="Rob Blokvoord" w:date="2023-05-22T09:43:00Z"/>
                <w:sz w:val="20"/>
                <w:szCs w:val="20"/>
                <w:lang w:val="en-GB"/>
              </w:rPr>
            </w:pPr>
            <w:del w:id="564" w:author="Rob Blokvoord" w:date="2023-05-22T09:43:00Z">
              <w:r w:rsidRPr="00A6723B" w:rsidDel="00BC0DC8">
                <w:rPr>
                  <w:sz w:val="20"/>
                  <w:szCs w:val="20"/>
                  <w:lang w:val="en-GB"/>
                </w:rPr>
                <w:delText>5.7.1</w:delText>
              </w:r>
            </w:del>
          </w:p>
        </w:tc>
        <w:tc>
          <w:tcPr>
            <w:tcW w:w="4132" w:type="dxa"/>
            <w:shd w:val="clear" w:color="auto" w:fill="auto"/>
          </w:tcPr>
          <w:p w14:paraId="53705100" w14:textId="38DD159A" w:rsidR="00B65533" w:rsidRPr="00A6723B" w:rsidDel="00BC0DC8" w:rsidRDefault="00B65533" w:rsidP="001B3E97">
            <w:pPr>
              <w:rPr>
                <w:del w:id="565" w:author="Rob Blokvoord" w:date="2023-05-22T09:43:00Z"/>
                <w:color w:val="000000"/>
                <w:sz w:val="20"/>
                <w:szCs w:val="20"/>
                <w:lang w:val="en-GB"/>
              </w:rPr>
            </w:pPr>
            <w:del w:id="566" w:author="Rob Blokvoord" w:date="2023-05-22T09:43:00Z">
              <w:r w:rsidRPr="00A6723B" w:rsidDel="00BC0DC8">
                <w:rPr>
                  <w:color w:val="000000"/>
                  <w:sz w:val="20"/>
                  <w:szCs w:val="20"/>
                  <w:lang w:val="en-GB"/>
                </w:rPr>
                <w:delText>Are all final products, raw materials stored and transported at the right conditions?</w:delText>
              </w:r>
            </w:del>
          </w:p>
        </w:tc>
        <w:tc>
          <w:tcPr>
            <w:tcW w:w="1243" w:type="dxa"/>
            <w:tcBorders>
              <w:bottom w:val="single" w:sz="4" w:space="0" w:color="auto"/>
            </w:tcBorders>
            <w:shd w:val="clear" w:color="auto" w:fill="auto"/>
          </w:tcPr>
          <w:p w14:paraId="16E05CB9" w14:textId="14928DE3" w:rsidR="00B65533" w:rsidRPr="00A6723B" w:rsidDel="00BC0DC8" w:rsidRDefault="00B65533" w:rsidP="005F068C">
            <w:pPr>
              <w:rPr>
                <w:del w:id="567" w:author="Rob Blokvoord" w:date="2023-05-22T09:43:00Z"/>
                <w:sz w:val="28"/>
                <w:szCs w:val="28"/>
                <w:lang w:val="en-GB"/>
              </w:rPr>
            </w:pPr>
          </w:p>
        </w:tc>
        <w:tc>
          <w:tcPr>
            <w:tcW w:w="3593" w:type="dxa"/>
            <w:shd w:val="clear" w:color="auto" w:fill="auto"/>
          </w:tcPr>
          <w:p w14:paraId="3851D204" w14:textId="555A083E" w:rsidR="00B65533" w:rsidRPr="00A6723B" w:rsidDel="00BC0DC8" w:rsidRDefault="00B65533" w:rsidP="00C13A50">
            <w:pPr>
              <w:rPr>
                <w:del w:id="568" w:author="Rob Blokvoord" w:date="2023-05-22T09:43:00Z"/>
                <w:sz w:val="28"/>
                <w:szCs w:val="28"/>
                <w:lang w:val="en-GB"/>
              </w:rPr>
            </w:pPr>
          </w:p>
        </w:tc>
      </w:tr>
      <w:tr w:rsidR="00B65533" w:rsidRPr="00BC0DC8" w:rsidDel="00BC0DC8" w14:paraId="68939396" w14:textId="0A8ACF1E" w:rsidTr="00C04A03">
        <w:trPr>
          <w:del w:id="569" w:author="Rob Blokvoord" w:date="2023-05-22T09:43:00Z"/>
        </w:trPr>
        <w:tc>
          <w:tcPr>
            <w:tcW w:w="672" w:type="dxa"/>
            <w:shd w:val="clear" w:color="auto" w:fill="auto"/>
          </w:tcPr>
          <w:p w14:paraId="3A271102" w14:textId="2983A75F" w:rsidR="00B65533" w:rsidRPr="00A6723B" w:rsidDel="00BC0DC8" w:rsidRDefault="00B65533" w:rsidP="00C13A50">
            <w:pPr>
              <w:rPr>
                <w:del w:id="570" w:author="Rob Blokvoord" w:date="2023-05-22T09:43:00Z"/>
                <w:sz w:val="20"/>
                <w:szCs w:val="20"/>
                <w:lang w:val="en-GB"/>
              </w:rPr>
            </w:pPr>
            <w:del w:id="571" w:author="Rob Blokvoord" w:date="2023-05-22T09:43:00Z">
              <w:r w:rsidRPr="00A6723B" w:rsidDel="00BC0DC8">
                <w:rPr>
                  <w:sz w:val="20"/>
                  <w:szCs w:val="20"/>
                  <w:lang w:val="en-GB"/>
                </w:rPr>
                <w:delText>5.7.2</w:delText>
              </w:r>
            </w:del>
          </w:p>
        </w:tc>
        <w:tc>
          <w:tcPr>
            <w:tcW w:w="4132" w:type="dxa"/>
            <w:shd w:val="clear" w:color="auto" w:fill="auto"/>
          </w:tcPr>
          <w:p w14:paraId="07C44CFA" w14:textId="579A4805" w:rsidR="00B65533" w:rsidRPr="00A6723B" w:rsidDel="00BC0DC8" w:rsidRDefault="00B65533" w:rsidP="001B3E97">
            <w:pPr>
              <w:rPr>
                <w:del w:id="572" w:author="Rob Blokvoord" w:date="2023-05-22T09:43:00Z"/>
                <w:color w:val="000000"/>
                <w:sz w:val="20"/>
                <w:szCs w:val="20"/>
                <w:lang w:val="en-GB"/>
              </w:rPr>
            </w:pPr>
            <w:del w:id="573" w:author="Rob Blokvoord" w:date="2023-05-22T09:43:00Z">
              <w:r w:rsidRPr="00A6723B" w:rsidDel="00BC0DC8">
                <w:rPr>
                  <w:color w:val="000000"/>
                  <w:sz w:val="20"/>
                  <w:szCs w:val="20"/>
                  <w:lang w:val="en-GB"/>
                </w:rPr>
                <w:delText>Are all freezers, refrigerators, trucks and other conditioned spaces equipped with a temperature control system.</w:delText>
              </w:r>
            </w:del>
          </w:p>
        </w:tc>
        <w:tc>
          <w:tcPr>
            <w:tcW w:w="1243" w:type="dxa"/>
            <w:shd w:val="clear" w:color="auto" w:fill="FFFFFF"/>
          </w:tcPr>
          <w:p w14:paraId="10C9BEBB" w14:textId="54C9CFD1" w:rsidR="00B65533" w:rsidRPr="00A6723B" w:rsidDel="00BC0DC8" w:rsidRDefault="00B65533" w:rsidP="00116B56">
            <w:pPr>
              <w:jc w:val="center"/>
              <w:rPr>
                <w:del w:id="574" w:author="Rob Blokvoord" w:date="2023-05-22T09:43:00Z"/>
                <w:sz w:val="28"/>
                <w:szCs w:val="28"/>
                <w:lang w:val="en-GB"/>
              </w:rPr>
            </w:pPr>
          </w:p>
        </w:tc>
        <w:tc>
          <w:tcPr>
            <w:tcW w:w="3593" w:type="dxa"/>
            <w:shd w:val="clear" w:color="auto" w:fill="auto"/>
          </w:tcPr>
          <w:p w14:paraId="26A6D058" w14:textId="5D366342" w:rsidR="00B65533" w:rsidRPr="00A6723B" w:rsidDel="00BC0DC8" w:rsidRDefault="00B65533" w:rsidP="00C13A50">
            <w:pPr>
              <w:rPr>
                <w:del w:id="575" w:author="Rob Blokvoord" w:date="2023-05-22T09:43:00Z"/>
                <w:sz w:val="28"/>
                <w:szCs w:val="28"/>
                <w:lang w:val="en-GB"/>
              </w:rPr>
            </w:pPr>
          </w:p>
        </w:tc>
      </w:tr>
      <w:tr w:rsidR="00B65533" w:rsidRPr="00BC0DC8" w:rsidDel="00BC0DC8" w14:paraId="08A80DB2" w14:textId="444D1199" w:rsidTr="00C04A03">
        <w:trPr>
          <w:trHeight w:val="655"/>
          <w:del w:id="576" w:author="Rob Blokvoord" w:date="2023-05-22T09:43:00Z"/>
        </w:trPr>
        <w:tc>
          <w:tcPr>
            <w:tcW w:w="672" w:type="dxa"/>
            <w:vMerge w:val="restart"/>
            <w:shd w:val="clear" w:color="auto" w:fill="auto"/>
          </w:tcPr>
          <w:p w14:paraId="0091D69C" w14:textId="33B50198" w:rsidR="00B65533" w:rsidRPr="00A6723B" w:rsidDel="00BC0DC8" w:rsidRDefault="00B65533" w:rsidP="00C13A50">
            <w:pPr>
              <w:rPr>
                <w:del w:id="577" w:author="Rob Blokvoord" w:date="2023-05-22T09:43:00Z"/>
                <w:sz w:val="20"/>
                <w:szCs w:val="20"/>
                <w:lang w:val="en-GB"/>
              </w:rPr>
            </w:pPr>
            <w:del w:id="578" w:author="Rob Blokvoord" w:date="2023-05-22T09:43:00Z">
              <w:r w:rsidRPr="00A6723B" w:rsidDel="00BC0DC8">
                <w:rPr>
                  <w:sz w:val="20"/>
                  <w:szCs w:val="20"/>
                  <w:lang w:val="en-GB"/>
                </w:rPr>
                <w:delText>5.7.3</w:delText>
              </w:r>
            </w:del>
          </w:p>
        </w:tc>
        <w:tc>
          <w:tcPr>
            <w:tcW w:w="4132" w:type="dxa"/>
            <w:shd w:val="clear" w:color="auto" w:fill="auto"/>
          </w:tcPr>
          <w:p w14:paraId="75E2CE79" w14:textId="3B794ED8" w:rsidR="00B65533" w:rsidRPr="00A6723B" w:rsidDel="00BC0DC8" w:rsidRDefault="00B65533" w:rsidP="001B3E97">
            <w:pPr>
              <w:rPr>
                <w:del w:id="579" w:author="Rob Blokvoord" w:date="2023-05-22T09:43:00Z"/>
                <w:color w:val="000000"/>
                <w:sz w:val="20"/>
                <w:szCs w:val="20"/>
                <w:lang w:val="en-GB"/>
              </w:rPr>
            </w:pPr>
            <w:del w:id="580" w:author="Rob Blokvoord" w:date="2023-05-22T09:43:00Z">
              <w:r w:rsidRPr="00A6723B" w:rsidDel="00BC0DC8">
                <w:rPr>
                  <w:color w:val="000000"/>
                  <w:sz w:val="20"/>
                  <w:szCs w:val="20"/>
                  <w:lang w:val="en-GB"/>
                </w:rPr>
                <w:delText xml:space="preserve"> a  Are temperatures recorded </w:delText>
              </w:r>
            </w:del>
          </w:p>
          <w:p w14:paraId="1917F3D1" w14:textId="2450F6DF" w:rsidR="00B65533" w:rsidRPr="00A6723B" w:rsidDel="00BC0DC8" w:rsidRDefault="00B65533" w:rsidP="001B3E97">
            <w:pPr>
              <w:rPr>
                <w:del w:id="581" w:author="Rob Blokvoord" w:date="2023-05-22T09:43:00Z"/>
                <w:color w:val="000000"/>
                <w:sz w:val="20"/>
                <w:szCs w:val="20"/>
                <w:lang w:val="en-GB"/>
              </w:rPr>
            </w:pPr>
            <w:del w:id="582" w:author="Rob Blokvoord" w:date="2023-05-22T09:43:00Z">
              <w:r w:rsidRPr="00A6723B" w:rsidDel="00BC0DC8">
                <w:rPr>
                  <w:color w:val="000000"/>
                  <w:sz w:val="20"/>
                  <w:szCs w:val="20"/>
                  <w:lang w:val="en-GB"/>
                </w:rPr>
                <w:delText xml:space="preserve">     continuously?</w:delText>
              </w:r>
            </w:del>
          </w:p>
        </w:tc>
        <w:tc>
          <w:tcPr>
            <w:tcW w:w="1243" w:type="dxa"/>
            <w:shd w:val="clear" w:color="auto" w:fill="FFFFFF"/>
          </w:tcPr>
          <w:p w14:paraId="46F161AE" w14:textId="511B998F" w:rsidR="00B65533" w:rsidRPr="00A6723B" w:rsidDel="00BC0DC8" w:rsidRDefault="00B65533" w:rsidP="00116B56">
            <w:pPr>
              <w:jc w:val="center"/>
              <w:rPr>
                <w:del w:id="583" w:author="Rob Blokvoord" w:date="2023-05-22T09:43:00Z"/>
                <w:sz w:val="28"/>
                <w:szCs w:val="28"/>
                <w:lang w:val="en-GB"/>
              </w:rPr>
            </w:pPr>
          </w:p>
        </w:tc>
        <w:tc>
          <w:tcPr>
            <w:tcW w:w="3593" w:type="dxa"/>
            <w:shd w:val="clear" w:color="auto" w:fill="auto"/>
          </w:tcPr>
          <w:p w14:paraId="353D385D" w14:textId="2ADEE6E8" w:rsidR="00B65533" w:rsidRPr="00A6723B" w:rsidDel="00BC0DC8" w:rsidRDefault="00B65533" w:rsidP="00C13A50">
            <w:pPr>
              <w:rPr>
                <w:del w:id="584" w:author="Rob Blokvoord" w:date="2023-05-22T09:43:00Z"/>
                <w:sz w:val="28"/>
                <w:szCs w:val="28"/>
                <w:lang w:val="en-GB"/>
              </w:rPr>
            </w:pPr>
          </w:p>
        </w:tc>
      </w:tr>
      <w:tr w:rsidR="00B65533" w:rsidRPr="00A6723B" w:rsidDel="00BC0DC8" w14:paraId="3420A7C9" w14:textId="74609639" w:rsidTr="00C04A03">
        <w:trPr>
          <w:trHeight w:val="537"/>
          <w:del w:id="585" w:author="Rob Blokvoord" w:date="2023-05-22T09:43:00Z"/>
        </w:trPr>
        <w:tc>
          <w:tcPr>
            <w:tcW w:w="672" w:type="dxa"/>
            <w:vMerge/>
            <w:shd w:val="clear" w:color="auto" w:fill="auto"/>
          </w:tcPr>
          <w:p w14:paraId="32222B33" w14:textId="5BA8E0B7" w:rsidR="00B65533" w:rsidRPr="00A6723B" w:rsidDel="00BC0DC8" w:rsidRDefault="00B65533" w:rsidP="00C13A50">
            <w:pPr>
              <w:rPr>
                <w:del w:id="586" w:author="Rob Blokvoord" w:date="2023-05-22T09:43:00Z"/>
                <w:sz w:val="20"/>
                <w:szCs w:val="20"/>
                <w:lang w:val="en-GB"/>
              </w:rPr>
            </w:pPr>
          </w:p>
        </w:tc>
        <w:tc>
          <w:tcPr>
            <w:tcW w:w="4132" w:type="dxa"/>
            <w:shd w:val="clear" w:color="auto" w:fill="auto"/>
          </w:tcPr>
          <w:p w14:paraId="63E00C95" w14:textId="382D686D" w:rsidR="00B65533" w:rsidRPr="00A6723B" w:rsidDel="00BC0DC8" w:rsidRDefault="00B65533" w:rsidP="001B3E97">
            <w:pPr>
              <w:rPr>
                <w:del w:id="587" w:author="Rob Blokvoord" w:date="2023-05-22T09:43:00Z"/>
                <w:color w:val="000000"/>
                <w:sz w:val="20"/>
                <w:szCs w:val="20"/>
                <w:lang w:val="en-GB"/>
              </w:rPr>
            </w:pPr>
            <w:del w:id="588" w:author="Rob Blokvoord" w:date="2023-05-22T09:43:00Z">
              <w:r w:rsidRPr="00A6723B" w:rsidDel="00BC0DC8">
                <w:rPr>
                  <w:color w:val="000000"/>
                  <w:sz w:val="20"/>
                  <w:szCs w:val="20"/>
                  <w:lang w:val="en-GB"/>
                </w:rPr>
                <w:delText xml:space="preserve">b Is this registration automatic or  </w:delText>
              </w:r>
            </w:del>
          </w:p>
          <w:p w14:paraId="254F8DCB" w14:textId="03E3CC92" w:rsidR="00B65533" w:rsidRPr="00A6723B" w:rsidDel="00BC0DC8" w:rsidRDefault="00B65533" w:rsidP="001B3E97">
            <w:pPr>
              <w:rPr>
                <w:del w:id="589" w:author="Rob Blokvoord" w:date="2023-05-22T09:43:00Z"/>
                <w:color w:val="000000"/>
                <w:sz w:val="20"/>
                <w:szCs w:val="20"/>
                <w:lang w:val="en-GB"/>
              </w:rPr>
            </w:pPr>
            <w:del w:id="590" w:author="Rob Blokvoord" w:date="2023-05-22T09:43:00Z">
              <w:r w:rsidRPr="00A6723B" w:rsidDel="00BC0DC8">
                <w:rPr>
                  <w:color w:val="000000"/>
                  <w:sz w:val="20"/>
                  <w:szCs w:val="20"/>
                  <w:lang w:val="en-GB"/>
                </w:rPr>
                <w:delText xml:space="preserve">   manual?</w:delText>
              </w:r>
            </w:del>
          </w:p>
        </w:tc>
        <w:tc>
          <w:tcPr>
            <w:tcW w:w="1243" w:type="dxa"/>
            <w:shd w:val="clear" w:color="auto" w:fill="FFFFFF"/>
          </w:tcPr>
          <w:p w14:paraId="77FF5A2B" w14:textId="552BA460" w:rsidR="00B65533" w:rsidRPr="00A6723B" w:rsidDel="00BC0DC8" w:rsidRDefault="00B65533" w:rsidP="00116B56">
            <w:pPr>
              <w:rPr>
                <w:del w:id="591" w:author="Rob Blokvoord" w:date="2023-05-22T09:43:00Z"/>
                <w:sz w:val="28"/>
                <w:szCs w:val="28"/>
                <w:lang w:val="en-GB"/>
              </w:rPr>
            </w:pPr>
          </w:p>
        </w:tc>
        <w:tc>
          <w:tcPr>
            <w:tcW w:w="3593" w:type="dxa"/>
            <w:shd w:val="clear" w:color="auto" w:fill="auto"/>
          </w:tcPr>
          <w:p w14:paraId="1A331105" w14:textId="064DDE94" w:rsidR="00B65533" w:rsidRPr="00A6723B" w:rsidDel="00BC0DC8" w:rsidRDefault="00B65533" w:rsidP="00C13A50">
            <w:pPr>
              <w:rPr>
                <w:del w:id="592" w:author="Rob Blokvoord" w:date="2023-05-22T09:43:00Z"/>
                <w:sz w:val="28"/>
                <w:szCs w:val="28"/>
                <w:lang w:val="en-GB"/>
              </w:rPr>
            </w:pPr>
          </w:p>
        </w:tc>
      </w:tr>
      <w:tr w:rsidR="00B65533" w:rsidRPr="00A6723B" w:rsidDel="00BC0DC8" w14:paraId="6451AF03" w14:textId="19737A7F" w:rsidTr="00C04A03">
        <w:trPr>
          <w:trHeight w:val="603"/>
          <w:del w:id="593" w:author="Rob Blokvoord" w:date="2023-05-22T09:43:00Z"/>
        </w:trPr>
        <w:tc>
          <w:tcPr>
            <w:tcW w:w="672" w:type="dxa"/>
            <w:vMerge/>
            <w:shd w:val="clear" w:color="auto" w:fill="auto"/>
          </w:tcPr>
          <w:p w14:paraId="63D1A1FC" w14:textId="38700D55" w:rsidR="00B65533" w:rsidRPr="00A6723B" w:rsidDel="00BC0DC8" w:rsidRDefault="00B65533" w:rsidP="00C13A50">
            <w:pPr>
              <w:rPr>
                <w:del w:id="594" w:author="Rob Blokvoord" w:date="2023-05-22T09:43:00Z"/>
                <w:sz w:val="20"/>
                <w:szCs w:val="20"/>
                <w:lang w:val="en-GB"/>
              </w:rPr>
            </w:pPr>
          </w:p>
        </w:tc>
        <w:tc>
          <w:tcPr>
            <w:tcW w:w="4132" w:type="dxa"/>
            <w:shd w:val="clear" w:color="auto" w:fill="auto"/>
          </w:tcPr>
          <w:p w14:paraId="7C4023D3" w14:textId="7976B81A" w:rsidR="00B65533" w:rsidRPr="00A6723B" w:rsidDel="00BC0DC8" w:rsidRDefault="00B65533" w:rsidP="001B3E97">
            <w:pPr>
              <w:rPr>
                <w:del w:id="595" w:author="Rob Blokvoord" w:date="2023-05-22T09:43:00Z"/>
                <w:color w:val="000000"/>
                <w:sz w:val="20"/>
                <w:szCs w:val="20"/>
                <w:lang w:val="en-GB"/>
              </w:rPr>
            </w:pPr>
            <w:del w:id="596" w:author="Rob Blokvoord" w:date="2023-05-22T09:43:00Z">
              <w:r w:rsidRPr="00A6723B" w:rsidDel="00BC0DC8">
                <w:rPr>
                  <w:color w:val="000000"/>
                  <w:sz w:val="20"/>
                  <w:szCs w:val="20"/>
                  <w:lang w:val="en-GB"/>
                </w:rPr>
                <w:delText xml:space="preserve">c Is a manual check executed </w:delText>
              </w:r>
            </w:del>
          </w:p>
          <w:p w14:paraId="43AB4957" w14:textId="3EAB972C" w:rsidR="00B65533" w:rsidRPr="00A6723B" w:rsidDel="00BC0DC8" w:rsidRDefault="00B65533" w:rsidP="001B3E97">
            <w:pPr>
              <w:rPr>
                <w:del w:id="597" w:author="Rob Blokvoord" w:date="2023-05-22T09:43:00Z"/>
                <w:color w:val="000000"/>
                <w:sz w:val="20"/>
                <w:szCs w:val="20"/>
                <w:lang w:val="en-GB"/>
              </w:rPr>
            </w:pPr>
            <w:del w:id="598" w:author="Rob Blokvoord" w:date="2023-05-22T09:43:00Z">
              <w:r w:rsidRPr="00A6723B" w:rsidDel="00BC0DC8">
                <w:rPr>
                  <w:color w:val="000000"/>
                  <w:sz w:val="20"/>
                  <w:szCs w:val="20"/>
                  <w:lang w:val="en-GB"/>
                </w:rPr>
                <w:delText xml:space="preserve">   afterwards?</w:delText>
              </w:r>
            </w:del>
          </w:p>
        </w:tc>
        <w:tc>
          <w:tcPr>
            <w:tcW w:w="1243" w:type="dxa"/>
            <w:shd w:val="clear" w:color="auto" w:fill="FFFFFF"/>
          </w:tcPr>
          <w:p w14:paraId="1D2979D5" w14:textId="57D34ACD" w:rsidR="00B65533" w:rsidRPr="00A6723B" w:rsidDel="00BC0DC8" w:rsidRDefault="00B65533" w:rsidP="00116B56">
            <w:pPr>
              <w:jc w:val="center"/>
              <w:rPr>
                <w:del w:id="599" w:author="Rob Blokvoord" w:date="2023-05-22T09:43:00Z"/>
                <w:sz w:val="28"/>
                <w:szCs w:val="28"/>
                <w:lang w:val="en-GB"/>
              </w:rPr>
            </w:pPr>
          </w:p>
        </w:tc>
        <w:tc>
          <w:tcPr>
            <w:tcW w:w="3593" w:type="dxa"/>
            <w:shd w:val="clear" w:color="auto" w:fill="auto"/>
          </w:tcPr>
          <w:p w14:paraId="5B339115" w14:textId="5FE96FD0" w:rsidR="00B65533" w:rsidRPr="00A6723B" w:rsidDel="00BC0DC8" w:rsidRDefault="00B65533" w:rsidP="00C13A50">
            <w:pPr>
              <w:rPr>
                <w:del w:id="600" w:author="Rob Blokvoord" w:date="2023-05-22T09:43:00Z"/>
                <w:sz w:val="28"/>
                <w:szCs w:val="28"/>
                <w:lang w:val="en-GB"/>
              </w:rPr>
            </w:pPr>
          </w:p>
        </w:tc>
      </w:tr>
      <w:tr w:rsidR="00B65533" w:rsidRPr="00BC0DC8" w:rsidDel="00BC0DC8" w14:paraId="34F152A3" w14:textId="2695DE73" w:rsidTr="00C04A03">
        <w:trPr>
          <w:trHeight w:val="727"/>
          <w:del w:id="601" w:author="Rob Blokvoord" w:date="2023-05-22T09:43:00Z"/>
        </w:trPr>
        <w:tc>
          <w:tcPr>
            <w:tcW w:w="672" w:type="dxa"/>
            <w:vMerge/>
            <w:shd w:val="clear" w:color="auto" w:fill="auto"/>
          </w:tcPr>
          <w:p w14:paraId="2CB404DF" w14:textId="7E2F1E3E" w:rsidR="00B65533" w:rsidRPr="00A6723B" w:rsidDel="00BC0DC8" w:rsidRDefault="00B65533" w:rsidP="00C13A50">
            <w:pPr>
              <w:rPr>
                <w:del w:id="602" w:author="Rob Blokvoord" w:date="2023-05-22T09:43:00Z"/>
                <w:sz w:val="20"/>
                <w:szCs w:val="20"/>
                <w:lang w:val="en-GB"/>
              </w:rPr>
            </w:pPr>
          </w:p>
        </w:tc>
        <w:tc>
          <w:tcPr>
            <w:tcW w:w="4132" w:type="dxa"/>
            <w:shd w:val="clear" w:color="auto" w:fill="auto"/>
          </w:tcPr>
          <w:p w14:paraId="112B9F61" w14:textId="0005F9E0" w:rsidR="00B65533" w:rsidRPr="00A6723B" w:rsidDel="00BC0DC8" w:rsidRDefault="00B65533" w:rsidP="001B3E97">
            <w:pPr>
              <w:rPr>
                <w:del w:id="603" w:author="Rob Blokvoord" w:date="2023-05-22T09:43:00Z"/>
                <w:color w:val="000000"/>
                <w:sz w:val="20"/>
                <w:szCs w:val="20"/>
                <w:lang w:val="en-GB"/>
              </w:rPr>
            </w:pPr>
            <w:del w:id="604" w:author="Rob Blokvoord" w:date="2023-05-22T09:43:00Z">
              <w:r w:rsidRPr="00A6723B" w:rsidDel="00BC0DC8">
                <w:rPr>
                  <w:color w:val="000000"/>
                  <w:sz w:val="20"/>
                  <w:szCs w:val="20"/>
                  <w:lang w:val="en-GB"/>
                </w:rPr>
                <w:delText xml:space="preserve">d Is an action plan in place, in case </w:delText>
              </w:r>
            </w:del>
          </w:p>
          <w:p w14:paraId="518E00D6" w14:textId="0CD63AAB" w:rsidR="00B65533" w:rsidRPr="00A6723B" w:rsidDel="00BC0DC8" w:rsidRDefault="00B65533" w:rsidP="001B3E97">
            <w:pPr>
              <w:rPr>
                <w:del w:id="605" w:author="Rob Blokvoord" w:date="2023-05-22T09:43:00Z"/>
                <w:color w:val="000000"/>
                <w:sz w:val="20"/>
                <w:szCs w:val="20"/>
                <w:lang w:val="en-GB"/>
              </w:rPr>
            </w:pPr>
            <w:del w:id="606" w:author="Rob Blokvoord" w:date="2023-05-22T09:43:00Z">
              <w:r w:rsidRPr="00A6723B" w:rsidDel="00BC0DC8">
                <w:rPr>
                  <w:color w:val="000000"/>
                  <w:sz w:val="20"/>
                  <w:szCs w:val="20"/>
                  <w:lang w:val="en-GB"/>
                </w:rPr>
                <w:delText xml:space="preserve">   deviations of prescribed conditions </w:delText>
              </w:r>
            </w:del>
          </w:p>
          <w:p w14:paraId="4FC2FF36" w14:textId="2962BCA0" w:rsidR="00B65533" w:rsidRPr="00A6723B" w:rsidDel="00BC0DC8" w:rsidRDefault="00B65533" w:rsidP="001B3E97">
            <w:pPr>
              <w:rPr>
                <w:del w:id="607" w:author="Rob Blokvoord" w:date="2023-05-22T09:43:00Z"/>
                <w:color w:val="000000"/>
                <w:sz w:val="20"/>
                <w:szCs w:val="20"/>
                <w:lang w:val="en-GB"/>
              </w:rPr>
            </w:pPr>
            <w:del w:id="608" w:author="Rob Blokvoord" w:date="2023-05-22T09:43:00Z">
              <w:r w:rsidRPr="00A6723B" w:rsidDel="00BC0DC8">
                <w:rPr>
                  <w:color w:val="000000"/>
                  <w:sz w:val="20"/>
                  <w:szCs w:val="20"/>
                  <w:lang w:val="en-GB"/>
                </w:rPr>
                <w:delText xml:space="preserve">   occur?</w:delText>
              </w:r>
            </w:del>
          </w:p>
        </w:tc>
        <w:tc>
          <w:tcPr>
            <w:tcW w:w="1243" w:type="dxa"/>
            <w:shd w:val="clear" w:color="auto" w:fill="FFFFFF"/>
          </w:tcPr>
          <w:p w14:paraId="06C5A2EC" w14:textId="4BEB1E21" w:rsidR="00B65533" w:rsidRPr="00A6723B" w:rsidDel="00BC0DC8" w:rsidRDefault="00B65533" w:rsidP="00C13A50">
            <w:pPr>
              <w:rPr>
                <w:del w:id="609" w:author="Rob Blokvoord" w:date="2023-05-22T09:43:00Z"/>
                <w:sz w:val="28"/>
                <w:szCs w:val="28"/>
                <w:lang w:val="en-GB"/>
              </w:rPr>
            </w:pPr>
          </w:p>
        </w:tc>
        <w:tc>
          <w:tcPr>
            <w:tcW w:w="3593" w:type="dxa"/>
            <w:shd w:val="clear" w:color="auto" w:fill="auto"/>
          </w:tcPr>
          <w:p w14:paraId="6707E537" w14:textId="15EFAB93" w:rsidR="00B65533" w:rsidRPr="00A6723B" w:rsidDel="00BC0DC8" w:rsidRDefault="00B65533" w:rsidP="00C13A50">
            <w:pPr>
              <w:rPr>
                <w:del w:id="610" w:author="Rob Blokvoord" w:date="2023-05-22T09:43:00Z"/>
                <w:sz w:val="28"/>
                <w:szCs w:val="28"/>
                <w:lang w:val="en-GB"/>
              </w:rPr>
            </w:pPr>
          </w:p>
        </w:tc>
      </w:tr>
      <w:tr w:rsidR="00B65533" w:rsidRPr="00BC0DC8" w:rsidDel="00BC0DC8" w14:paraId="6F46D44F" w14:textId="22000061" w:rsidTr="00C04A03">
        <w:trPr>
          <w:del w:id="611" w:author="Rob Blokvoord" w:date="2023-05-22T09:43:00Z"/>
        </w:trPr>
        <w:tc>
          <w:tcPr>
            <w:tcW w:w="672" w:type="dxa"/>
            <w:shd w:val="clear" w:color="auto" w:fill="auto"/>
          </w:tcPr>
          <w:p w14:paraId="28FC0105" w14:textId="7DFDF6DC" w:rsidR="00B65533" w:rsidRPr="00A6723B" w:rsidDel="00BC0DC8" w:rsidRDefault="00B65533" w:rsidP="00C13A50">
            <w:pPr>
              <w:rPr>
                <w:del w:id="612" w:author="Rob Blokvoord" w:date="2023-05-22T09:43:00Z"/>
                <w:sz w:val="20"/>
                <w:szCs w:val="20"/>
                <w:lang w:val="en-GB"/>
              </w:rPr>
            </w:pPr>
            <w:del w:id="613" w:author="Rob Blokvoord" w:date="2023-05-22T09:43:00Z">
              <w:r w:rsidRPr="00A6723B" w:rsidDel="00BC0DC8">
                <w:rPr>
                  <w:sz w:val="20"/>
                  <w:szCs w:val="20"/>
                  <w:lang w:val="en-GB"/>
                </w:rPr>
                <w:delText>5.7.4</w:delText>
              </w:r>
            </w:del>
          </w:p>
        </w:tc>
        <w:tc>
          <w:tcPr>
            <w:tcW w:w="4132" w:type="dxa"/>
            <w:shd w:val="clear" w:color="auto" w:fill="auto"/>
          </w:tcPr>
          <w:p w14:paraId="66BFF36E" w14:textId="444807F9" w:rsidR="00B65533" w:rsidRPr="00A6723B" w:rsidDel="00BC0DC8" w:rsidRDefault="00B65533" w:rsidP="001B3E97">
            <w:pPr>
              <w:rPr>
                <w:del w:id="614" w:author="Rob Blokvoord" w:date="2023-05-22T09:43:00Z"/>
                <w:color w:val="000000"/>
                <w:sz w:val="20"/>
                <w:szCs w:val="20"/>
                <w:lang w:val="en-GB"/>
              </w:rPr>
            </w:pPr>
            <w:del w:id="615" w:author="Rob Blokvoord" w:date="2023-05-22T09:43:00Z">
              <w:r w:rsidRPr="00A6723B" w:rsidDel="00BC0DC8">
                <w:rPr>
                  <w:color w:val="000000"/>
                  <w:sz w:val="20"/>
                  <w:szCs w:val="20"/>
                  <w:lang w:val="en-GB"/>
                </w:rPr>
                <w:delText>Are strong odour products kept aside from other raw materials or end products during storage or distribution?</w:delText>
              </w:r>
            </w:del>
          </w:p>
        </w:tc>
        <w:tc>
          <w:tcPr>
            <w:tcW w:w="1243" w:type="dxa"/>
            <w:shd w:val="clear" w:color="auto" w:fill="FFFFFF"/>
          </w:tcPr>
          <w:p w14:paraId="6CEAC243" w14:textId="1A66B779" w:rsidR="00B65533" w:rsidRPr="00A6723B" w:rsidDel="00BC0DC8" w:rsidRDefault="00B65533" w:rsidP="00C13A50">
            <w:pPr>
              <w:rPr>
                <w:del w:id="616" w:author="Rob Blokvoord" w:date="2023-05-22T09:43:00Z"/>
                <w:sz w:val="28"/>
                <w:szCs w:val="28"/>
                <w:lang w:val="en-GB"/>
              </w:rPr>
            </w:pPr>
          </w:p>
        </w:tc>
        <w:tc>
          <w:tcPr>
            <w:tcW w:w="3593" w:type="dxa"/>
            <w:shd w:val="clear" w:color="auto" w:fill="auto"/>
          </w:tcPr>
          <w:p w14:paraId="052B757C" w14:textId="71995287" w:rsidR="00B65533" w:rsidRPr="00A6723B" w:rsidDel="00BC0DC8" w:rsidRDefault="00B65533" w:rsidP="00C13A50">
            <w:pPr>
              <w:rPr>
                <w:del w:id="617" w:author="Rob Blokvoord" w:date="2023-05-22T09:43:00Z"/>
                <w:sz w:val="28"/>
                <w:szCs w:val="28"/>
                <w:lang w:val="en-GB"/>
              </w:rPr>
            </w:pPr>
          </w:p>
        </w:tc>
      </w:tr>
      <w:tr w:rsidR="00B65533" w:rsidRPr="00BC0DC8" w:rsidDel="00BC0DC8" w14:paraId="1D1AF0BC" w14:textId="78DA6788" w:rsidTr="00C04A03">
        <w:trPr>
          <w:del w:id="618" w:author="Rob Blokvoord" w:date="2023-05-22T09:43:00Z"/>
        </w:trPr>
        <w:tc>
          <w:tcPr>
            <w:tcW w:w="672" w:type="dxa"/>
            <w:shd w:val="clear" w:color="auto" w:fill="auto"/>
          </w:tcPr>
          <w:p w14:paraId="0B4BD8BB" w14:textId="30DE0B30" w:rsidR="00B65533" w:rsidRPr="00A6723B" w:rsidDel="00BC0DC8" w:rsidRDefault="00B65533" w:rsidP="00C13A50">
            <w:pPr>
              <w:rPr>
                <w:del w:id="619" w:author="Rob Blokvoord" w:date="2023-05-22T09:43:00Z"/>
                <w:sz w:val="20"/>
                <w:szCs w:val="20"/>
                <w:lang w:val="en-GB"/>
              </w:rPr>
            </w:pPr>
            <w:del w:id="620" w:author="Rob Blokvoord" w:date="2023-05-22T09:43:00Z">
              <w:r w:rsidRPr="00A6723B" w:rsidDel="00BC0DC8">
                <w:rPr>
                  <w:sz w:val="20"/>
                  <w:szCs w:val="20"/>
                  <w:lang w:val="en-GB"/>
                </w:rPr>
                <w:delText>5.7.5</w:delText>
              </w:r>
            </w:del>
          </w:p>
        </w:tc>
        <w:tc>
          <w:tcPr>
            <w:tcW w:w="4132" w:type="dxa"/>
            <w:shd w:val="clear" w:color="auto" w:fill="auto"/>
          </w:tcPr>
          <w:p w14:paraId="77C6457D" w14:textId="46F217A7" w:rsidR="00B65533" w:rsidRPr="00A6723B" w:rsidDel="00BC0DC8" w:rsidRDefault="00B65533" w:rsidP="001B3E97">
            <w:pPr>
              <w:rPr>
                <w:del w:id="621" w:author="Rob Blokvoord" w:date="2023-05-22T09:43:00Z"/>
                <w:color w:val="000000"/>
                <w:sz w:val="20"/>
                <w:szCs w:val="20"/>
                <w:lang w:val="en-GB"/>
              </w:rPr>
            </w:pPr>
            <w:del w:id="622" w:author="Rob Blokvoord" w:date="2023-05-22T09:43:00Z">
              <w:r w:rsidRPr="00A6723B" w:rsidDel="00BC0DC8">
                <w:rPr>
                  <w:color w:val="000000"/>
                  <w:sz w:val="20"/>
                  <w:szCs w:val="20"/>
                  <w:lang w:val="en-GB"/>
                </w:rPr>
                <w:delText xml:space="preserve">Are food stuffs for other clients than </w:delText>
              </w:r>
              <w:r w:rsidR="00827137" w:rsidDel="00BC0DC8">
                <w:rPr>
                  <w:color w:val="000000"/>
                  <w:sz w:val="20"/>
                  <w:szCs w:val="20"/>
                  <w:lang w:val="en-GB"/>
                </w:rPr>
                <w:delText>GoodLife</w:delText>
              </w:r>
              <w:r w:rsidRPr="00A6723B" w:rsidDel="00BC0DC8">
                <w:rPr>
                  <w:color w:val="000000"/>
                  <w:sz w:val="20"/>
                  <w:szCs w:val="20"/>
                  <w:lang w:val="en-GB"/>
                </w:rPr>
                <w:delText xml:space="preserve"> transported in the same truck as well?</w:delText>
              </w:r>
            </w:del>
          </w:p>
        </w:tc>
        <w:tc>
          <w:tcPr>
            <w:tcW w:w="1243" w:type="dxa"/>
            <w:shd w:val="clear" w:color="auto" w:fill="FFFFFF"/>
          </w:tcPr>
          <w:p w14:paraId="0C64B829" w14:textId="50823390" w:rsidR="00B65533" w:rsidRPr="00A6723B" w:rsidDel="00BC0DC8" w:rsidRDefault="00B65533" w:rsidP="00C13A50">
            <w:pPr>
              <w:rPr>
                <w:del w:id="623" w:author="Rob Blokvoord" w:date="2023-05-22T09:43:00Z"/>
                <w:sz w:val="28"/>
                <w:szCs w:val="28"/>
                <w:lang w:val="en-GB"/>
              </w:rPr>
            </w:pPr>
          </w:p>
        </w:tc>
        <w:tc>
          <w:tcPr>
            <w:tcW w:w="3593" w:type="dxa"/>
            <w:shd w:val="clear" w:color="auto" w:fill="auto"/>
          </w:tcPr>
          <w:p w14:paraId="0EF9B82B" w14:textId="2E01099C" w:rsidR="00B65533" w:rsidRPr="00A6723B" w:rsidDel="00BC0DC8" w:rsidRDefault="00B65533" w:rsidP="00C13A50">
            <w:pPr>
              <w:rPr>
                <w:del w:id="624" w:author="Rob Blokvoord" w:date="2023-05-22T09:43:00Z"/>
                <w:sz w:val="28"/>
                <w:szCs w:val="28"/>
                <w:lang w:val="en-GB"/>
              </w:rPr>
            </w:pPr>
          </w:p>
        </w:tc>
      </w:tr>
      <w:tr w:rsidR="00B65533" w:rsidRPr="00BC0DC8" w:rsidDel="00BC0DC8" w14:paraId="5419B8B8" w14:textId="76A79B73" w:rsidTr="00C04A03">
        <w:trPr>
          <w:del w:id="625" w:author="Rob Blokvoord" w:date="2023-05-22T09:43:00Z"/>
        </w:trPr>
        <w:tc>
          <w:tcPr>
            <w:tcW w:w="672" w:type="dxa"/>
            <w:vMerge w:val="restart"/>
            <w:shd w:val="clear" w:color="auto" w:fill="auto"/>
          </w:tcPr>
          <w:p w14:paraId="2D922F18" w14:textId="633F04DD" w:rsidR="00B65533" w:rsidRPr="00A6723B" w:rsidDel="00BC0DC8" w:rsidRDefault="00B65533" w:rsidP="00C13A50">
            <w:pPr>
              <w:rPr>
                <w:del w:id="626" w:author="Rob Blokvoord" w:date="2023-05-22T09:43:00Z"/>
                <w:sz w:val="20"/>
                <w:szCs w:val="20"/>
                <w:lang w:val="en-GB"/>
              </w:rPr>
            </w:pPr>
            <w:del w:id="627" w:author="Rob Blokvoord" w:date="2023-05-22T09:43:00Z">
              <w:r w:rsidRPr="00A6723B" w:rsidDel="00BC0DC8">
                <w:rPr>
                  <w:sz w:val="20"/>
                  <w:szCs w:val="20"/>
                  <w:lang w:val="en-GB"/>
                </w:rPr>
                <w:delText>5.7.6</w:delText>
              </w:r>
            </w:del>
          </w:p>
        </w:tc>
        <w:tc>
          <w:tcPr>
            <w:tcW w:w="4132" w:type="dxa"/>
            <w:shd w:val="clear" w:color="auto" w:fill="auto"/>
          </w:tcPr>
          <w:p w14:paraId="5C257A8B" w14:textId="41669B38" w:rsidR="00B65533" w:rsidRPr="00A6723B" w:rsidDel="00BC0DC8" w:rsidRDefault="00B65533" w:rsidP="001B3E97">
            <w:pPr>
              <w:rPr>
                <w:del w:id="628" w:author="Rob Blokvoord" w:date="2023-05-22T09:43:00Z"/>
                <w:color w:val="000000"/>
                <w:sz w:val="20"/>
                <w:szCs w:val="20"/>
                <w:lang w:val="en-GB"/>
              </w:rPr>
            </w:pPr>
            <w:del w:id="629" w:author="Rob Blokvoord" w:date="2023-05-22T09:43:00Z">
              <w:r w:rsidRPr="00A6723B" w:rsidDel="00BC0DC8">
                <w:rPr>
                  <w:color w:val="000000"/>
                  <w:sz w:val="20"/>
                  <w:szCs w:val="20"/>
                  <w:lang w:val="en-GB"/>
                </w:rPr>
                <w:delText xml:space="preserve">a  Is there a policy of the transport </w:delText>
              </w:r>
            </w:del>
          </w:p>
          <w:p w14:paraId="24DB03A2" w14:textId="5A70B98D" w:rsidR="00B65533" w:rsidRPr="00A6723B" w:rsidDel="00BC0DC8" w:rsidRDefault="00B65533" w:rsidP="001B3E97">
            <w:pPr>
              <w:rPr>
                <w:del w:id="630" w:author="Rob Blokvoord" w:date="2023-05-22T09:43:00Z"/>
                <w:color w:val="000000"/>
                <w:sz w:val="20"/>
                <w:szCs w:val="20"/>
                <w:lang w:val="en-GB"/>
              </w:rPr>
            </w:pPr>
            <w:del w:id="631" w:author="Rob Blokvoord" w:date="2023-05-22T09:43:00Z">
              <w:r w:rsidRPr="00A6723B" w:rsidDel="00BC0DC8">
                <w:rPr>
                  <w:color w:val="000000"/>
                  <w:sz w:val="20"/>
                  <w:szCs w:val="20"/>
                  <w:lang w:val="en-GB"/>
                </w:rPr>
                <w:delText xml:space="preserve">   company that trucks can only </w:delText>
              </w:r>
            </w:del>
          </w:p>
          <w:p w14:paraId="01272F3A" w14:textId="470701B9" w:rsidR="00B65533" w:rsidRPr="00A6723B" w:rsidDel="00BC0DC8" w:rsidRDefault="00B65533" w:rsidP="001B3E97">
            <w:pPr>
              <w:rPr>
                <w:del w:id="632" w:author="Rob Blokvoord" w:date="2023-05-22T09:43:00Z"/>
                <w:color w:val="000000"/>
                <w:sz w:val="20"/>
                <w:szCs w:val="20"/>
                <w:lang w:val="en-GB"/>
              </w:rPr>
            </w:pPr>
            <w:del w:id="633" w:author="Rob Blokvoord" w:date="2023-05-22T09:43:00Z">
              <w:r w:rsidRPr="00A6723B" w:rsidDel="00BC0DC8">
                <w:rPr>
                  <w:color w:val="000000"/>
                  <w:sz w:val="20"/>
                  <w:szCs w:val="20"/>
                  <w:lang w:val="en-GB"/>
                </w:rPr>
                <w:delText xml:space="preserve">   transport one type of food product </w:delText>
              </w:r>
            </w:del>
          </w:p>
          <w:p w14:paraId="574B8196" w14:textId="4207847F" w:rsidR="00B65533" w:rsidRPr="00A6723B" w:rsidDel="00BC0DC8" w:rsidRDefault="00B65533" w:rsidP="00863C9A">
            <w:pPr>
              <w:rPr>
                <w:del w:id="634" w:author="Rob Blokvoord" w:date="2023-05-22T09:43:00Z"/>
                <w:color w:val="000000"/>
                <w:sz w:val="20"/>
                <w:szCs w:val="20"/>
                <w:lang w:val="en-GB"/>
              </w:rPr>
            </w:pPr>
            <w:del w:id="635" w:author="Rob Blokvoord" w:date="2023-05-22T09:43:00Z">
              <w:r w:rsidRPr="00A6723B" w:rsidDel="00BC0DC8">
                <w:rPr>
                  <w:color w:val="000000"/>
                  <w:sz w:val="20"/>
                  <w:szCs w:val="20"/>
                  <w:lang w:val="en-GB"/>
                </w:rPr>
                <w:delText xml:space="preserve">   (e.g. meat products, oils, fats</w:delText>
              </w:r>
              <w:r w:rsidR="00863C9A" w:rsidRPr="00A6723B" w:rsidDel="00BC0DC8">
                <w:rPr>
                  <w:color w:val="000000"/>
                  <w:sz w:val="20"/>
                  <w:szCs w:val="20"/>
                  <w:lang w:val="en-GB"/>
                </w:rPr>
                <w:delText xml:space="preserve"> </w:delText>
              </w:r>
              <w:r w:rsidRPr="00A6723B" w:rsidDel="00BC0DC8">
                <w:rPr>
                  <w:color w:val="000000"/>
                  <w:sz w:val="20"/>
                  <w:szCs w:val="20"/>
                  <w:lang w:val="en-GB"/>
                </w:rPr>
                <w:delText>etc.)?</w:delText>
              </w:r>
            </w:del>
          </w:p>
        </w:tc>
        <w:tc>
          <w:tcPr>
            <w:tcW w:w="1243" w:type="dxa"/>
            <w:shd w:val="clear" w:color="auto" w:fill="FFFFFF"/>
          </w:tcPr>
          <w:p w14:paraId="06B73635" w14:textId="3572E6E9" w:rsidR="00B65533" w:rsidRPr="00A6723B" w:rsidDel="00BC0DC8" w:rsidRDefault="00B65533" w:rsidP="00C13A50">
            <w:pPr>
              <w:rPr>
                <w:del w:id="636" w:author="Rob Blokvoord" w:date="2023-05-22T09:43:00Z"/>
                <w:sz w:val="28"/>
                <w:szCs w:val="28"/>
                <w:lang w:val="en-GB"/>
              </w:rPr>
            </w:pPr>
          </w:p>
        </w:tc>
        <w:tc>
          <w:tcPr>
            <w:tcW w:w="3593" w:type="dxa"/>
            <w:shd w:val="clear" w:color="auto" w:fill="auto"/>
          </w:tcPr>
          <w:p w14:paraId="3DA73E9C" w14:textId="14114C44" w:rsidR="00B65533" w:rsidRPr="00A6723B" w:rsidDel="00BC0DC8" w:rsidRDefault="00B65533" w:rsidP="00C13A50">
            <w:pPr>
              <w:rPr>
                <w:del w:id="637" w:author="Rob Blokvoord" w:date="2023-05-22T09:43:00Z"/>
                <w:sz w:val="28"/>
                <w:szCs w:val="28"/>
                <w:lang w:val="en-GB"/>
              </w:rPr>
            </w:pPr>
          </w:p>
        </w:tc>
      </w:tr>
      <w:tr w:rsidR="00B65533" w:rsidRPr="00A6723B" w:rsidDel="00BC0DC8" w14:paraId="7737FC84" w14:textId="5A1AA820" w:rsidTr="00C04A03">
        <w:trPr>
          <w:del w:id="638" w:author="Rob Blokvoord" w:date="2023-05-22T09:43:00Z"/>
        </w:trPr>
        <w:tc>
          <w:tcPr>
            <w:tcW w:w="672" w:type="dxa"/>
            <w:vMerge/>
            <w:shd w:val="clear" w:color="auto" w:fill="auto"/>
          </w:tcPr>
          <w:p w14:paraId="79D040B5" w14:textId="17038750" w:rsidR="00B65533" w:rsidRPr="00A6723B" w:rsidDel="00BC0DC8" w:rsidRDefault="00B65533" w:rsidP="00C13A50">
            <w:pPr>
              <w:rPr>
                <w:del w:id="639" w:author="Rob Blokvoord" w:date="2023-05-22T09:43:00Z"/>
                <w:sz w:val="20"/>
                <w:szCs w:val="20"/>
                <w:lang w:val="en-GB"/>
              </w:rPr>
            </w:pPr>
          </w:p>
        </w:tc>
        <w:tc>
          <w:tcPr>
            <w:tcW w:w="4132" w:type="dxa"/>
            <w:shd w:val="clear" w:color="auto" w:fill="auto"/>
          </w:tcPr>
          <w:p w14:paraId="454F661A" w14:textId="0208760D" w:rsidR="00B65533" w:rsidRPr="00A6723B" w:rsidDel="00BC0DC8" w:rsidRDefault="00B65533" w:rsidP="001B3E97">
            <w:pPr>
              <w:rPr>
                <w:del w:id="640" w:author="Rob Blokvoord" w:date="2023-05-22T09:43:00Z"/>
                <w:color w:val="000000"/>
                <w:sz w:val="20"/>
                <w:szCs w:val="20"/>
                <w:lang w:val="en-GB"/>
              </w:rPr>
            </w:pPr>
            <w:del w:id="641" w:author="Rob Blokvoord" w:date="2023-05-22T09:43:00Z">
              <w:r w:rsidRPr="00A6723B" w:rsidDel="00BC0DC8">
                <w:rPr>
                  <w:color w:val="000000"/>
                  <w:sz w:val="20"/>
                  <w:szCs w:val="20"/>
                  <w:lang w:val="en-GB"/>
                </w:rPr>
                <w:delText xml:space="preserve">b In case not, in which way is prevented </w:delText>
              </w:r>
            </w:del>
          </w:p>
          <w:p w14:paraId="120CC126" w14:textId="7DD8E9AE" w:rsidR="00B65533" w:rsidRPr="00A6723B" w:rsidDel="00BC0DC8" w:rsidRDefault="00B65533" w:rsidP="001B3E97">
            <w:pPr>
              <w:rPr>
                <w:del w:id="642" w:author="Rob Blokvoord" w:date="2023-05-22T09:43:00Z"/>
                <w:color w:val="000000"/>
                <w:sz w:val="20"/>
                <w:szCs w:val="20"/>
                <w:lang w:val="en-GB"/>
              </w:rPr>
            </w:pPr>
            <w:del w:id="643" w:author="Rob Blokvoord" w:date="2023-05-22T09:43:00Z">
              <w:r w:rsidRPr="00A6723B" w:rsidDel="00BC0DC8">
                <w:rPr>
                  <w:color w:val="000000"/>
                  <w:sz w:val="20"/>
                  <w:szCs w:val="20"/>
                  <w:lang w:val="en-GB"/>
                </w:rPr>
                <w:delText xml:space="preserve">   that cleaning in between loads is </w:delText>
              </w:r>
            </w:del>
          </w:p>
          <w:p w14:paraId="0E5A9025" w14:textId="105D61B5" w:rsidR="00B65533" w:rsidRPr="00A6723B" w:rsidDel="00BC0DC8" w:rsidRDefault="00B65533" w:rsidP="001B3E97">
            <w:pPr>
              <w:rPr>
                <w:del w:id="644" w:author="Rob Blokvoord" w:date="2023-05-22T09:43:00Z"/>
                <w:color w:val="000000"/>
                <w:sz w:val="20"/>
                <w:szCs w:val="20"/>
                <w:lang w:val="en-GB"/>
              </w:rPr>
            </w:pPr>
            <w:del w:id="645" w:author="Rob Blokvoord" w:date="2023-05-22T09:43:00Z">
              <w:r w:rsidRPr="00A6723B" w:rsidDel="00BC0DC8">
                <w:rPr>
                  <w:color w:val="000000"/>
                  <w:sz w:val="20"/>
                  <w:szCs w:val="20"/>
                  <w:lang w:val="en-GB"/>
                </w:rPr>
                <w:delText xml:space="preserve">   executed?</w:delText>
              </w:r>
            </w:del>
          </w:p>
        </w:tc>
        <w:tc>
          <w:tcPr>
            <w:tcW w:w="1243" w:type="dxa"/>
            <w:shd w:val="horzCross" w:color="auto" w:fill="auto"/>
          </w:tcPr>
          <w:p w14:paraId="43589DE7" w14:textId="697A1B3E" w:rsidR="00B65533" w:rsidRPr="00A6723B" w:rsidDel="00BC0DC8" w:rsidRDefault="00B65533" w:rsidP="00C13A50">
            <w:pPr>
              <w:rPr>
                <w:del w:id="646" w:author="Rob Blokvoord" w:date="2023-05-22T09:43:00Z"/>
                <w:sz w:val="28"/>
                <w:szCs w:val="28"/>
                <w:lang w:val="en-GB"/>
              </w:rPr>
            </w:pPr>
          </w:p>
        </w:tc>
        <w:tc>
          <w:tcPr>
            <w:tcW w:w="3593" w:type="dxa"/>
            <w:shd w:val="clear" w:color="auto" w:fill="auto"/>
          </w:tcPr>
          <w:p w14:paraId="39AE852E" w14:textId="0C740619" w:rsidR="00B65533" w:rsidRPr="00A6723B" w:rsidDel="00BC0DC8" w:rsidRDefault="00B65533" w:rsidP="00C13A50">
            <w:pPr>
              <w:rPr>
                <w:del w:id="647" w:author="Rob Blokvoord" w:date="2023-05-22T09:43:00Z"/>
                <w:sz w:val="28"/>
                <w:szCs w:val="28"/>
                <w:lang w:val="en-GB"/>
              </w:rPr>
            </w:pPr>
          </w:p>
        </w:tc>
      </w:tr>
      <w:tr w:rsidR="00B65533" w:rsidRPr="00A6723B" w:rsidDel="00BC0DC8" w14:paraId="2E9975C9" w14:textId="4FA00FF0" w:rsidTr="00C04A03">
        <w:trPr>
          <w:del w:id="648" w:author="Rob Blokvoord" w:date="2023-05-22T09:43:00Z"/>
        </w:trPr>
        <w:tc>
          <w:tcPr>
            <w:tcW w:w="672" w:type="dxa"/>
            <w:vMerge/>
            <w:shd w:val="clear" w:color="auto" w:fill="auto"/>
          </w:tcPr>
          <w:p w14:paraId="39DF46BE" w14:textId="4BB0B28F" w:rsidR="00B65533" w:rsidRPr="00A6723B" w:rsidDel="00BC0DC8" w:rsidRDefault="00B65533" w:rsidP="00C13A50">
            <w:pPr>
              <w:rPr>
                <w:del w:id="649" w:author="Rob Blokvoord" w:date="2023-05-22T09:43:00Z"/>
                <w:sz w:val="20"/>
                <w:szCs w:val="20"/>
                <w:lang w:val="en-GB"/>
              </w:rPr>
            </w:pPr>
          </w:p>
        </w:tc>
        <w:tc>
          <w:tcPr>
            <w:tcW w:w="4132" w:type="dxa"/>
            <w:shd w:val="clear" w:color="auto" w:fill="auto"/>
          </w:tcPr>
          <w:p w14:paraId="45A9CB5A" w14:textId="3D1ABADF" w:rsidR="00B65533" w:rsidRPr="00A6723B" w:rsidDel="00BC0DC8" w:rsidRDefault="00B65533" w:rsidP="001B3E97">
            <w:pPr>
              <w:rPr>
                <w:del w:id="650" w:author="Rob Blokvoord" w:date="2023-05-22T09:43:00Z"/>
                <w:color w:val="000000"/>
                <w:sz w:val="20"/>
                <w:szCs w:val="20"/>
                <w:lang w:val="en-GB"/>
              </w:rPr>
            </w:pPr>
            <w:del w:id="651" w:author="Rob Blokvoord" w:date="2023-05-22T09:43:00Z">
              <w:r w:rsidRPr="00A6723B" w:rsidDel="00BC0DC8">
                <w:rPr>
                  <w:color w:val="000000"/>
                  <w:sz w:val="20"/>
                  <w:szCs w:val="20"/>
                  <w:lang w:val="en-GB"/>
                </w:rPr>
                <w:delText xml:space="preserve">c Is there a check regarding cleaning of </w:delText>
              </w:r>
            </w:del>
          </w:p>
          <w:p w14:paraId="1DEB1DDB" w14:textId="567602F1" w:rsidR="00B65533" w:rsidRPr="00A6723B" w:rsidDel="00BC0DC8" w:rsidRDefault="00B65533" w:rsidP="001B3E97">
            <w:pPr>
              <w:rPr>
                <w:del w:id="652" w:author="Rob Blokvoord" w:date="2023-05-22T09:43:00Z"/>
                <w:color w:val="000000"/>
                <w:sz w:val="20"/>
                <w:szCs w:val="20"/>
                <w:lang w:val="en-GB"/>
              </w:rPr>
            </w:pPr>
            <w:del w:id="653" w:author="Rob Blokvoord" w:date="2023-05-22T09:43:00Z">
              <w:r w:rsidRPr="00A6723B" w:rsidDel="00BC0DC8">
                <w:rPr>
                  <w:color w:val="000000"/>
                  <w:sz w:val="20"/>
                  <w:szCs w:val="20"/>
                  <w:lang w:val="en-GB"/>
                </w:rPr>
                <w:delText xml:space="preserve">   trucks?</w:delText>
              </w:r>
            </w:del>
          </w:p>
        </w:tc>
        <w:tc>
          <w:tcPr>
            <w:tcW w:w="1243" w:type="dxa"/>
            <w:tcBorders>
              <w:bottom w:val="single" w:sz="4" w:space="0" w:color="auto"/>
            </w:tcBorders>
            <w:shd w:val="clear" w:color="auto" w:fill="FFFFFF"/>
          </w:tcPr>
          <w:p w14:paraId="5FE50C16" w14:textId="085BB5D0" w:rsidR="00B65533" w:rsidRPr="00A6723B" w:rsidDel="00BC0DC8" w:rsidRDefault="00B65533" w:rsidP="00C13A50">
            <w:pPr>
              <w:rPr>
                <w:del w:id="654" w:author="Rob Blokvoord" w:date="2023-05-22T09:43:00Z"/>
                <w:sz w:val="28"/>
                <w:szCs w:val="28"/>
                <w:lang w:val="en-GB"/>
              </w:rPr>
            </w:pPr>
          </w:p>
        </w:tc>
        <w:tc>
          <w:tcPr>
            <w:tcW w:w="3593" w:type="dxa"/>
            <w:shd w:val="clear" w:color="auto" w:fill="auto"/>
          </w:tcPr>
          <w:p w14:paraId="710D844D" w14:textId="415AB35F" w:rsidR="00B65533" w:rsidRPr="00A6723B" w:rsidDel="00BC0DC8" w:rsidRDefault="00B65533" w:rsidP="00C13A50">
            <w:pPr>
              <w:rPr>
                <w:del w:id="655" w:author="Rob Blokvoord" w:date="2023-05-22T09:43:00Z"/>
                <w:sz w:val="28"/>
                <w:szCs w:val="28"/>
                <w:lang w:val="en-GB"/>
              </w:rPr>
            </w:pPr>
          </w:p>
        </w:tc>
      </w:tr>
      <w:tr w:rsidR="00B65533" w:rsidRPr="00BC0DC8" w:rsidDel="00BC0DC8" w14:paraId="43986283" w14:textId="728EAA62" w:rsidTr="00C04A03">
        <w:trPr>
          <w:del w:id="656" w:author="Rob Blokvoord" w:date="2023-05-22T09:43:00Z"/>
        </w:trPr>
        <w:tc>
          <w:tcPr>
            <w:tcW w:w="672" w:type="dxa"/>
            <w:vMerge/>
            <w:shd w:val="clear" w:color="auto" w:fill="auto"/>
          </w:tcPr>
          <w:p w14:paraId="50486494" w14:textId="4A904E84" w:rsidR="00B65533" w:rsidRPr="00A6723B" w:rsidDel="00BC0DC8" w:rsidRDefault="00B65533" w:rsidP="00C13A50">
            <w:pPr>
              <w:rPr>
                <w:del w:id="657" w:author="Rob Blokvoord" w:date="2023-05-22T09:43:00Z"/>
                <w:sz w:val="20"/>
                <w:szCs w:val="20"/>
                <w:lang w:val="en-GB"/>
              </w:rPr>
            </w:pPr>
          </w:p>
        </w:tc>
        <w:tc>
          <w:tcPr>
            <w:tcW w:w="4132" w:type="dxa"/>
            <w:shd w:val="clear" w:color="auto" w:fill="auto"/>
          </w:tcPr>
          <w:p w14:paraId="04476354" w14:textId="160E0A11" w:rsidR="00B65533" w:rsidRPr="00A6723B" w:rsidDel="00BC0DC8" w:rsidRDefault="00B65533" w:rsidP="001B3E97">
            <w:pPr>
              <w:rPr>
                <w:del w:id="658" w:author="Rob Blokvoord" w:date="2023-05-22T09:43:00Z"/>
                <w:color w:val="000000"/>
                <w:sz w:val="20"/>
                <w:szCs w:val="20"/>
                <w:lang w:val="en-GB"/>
              </w:rPr>
            </w:pPr>
            <w:del w:id="659" w:author="Rob Blokvoord" w:date="2023-05-22T09:43:00Z">
              <w:r w:rsidRPr="00A6723B" w:rsidDel="00BC0DC8">
                <w:rPr>
                  <w:color w:val="000000"/>
                  <w:sz w:val="20"/>
                  <w:szCs w:val="20"/>
                  <w:lang w:val="en-GB"/>
                </w:rPr>
                <w:delText>d What is the frequency of this check?</w:delText>
              </w:r>
            </w:del>
          </w:p>
        </w:tc>
        <w:tc>
          <w:tcPr>
            <w:tcW w:w="1243" w:type="dxa"/>
            <w:shd w:val="horzCross" w:color="auto" w:fill="FFFFFF"/>
          </w:tcPr>
          <w:p w14:paraId="41BA2DA9" w14:textId="33A4E420" w:rsidR="00B65533" w:rsidRPr="00A6723B" w:rsidDel="00BC0DC8" w:rsidRDefault="00B65533" w:rsidP="00C13A50">
            <w:pPr>
              <w:rPr>
                <w:del w:id="660" w:author="Rob Blokvoord" w:date="2023-05-22T09:43:00Z"/>
                <w:sz w:val="28"/>
                <w:szCs w:val="28"/>
                <w:lang w:val="en-GB"/>
              </w:rPr>
            </w:pPr>
          </w:p>
        </w:tc>
        <w:tc>
          <w:tcPr>
            <w:tcW w:w="3593" w:type="dxa"/>
            <w:shd w:val="clear" w:color="auto" w:fill="auto"/>
          </w:tcPr>
          <w:p w14:paraId="1E768350" w14:textId="57D07112" w:rsidR="00B65533" w:rsidRPr="00A6723B" w:rsidDel="00BC0DC8" w:rsidRDefault="00B65533" w:rsidP="00C13A50">
            <w:pPr>
              <w:rPr>
                <w:del w:id="661" w:author="Rob Blokvoord" w:date="2023-05-22T09:43:00Z"/>
                <w:sz w:val="28"/>
                <w:szCs w:val="28"/>
                <w:lang w:val="en-GB"/>
              </w:rPr>
            </w:pPr>
          </w:p>
        </w:tc>
      </w:tr>
    </w:tbl>
    <w:p w14:paraId="48081C3F" w14:textId="662B728D" w:rsidR="00D46CAB" w:rsidRPr="00A6723B" w:rsidDel="00BC0DC8" w:rsidRDefault="00D46CAB" w:rsidP="00215726">
      <w:pPr>
        <w:rPr>
          <w:del w:id="662" w:author="Rob Blokvoord" w:date="2023-05-22T09:43:00Z"/>
          <w:b/>
          <w:sz w:val="24"/>
          <w:lang w:val="en-GB"/>
        </w:rPr>
      </w:pPr>
    </w:p>
    <w:p w14:paraId="7A3082DC" w14:textId="3AEAD3C5" w:rsidR="00A84D4C" w:rsidRPr="00A6723B" w:rsidDel="00BC0DC8" w:rsidRDefault="00324BE7" w:rsidP="00A84D4C">
      <w:pPr>
        <w:rPr>
          <w:del w:id="663" w:author="Rob Blokvoord" w:date="2023-05-22T09:43:00Z"/>
          <w:b/>
          <w:sz w:val="24"/>
          <w:lang w:val="en-GB"/>
        </w:rPr>
      </w:pPr>
      <w:del w:id="664" w:author="Rob Blokvoord" w:date="2023-05-22T09:43:00Z">
        <w:r w:rsidRPr="00A6723B" w:rsidDel="00BC0DC8">
          <w:rPr>
            <w:b/>
            <w:sz w:val="24"/>
            <w:lang w:val="en-GB"/>
          </w:rPr>
          <w:delText>5.8</w:delText>
        </w:r>
        <w:r w:rsidR="00A84D4C" w:rsidRPr="00A6723B" w:rsidDel="00BC0DC8">
          <w:rPr>
            <w:b/>
            <w:sz w:val="24"/>
            <w:lang w:val="en-GB"/>
          </w:rPr>
          <w:delText xml:space="preserve"> </w:delText>
        </w:r>
        <w:r w:rsidR="00B65533" w:rsidRPr="00A6723B" w:rsidDel="00BC0DC8">
          <w:rPr>
            <w:b/>
            <w:sz w:val="24"/>
            <w:lang w:val="en-GB"/>
          </w:rPr>
          <w:delText>Complaint handling</w:delText>
        </w:r>
      </w:del>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72"/>
        <w:gridCol w:w="4131"/>
        <w:gridCol w:w="1243"/>
        <w:gridCol w:w="3594"/>
      </w:tblGrid>
      <w:tr w:rsidR="00863C9A" w:rsidRPr="00A6723B" w:rsidDel="00BC0DC8" w14:paraId="37B25C54" w14:textId="01AE889C" w:rsidTr="00C04A03">
        <w:trPr>
          <w:del w:id="665" w:author="Rob Blokvoord" w:date="2023-05-22T09:43:00Z"/>
        </w:trPr>
        <w:tc>
          <w:tcPr>
            <w:tcW w:w="4803" w:type="dxa"/>
            <w:gridSpan w:val="2"/>
            <w:shd w:val="clear" w:color="auto" w:fill="FFFFFF"/>
          </w:tcPr>
          <w:p w14:paraId="32193A4B" w14:textId="5DCB0D26" w:rsidR="00863C9A" w:rsidRPr="00A6723B" w:rsidDel="00BC0DC8" w:rsidRDefault="00863C9A" w:rsidP="00C13A50">
            <w:pPr>
              <w:rPr>
                <w:del w:id="666" w:author="Rob Blokvoord" w:date="2023-05-22T09:43:00Z"/>
                <w:sz w:val="28"/>
                <w:szCs w:val="28"/>
                <w:lang w:val="en-GB"/>
              </w:rPr>
            </w:pPr>
          </w:p>
        </w:tc>
        <w:tc>
          <w:tcPr>
            <w:tcW w:w="1243" w:type="dxa"/>
            <w:shd w:val="clear" w:color="auto" w:fill="FFFFFF"/>
          </w:tcPr>
          <w:p w14:paraId="0CDE1934" w14:textId="725096B0" w:rsidR="00863C9A" w:rsidRPr="00A6723B" w:rsidDel="00BC0DC8" w:rsidRDefault="00863C9A" w:rsidP="00C7421C">
            <w:pPr>
              <w:rPr>
                <w:del w:id="667" w:author="Rob Blokvoord" w:date="2023-05-22T09:43:00Z"/>
                <w:sz w:val="22"/>
                <w:szCs w:val="22"/>
                <w:lang w:val="en-GB"/>
              </w:rPr>
            </w:pPr>
            <w:del w:id="668" w:author="Rob Blokvoord" w:date="2023-05-22T09:43:00Z">
              <w:r w:rsidRPr="00A6723B" w:rsidDel="00BC0DC8">
                <w:rPr>
                  <w:sz w:val="22"/>
                  <w:szCs w:val="22"/>
                  <w:lang w:val="en-GB"/>
                </w:rPr>
                <w:delText xml:space="preserve">Answer </w:delText>
              </w:r>
            </w:del>
          </w:p>
        </w:tc>
        <w:tc>
          <w:tcPr>
            <w:tcW w:w="3594" w:type="dxa"/>
            <w:shd w:val="clear" w:color="auto" w:fill="FFFFFF"/>
          </w:tcPr>
          <w:p w14:paraId="3F799E15" w14:textId="783418F6" w:rsidR="00863C9A" w:rsidRPr="00A6723B" w:rsidDel="00BC0DC8" w:rsidRDefault="00863C9A" w:rsidP="00C7421C">
            <w:pPr>
              <w:rPr>
                <w:del w:id="669" w:author="Rob Blokvoord" w:date="2023-05-22T09:43:00Z"/>
                <w:sz w:val="22"/>
                <w:szCs w:val="22"/>
                <w:lang w:val="en-GB"/>
              </w:rPr>
            </w:pPr>
            <w:del w:id="670" w:author="Rob Blokvoord" w:date="2023-05-22T09:43:00Z">
              <w:r w:rsidRPr="00A6723B" w:rsidDel="00BC0DC8">
                <w:rPr>
                  <w:sz w:val="22"/>
                  <w:szCs w:val="22"/>
                  <w:lang w:val="en-GB"/>
                </w:rPr>
                <w:delText xml:space="preserve">Remarks </w:delText>
              </w:r>
            </w:del>
          </w:p>
        </w:tc>
      </w:tr>
      <w:tr w:rsidR="00863C9A" w:rsidRPr="00BC0DC8" w:rsidDel="00BC0DC8" w14:paraId="5EDC2296" w14:textId="47532420" w:rsidTr="00C04A03">
        <w:trPr>
          <w:del w:id="671" w:author="Rob Blokvoord" w:date="2023-05-22T09:43:00Z"/>
        </w:trPr>
        <w:tc>
          <w:tcPr>
            <w:tcW w:w="672" w:type="dxa"/>
            <w:shd w:val="clear" w:color="auto" w:fill="FFFFFF"/>
          </w:tcPr>
          <w:p w14:paraId="508CCE0B" w14:textId="78B2F72A" w:rsidR="00863C9A" w:rsidRPr="00A6723B" w:rsidDel="00BC0DC8" w:rsidRDefault="00863C9A" w:rsidP="00C13A50">
            <w:pPr>
              <w:rPr>
                <w:del w:id="672" w:author="Rob Blokvoord" w:date="2023-05-22T09:43:00Z"/>
                <w:sz w:val="20"/>
                <w:szCs w:val="20"/>
                <w:lang w:val="en-GB"/>
              </w:rPr>
            </w:pPr>
            <w:del w:id="673" w:author="Rob Blokvoord" w:date="2023-05-22T09:43:00Z">
              <w:r w:rsidRPr="00A6723B" w:rsidDel="00BC0DC8">
                <w:rPr>
                  <w:sz w:val="20"/>
                  <w:szCs w:val="20"/>
                  <w:lang w:val="en-GB"/>
                </w:rPr>
                <w:delText>5.8.1</w:delText>
              </w:r>
            </w:del>
          </w:p>
        </w:tc>
        <w:tc>
          <w:tcPr>
            <w:tcW w:w="4131" w:type="dxa"/>
            <w:shd w:val="clear" w:color="auto" w:fill="FFFFFF"/>
          </w:tcPr>
          <w:p w14:paraId="44C9596F" w14:textId="3BA71987" w:rsidR="00863C9A" w:rsidRPr="00A6723B" w:rsidDel="00BC0DC8" w:rsidRDefault="00863C9A" w:rsidP="00C7421C">
            <w:pPr>
              <w:rPr>
                <w:del w:id="674" w:author="Rob Blokvoord" w:date="2023-05-22T09:43:00Z"/>
                <w:color w:val="000000"/>
                <w:sz w:val="20"/>
                <w:szCs w:val="20"/>
                <w:lang w:val="en-GB"/>
              </w:rPr>
            </w:pPr>
            <w:del w:id="675" w:author="Rob Blokvoord" w:date="2023-05-22T09:43:00Z">
              <w:r w:rsidRPr="00A6723B" w:rsidDel="00BC0DC8">
                <w:rPr>
                  <w:color w:val="000000"/>
                  <w:sz w:val="20"/>
                  <w:szCs w:val="20"/>
                  <w:lang w:val="en-GB"/>
                </w:rPr>
                <w:delText>Is there a formal procedure regarding handling of complaints?</w:delText>
              </w:r>
            </w:del>
          </w:p>
        </w:tc>
        <w:tc>
          <w:tcPr>
            <w:tcW w:w="1243" w:type="dxa"/>
            <w:shd w:val="clear" w:color="auto" w:fill="FFFFFF"/>
          </w:tcPr>
          <w:p w14:paraId="7B78BE34" w14:textId="148B1CFF" w:rsidR="00863C9A" w:rsidRPr="00A6723B" w:rsidDel="00BC0DC8" w:rsidRDefault="00863C9A" w:rsidP="00544712">
            <w:pPr>
              <w:jc w:val="center"/>
              <w:rPr>
                <w:del w:id="676" w:author="Rob Blokvoord" w:date="2023-05-22T09:43:00Z"/>
                <w:sz w:val="28"/>
                <w:szCs w:val="28"/>
                <w:lang w:val="en-GB"/>
              </w:rPr>
            </w:pPr>
          </w:p>
        </w:tc>
        <w:tc>
          <w:tcPr>
            <w:tcW w:w="3594" w:type="dxa"/>
            <w:shd w:val="clear" w:color="auto" w:fill="FFFFFF"/>
          </w:tcPr>
          <w:p w14:paraId="6225CAA6" w14:textId="37E42B05" w:rsidR="00863C9A" w:rsidRPr="00A6723B" w:rsidDel="00BC0DC8" w:rsidRDefault="00863C9A" w:rsidP="00C13A50">
            <w:pPr>
              <w:rPr>
                <w:del w:id="677" w:author="Rob Blokvoord" w:date="2023-05-22T09:43:00Z"/>
                <w:sz w:val="28"/>
                <w:szCs w:val="28"/>
                <w:lang w:val="en-GB"/>
              </w:rPr>
            </w:pPr>
          </w:p>
        </w:tc>
      </w:tr>
      <w:tr w:rsidR="00863C9A" w:rsidRPr="00BC0DC8" w:rsidDel="00BC0DC8" w14:paraId="2C4DA937" w14:textId="47789642" w:rsidTr="00C04A03">
        <w:trPr>
          <w:del w:id="678" w:author="Rob Blokvoord" w:date="2023-05-22T09:43:00Z"/>
        </w:trPr>
        <w:tc>
          <w:tcPr>
            <w:tcW w:w="672" w:type="dxa"/>
            <w:shd w:val="clear" w:color="auto" w:fill="FFFFFF"/>
          </w:tcPr>
          <w:p w14:paraId="3E27BDFE" w14:textId="4CFABABD" w:rsidR="00863C9A" w:rsidRPr="00A6723B" w:rsidDel="00BC0DC8" w:rsidRDefault="00863C9A" w:rsidP="00C13A50">
            <w:pPr>
              <w:rPr>
                <w:del w:id="679" w:author="Rob Blokvoord" w:date="2023-05-22T09:43:00Z"/>
                <w:sz w:val="20"/>
                <w:szCs w:val="20"/>
                <w:lang w:val="en-GB"/>
              </w:rPr>
            </w:pPr>
            <w:del w:id="680" w:author="Rob Blokvoord" w:date="2023-05-22T09:43:00Z">
              <w:r w:rsidRPr="00A6723B" w:rsidDel="00BC0DC8">
                <w:rPr>
                  <w:sz w:val="20"/>
                  <w:szCs w:val="20"/>
                  <w:lang w:val="en-GB"/>
                </w:rPr>
                <w:delText>5.8.2</w:delText>
              </w:r>
            </w:del>
          </w:p>
        </w:tc>
        <w:tc>
          <w:tcPr>
            <w:tcW w:w="4131" w:type="dxa"/>
            <w:shd w:val="clear" w:color="auto" w:fill="FFFFFF"/>
          </w:tcPr>
          <w:p w14:paraId="15B08986" w14:textId="67EAA4BF" w:rsidR="00863C9A" w:rsidRPr="00A6723B" w:rsidDel="00BC0DC8" w:rsidRDefault="00863C9A" w:rsidP="00C7421C">
            <w:pPr>
              <w:rPr>
                <w:del w:id="681" w:author="Rob Blokvoord" w:date="2023-05-22T09:43:00Z"/>
                <w:color w:val="000000"/>
                <w:sz w:val="20"/>
                <w:szCs w:val="20"/>
                <w:lang w:val="en-GB"/>
              </w:rPr>
            </w:pPr>
            <w:del w:id="682" w:author="Rob Blokvoord" w:date="2023-05-22T09:43:00Z">
              <w:r w:rsidRPr="00A6723B" w:rsidDel="00BC0DC8">
                <w:rPr>
                  <w:color w:val="000000"/>
                  <w:sz w:val="20"/>
                  <w:szCs w:val="20"/>
                  <w:lang w:val="en-GB"/>
                </w:rPr>
                <w:delText>Is there a registration considering the handling of complaints, actions and measures taken?</w:delText>
              </w:r>
            </w:del>
          </w:p>
        </w:tc>
        <w:tc>
          <w:tcPr>
            <w:tcW w:w="1243" w:type="dxa"/>
            <w:shd w:val="clear" w:color="auto" w:fill="FFFFFF"/>
          </w:tcPr>
          <w:p w14:paraId="3098A1C3" w14:textId="2FBF2C2C" w:rsidR="00863C9A" w:rsidRPr="00A6723B" w:rsidDel="00BC0DC8" w:rsidRDefault="00863C9A" w:rsidP="005F068C">
            <w:pPr>
              <w:rPr>
                <w:del w:id="683" w:author="Rob Blokvoord" w:date="2023-05-22T09:43:00Z"/>
                <w:sz w:val="28"/>
                <w:szCs w:val="28"/>
                <w:lang w:val="en-GB"/>
              </w:rPr>
            </w:pPr>
          </w:p>
        </w:tc>
        <w:tc>
          <w:tcPr>
            <w:tcW w:w="3594" w:type="dxa"/>
            <w:shd w:val="clear" w:color="auto" w:fill="FFFFFF"/>
          </w:tcPr>
          <w:p w14:paraId="6A8285A3" w14:textId="540E6654" w:rsidR="00863C9A" w:rsidRPr="00A6723B" w:rsidDel="00BC0DC8" w:rsidRDefault="00863C9A" w:rsidP="00C13A50">
            <w:pPr>
              <w:rPr>
                <w:del w:id="684" w:author="Rob Blokvoord" w:date="2023-05-22T09:43:00Z"/>
                <w:sz w:val="28"/>
                <w:szCs w:val="28"/>
                <w:lang w:val="en-GB"/>
              </w:rPr>
            </w:pPr>
          </w:p>
        </w:tc>
      </w:tr>
      <w:tr w:rsidR="00863C9A" w:rsidRPr="00BC0DC8" w:rsidDel="00BC0DC8" w14:paraId="07D9DB8B" w14:textId="2ED91A58" w:rsidTr="00C04A03">
        <w:trPr>
          <w:trHeight w:val="650"/>
          <w:del w:id="685" w:author="Rob Blokvoord" w:date="2023-05-22T09:43:00Z"/>
        </w:trPr>
        <w:tc>
          <w:tcPr>
            <w:tcW w:w="672" w:type="dxa"/>
            <w:shd w:val="clear" w:color="auto" w:fill="FFFFFF"/>
          </w:tcPr>
          <w:p w14:paraId="3A616525" w14:textId="5F5BE471" w:rsidR="00863C9A" w:rsidRPr="00A6723B" w:rsidDel="00BC0DC8" w:rsidRDefault="00863C9A" w:rsidP="00C13A50">
            <w:pPr>
              <w:rPr>
                <w:del w:id="686" w:author="Rob Blokvoord" w:date="2023-05-22T09:43:00Z"/>
                <w:sz w:val="20"/>
                <w:szCs w:val="20"/>
                <w:lang w:val="en-GB"/>
              </w:rPr>
            </w:pPr>
            <w:del w:id="687" w:author="Rob Blokvoord" w:date="2023-05-22T09:43:00Z">
              <w:r w:rsidRPr="00A6723B" w:rsidDel="00BC0DC8">
                <w:rPr>
                  <w:sz w:val="20"/>
                  <w:szCs w:val="20"/>
                  <w:lang w:val="en-GB"/>
                </w:rPr>
                <w:delText>5.8.3</w:delText>
              </w:r>
            </w:del>
          </w:p>
        </w:tc>
        <w:tc>
          <w:tcPr>
            <w:tcW w:w="4131" w:type="dxa"/>
            <w:shd w:val="clear" w:color="auto" w:fill="FFFFFF"/>
          </w:tcPr>
          <w:p w14:paraId="4571FED4" w14:textId="37D672B4" w:rsidR="00863C9A" w:rsidRPr="00A6723B" w:rsidDel="00BC0DC8" w:rsidRDefault="00863C9A" w:rsidP="00C7421C">
            <w:pPr>
              <w:rPr>
                <w:del w:id="688" w:author="Rob Blokvoord" w:date="2023-05-22T09:43:00Z"/>
                <w:color w:val="000000"/>
                <w:sz w:val="20"/>
                <w:szCs w:val="20"/>
                <w:lang w:val="en-GB"/>
              </w:rPr>
            </w:pPr>
            <w:del w:id="689" w:author="Rob Blokvoord" w:date="2023-05-22T09:43:00Z">
              <w:r w:rsidRPr="00A6723B" w:rsidDel="00BC0DC8">
                <w:rPr>
                  <w:color w:val="000000"/>
                  <w:sz w:val="20"/>
                  <w:szCs w:val="20"/>
                  <w:lang w:val="en-GB"/>
                </w:rPr>
                <w:delText>Are registered complaints risk based and judged on trends?</w:delText>
              </w:r>
            </w:del>
          </w:p>
        </w:tc>
        <w:tc>
          <w:tcPr>
            <w:tcW w:w="1243" w:type="dxa"/>
            <w:shd w:val="clear" w:color="auto" w:fill="FFFFFF"/>
          </w:tcPr>
          <w:p w14:paraId="4149E24F" w14:textId="38FB2268" w:rsidR="00863C9A" w:rsidRPr="00A6723B" w:rsidDel="00BC0DC8" w:rsidRDefault="00863C9A" w:rsidP="00544712">
            <w:pPr>
              <w:jc w:val="center"/>
              <w:rPr>
                <w:del w:id="690" w:author="Rob Blokvoord" w:date="2023-05-22T09:43:00Z"/>
                <w:sz w:val="28"/>
                <w:szCs w:val="28"/>
                <w:lang w:val="en-GB"/>
              </w:rPr>
            </w:pPr>
          </w:p>
        </w:tc>
        <w:tc>
          <w:tcPr>
            <w:tcW w:w="3594" w:type="dxa"/>
            <w:shd w:val="clear" w:color="auto" w:fill="FFFFFF"/>
          </w:tcPr>
          <w:p w14:paraId="4A7BBBA1" w14:textId="1563C068" w:rsidR="00863C9A" w:rsidRPr="00A6723B" w:rsidDel="00BC0DC8" w:rsidRDefault="00863C9A" w:rsidP="00C13A50">
            <w:pPr>
              <w:rPr>
                <w:del w:id="691" w:author="Rob Blokvoord" w:date="2023-05-22T09:43:00Z"/>
                <w:sz w:val="28"/>
                <w:szCs w:val="28"/>
                <w:lang w:val="en-GB"/>
              </w:rPr>
            </w:pPr>
          </w:p>
        </w:tc>
      </w:tr>
    </w:tbl>
    <w:p w14:paraId="4BC824FC" w14:textId="59D45D29" w:rsidR="00A84D4C" w:rsidRPr="00A6723B" w:rsidDel="00BC0DC8" w:rsidRDefault="00A84D4C" w:rsidP="00A84D4C">
      <w:pPr>
        <w:rPr>
          <w:del w:id="692" w:author="Rob Blokvoord" w:date="2023-05-22T09:43:00Z"/>
          <w:b/>
          <w:sz w:val="28"/>
          <w:szCs w:val="28"/>
          <w:lang w:val="en-GB"/>
        </w:rPr>
      </w:pPr>
    </w:p>
    <w:p w14:paraId="583FA7F2" w14:textId="1C5292C8" w:rsidR="00070F7B" w:rsidRPr="00A6723B" w:rsidDel="00BC0DC8" w:rsidRDefault="00070F7B" w:rsidP="00070F7B">
      <w:pPr>
        <w:rPr>
          <w:del w:id="693" w:author="Rob Blokvoord" w:date="2023-05-22T09:43:00Z"/>
          <w:b/>
          <w:sz w:val="24"/>
          <w:lang w:val="en-GB"/>
        </w:rPr>
      </w:pPr>
      <w:del w:id="694" w:author="Rob Blokvoord" w:date="2023-05-22T09:43:00Z">
        <w:r w:rsidRPr="00A6723B" w:rsidDel="00BC0DC8">
          <w:rPr>
            <w:b/>
            <w:sz w:val="24"/>
            <w:lang w:val="en-GB"/>
          </w:rPr>
          <w:delText>5.9 Recall and trace</w:delText>
        </w:r>
        <w:r w:rsidR="00A6723B" w:rsidDel="00BC0DC8">
          <w:rPr>
            <w:b/>
            <w:sz w:val="24"/>
            <w:lang w:val="en-GB"/>
          </w:rPr>
          <w:delText>a</w:delText>
        </w:r>
        <w:r w:rsidRPr="00A6723B" w:rsidDel="00BC0DC8">
          <w:rPr>
            <w:b/>
            <w:sz w:val="24"/>
            <w:lang w:val="en-GB"/>
          </w:rPr>
          <w:delText>bility</w:delText>
        </w:r>
      </w:del>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72"/>
        <w:gridCol w:w="4132"/>
        <w:gridCol w:w="1243"/>
        <w:gridCol w:w="3593"/>
      </w:tblGrid>
      <w:tr w:rsidR="002E0549" w:rsidRPr="00A6723B" w:rsidDel="00BC0DC8" w14:paraId="2F68F508" w14:textId="3A4D93DF" w:rsidTr="00C04A03">
        <w:trPr>
          <w:del w:id="695" w:author="Rob Blokvoord" w:date="2023-05-22T09:43:00Z"/>
        </w:trPr>
        <w:tc>
          <w:tcPr>
            <w:tcW w:w="4804" w:type="dxa"/>
            <w:gridSpan w:val="2"/>
            <w:shd w:val="clear" w:color="auto" w:fill="FFFFFF"/>
          </w:tcPr>
          <w:p w14:paraId="1D1AC4EF" w14:textId="26D5BA2E" w:rsidR="002E0549" w:rsidRPr="00A6723B" w:rsidDel="00BC0DC8" w:rsidRDefault="002E0549" w:rsidP="00C13A50">
            <w:pPr>
              <w:rPr>
                <w:del w:id="696" w:author="Rob Blokvoord" w:date="2023-05-22T09:43:00Z"/>
                <w:sz w:val="28"/>
                <w:szCs w:val="28"/>
                <w:lang w:val="en-GB"/>
              </w:rPr>
            </w:pPr>
          </w:p>
        </w:tc>
        <w:tc>
          <w:tcPr>
            <w:tcW w:w="1243" w:type="dxa"/>
            <w:shd w:val="clear" w:color="auto" w:fill="FFFFFF"/>
          </w:tcPr>
          <w:p w14:paraId="2701CC62" w14:textId="76C34549" w:rsidR="002E0549" w:rsidRPr="00A6723B" w:rsidDel="00BC0DC8" w:rsidRDefault="00070F7B" w:rsidP="002E0549">
            <w:pPr>
              <w:rPr>
                <w:del w:id="697" w:author="Rob Blokvoord" w:date="2023-05-22T09:43:00Z"/>
                <w:sz w:val="22"/>
                <w:szCs w:val="22"/>
                <w:lang w:val="en-GB"/>
              </w:rPr>
            </w:pPr>
            <w:del w:id="698" w:author="Rob Blokvoord" w:date="2023-05-22T09:43:00Z">
              <w:r w:rsidRPr="00A6723B" w:rsidDel="00BC0DC8">
                <w:rPr>
                  <w:sz w:val="22"/>
                  <w:szCs w:val="22"/>
                  <w:lang w:val="en-GB"/>
                </w:rPr>
                <w:delText>Answer</w:delText>
              </w:r>
              <w:r w:rsidR="002E0549" w:rsidRPr="00A6723B" w:rsidDel="00BC0DC8">
                <w:rPr>
                  <w:sz w:val="22"/>
                  <w:szCs w:val="22"/>
                  <w:lang w:val="en-GB"/>
                </w:rPr>
                <w:delText xml:space="preserve"> </w:delText>
              </w:r>
            </w:del>
          </w:p>
        </w:tc>
        <w:tc>
          <w:tcPr>
            <w:tcW w:w="3593" w:type="dxa"/>
            <w:shd w:val="clear" w:color="auto" w:fill="FFFFFF"/>
          </w:tcPr>
          <w:p w14:paraId="0B0A90FD" w14:textId="63EDF143" w:rsidR="002E0549" w:rsidRPr="00A6723B" w:rsidDel="00BC0DC8" w:rsidRDefault="00070F7B" w:rsidP="002E0549">
            <w:pPr>
              <w:rPr>
                <w:del w:id="699" w:author="Rob Blokvoord" w:date="2023-05-22T09:43:00Z"/>
                <w:sz w:val="22"/>
                <w:szCs w:val="22"/>
                <w:lang w:val="en-GB"/>
              </w:rPr>
            </w:pPr>
            <w:del w:id="700" w:author="Rob Blokvoord" w:date="2023-05-22T09:43:00Z">
              <w:r w:rsidRPr="00A6723B" w:rsidDel="00BC0DC8">
                <w:rPr>
                  <w:sz w:val="22"/>
                  <w:szCs w:val="22"/>
                  <w:lang w:val="en-GB"/>
                </w:rPr>
                <w:delText>Remarks</w:delText>
              </w:r>
            </w:del>
          </w:p>
        </w:tc>
      </w:tr>
      <w:tr w:rsidR="00070F7B" w:rsidRPr="00BC0DC8" w:rsidDel="00BC0DC8" w14:paraId="24DD2D1E" w14:textId="3E944772" w:rsidTr="00C04A03">
        <w:trPr>
          <w:del w:id="701" w:author="Rob Blokvoord" w:date="2023-05-22T09:43:00Z"/>
        </w:trPr>
        <w:tc>
          <w:tcPr>
            <w:tcW w:w="672" w:type="dxa"/>
            <w:shd w:val="clear" w:color="auto" w:fill="FFFFFF"/>
          </w:tcPr>
          <w:p w14:paraId="688CF371" w14:textId="11DCE35F" w:rsidR="00070F7B" w:rsidRPr="00A6723B" w:rsidDel="00BC0DC8" w:rsidRDefault="00070F7B" w:rsidP="00BF665F">
            <w:pPr>
              <w:rPr>
                <w:del w:id="702" w:author="Rob Blokvoord" w:date="2023-05-22T09:43:00Z"/>
                <w:sz w:val="20"/>
                <w:szCs w:val="20"/>
                <w:lang w:val="en-GB"/>
              </w:rPr>
            </w:pPr>
            <w:del w:id="703" w:author="Rob Blokvoord" w:date="2023-05-22T09:43:00Z">
              <w:r w:rsidRPr="00A6723B" w:rsidDel="00BC0DC8">
                <w:rPr>
                  <w:sz w:val="20"/>
                  <w:szCs w:val="20"/>
                  <w:lang w:val="en-GB"/>
                </w:rPr>
                <w:delText>5.9.1</w:delText>
              </w:r>
            </w:del>
          </w:p>
        </w:tc>
        <w:tc>
          <w:tcPr>
            <w:tcW w:w="4132" w:type="dxa"/>
            <w:shd w:val="clear" w:color="auto" w:fill="FFFFFF"/>
          </w:tcPr>
          <w:p w14:paraId="02643775" w14:textId="6BBCBB18" w:rsidR="00070F7B" w:rsidRPr="00A6723B" w:rsidDel="00BC0DC8" w:rsidRDefault="00070F7B" w:rsidP="00BF665F">
            <w:pPr>
              <w:rPr>
                <w:del w:id="704" w:author="Rob Blokvoord" w:date="2023-05-22T09:43:00Z"/>
                <w:sz w:val="20"/>
                <w:szCs w:val="20"/>
                <w:lang w:val="en-GB"/>
              </w:rPr>
            </w:pPr>
            <w:del w:id="705" w:author="Rob Blokvoord" w:date="2023-05-22T09:43:00Z">
              <w:r w:rsidRPr="00A6723B" w:rsidDel="00BC0DC8">
                <w:rPr>
                  <w:sz w:val="20"/>
                  <w:szCs w:val="20"/>
                  <w:lang w:val="en-GB"/>
                </w:rPr>
                <w:delText>Is a system in place in order to trace raw materials, final products and packaging during storage and production?</w:delText>
              </w:r>
            </w:del>
          </w:p>
        </w:tc>
        <w:tc>
          <w:tcPr>
            <w:tcW w:w="1243" w:type="dxa"/>
            <w:shd w:val="clear" w:color="auto" w:fill="FFFFFF"/>
          </w:tcPr>
          <w:p w14:paraId="59B02B37" w14:textId="42628646" w:rsidR="00070F7B" w:rsidRPr="00A6723B" w:rsidDel="00BC0DC8" w:rsidRDefault="00070F7B" w:rsidP="004D7B2E">
            <w:pPr>
              <w:jc w:val="center"/>
              <w:rPr>
                <w:del w:id="706" w:author="Rob Blokvoord" w:date="2023-05-22T09:43:00Z"/>
                <w:sz w:val="28"/>
                <w:szCs w:val="28"/>
                <w:lang w:val="en-GB"/>
              </w:rPr>
            </w:pPr>
          </w:p>
        </w:tc>
        <w:tc>
          <w:tcPr>
            <w:tcW w:w="3593" w:type="dxa"/>
            <w:shd w:val="clear" w:color="auto" w:fill="FFFFFF"/>
          </w:tcPr>
          <w:p w14:paraId="5676C129" w14:textId="58C5FD53" w:rsidR="00070F7B" w:rsidRPr="00A6723B" w:rsidDel="00BC0DC8" w:rsidRDefault="00070F7B" w:rsidP="00C13A50">
            <w:pPr>
              <w:rPr>
                <w:del w:id="707" w:author="Rob Blokvoord" w:date="2023-05-22T09:43:00Z"/>
                <w:sz w:val="28"/>
                <w:szCs w:val="28"/>
                <w:lang w:val="en-GB"/>
              </w:rPr>
            </w:pPr>
          </w:p>
        </w:tc>
      </w:tr>
      <w:tr w:rsidR="00070F7B" w:rsidRPr="00BC0DC8" w:rsidDel="00BC0DC8" w14:paraId="10E1546D" w14:textId="73D87686" w:rsidTr="00C04A03">
        <w:trPr>
          <w:del w:id="708" w:author="Rob Blokvoord" w:date="2023-05-22T09:43:00Z"/>
        </w:trPr>
        <w:tc>
          <w:tcPr>
            <w:tcW w:w="672" w:type="dxa"/>
            <w:shd w:val="clear" w:color="auto" w:fill="FFFFFF"/>
          </w:tcPr>
          <w:p w14:paraId="5418AEF7" w14:textId="7C6F0874" w:rsidR="00070F7B" w:rsidRPr="00A6723B" w:rsidDel="00BC0DC8" w:rsidRDefault="00070F7B" w:rsidP="00BF665F">
            <w:pPr>
              <w:rPr>
                <w:del w:id="709" w:author="Rob Blokvoord" w:date="2023-05-22T09:43:00Z"/>
                <w:sz w:val="20"/>
                <w:szCs w:val="20"/>
                <w:lang w:val="en-GB"/>
              </w:rPr>
            </w:pPr>
            <w:del w:id="710" w:author="Rob Blokvoord" w:date="2023-05-22T09:43:00Z">
              <w:r w:rsidRPr="00A6723B" w:rsidDel="00BC0DC8">
                <w:rPr>
                  <w:sz w:val="20"/>
                  <w:szCs w:val="20"/>
                  <w:lang w:val="en-GB"/>
                </w:rPr>
                <w:delText>5.9.2</w:delText>
              </w:r>
            </w:del>
          </w:p>
        </w:tc>
        <w:tc>
          <w:tcPr>
            <w:tcW w:w="4132" w:type="dxa"/>
            <w:shd w:val="clear" w:color="auto" w:fill="FFFFFF"/>
          </w:tcPr>
          <w:p w14:paraId="51FD161E" w14:textId="181BCDE1" w:rsidR="00070F7B" w:rsidRPr="00A6723B" w:rsidDel="00BC0DC8" w:rsidRDefault="00070F7B" w:rsidP="00070F7B">
            <w:pPr>
              <w:rPr>
                <w:del w:id="711" w:author="Rob Blokvoord" w:date="2023-05-22T09:43:00Z"/>
                <w:sz w:val="20"/>
                <w:szCs w:val="20"/>
                <w:lang w:val="en-GB"/>
              </w:rPr>
            </w:pPr>
            <w:del w:id="712" w:author="Rob Blokvoord" w:date="2023-05-22T09:43:00Z">
              <w:r w:rsidRPr="00A6723B" w:rsidDel="00BC0DC8">
                <w:rPr>
                  <w:sz w:val="20"/>
                  <w:szCs w:val="20"/>
                  <w:lang w:val="en-GB"/>
                </w:rPr>
                <w:delText>Is the source from every raw material traceable for each delivery?</w:delText>
              </w:r>
            </w:del>
          </w:p>
        </w:tc>
        <w:tc>
          <w:tcPr>
            <w:tcW w:w="1243" w:type="dxa"/>
            <w:shd w:val="clear" w:color="auto" w:fill="FFFFFF"/>
          </w:tcPr>
          <w:p w14:paraId="75465550" w14:textId="7DB5EB7B" w:rsidR="00070F7B" w:rsidRPr="00A6723B" w:rsidDel="00BC0DC8" w:rsidRDefault="00070F7B" w:rsidP="004D7B2E">
            <w:pPr>
              <w:jc w:val="center"/>
              <w:rPr>
                <w:del w:id="713" w:author="Rob Blokvoord" w:date="2023-05-22T09:43:00Z"/>
                <w:sz w:val="28"/>
                <w:szCs w:val="28"/>
                <w:lang w:val="en-GB"/>
              </w:rPr>
            </w:pPr>
          </w:p>
        </w:tc>
        <w:tc>
          <w:tcPr>
            <w:tcW w:w="3593" w:type="dxa"/>
            <w:shd w:val="clear" w:color="auto" w:fill="FFFFFF"/>
          </w:tcPr>
          <w:p w14:paraId="2643C4CB" w14:textId="4717B71C" w:rsidR="00070F7B" w:rsidRPr="00A6723B" w:rsidDel="00BC0DC8" w:rsidRDefault="00070F7B" w:rsidP="00C13A50">
            <w:pPr>
              <w:rPr>
                <w:del w:id="714" w:author="Rob Blokvoord" w:date="2023-05-22T09:43:00Z"/>
                <w:sz w:val="28"/>
                <w:szCs w:val="28"/>
                <w:lang w:val="en-GB"/>
              </w:rPr>
            </w:pPr>
          </w:p>
        </w:tc>
      </w:tr>
      <w:tr w:rsidR="00070F7B" w:rsidRPr="00BC0DC8" w:rsidDel="00BC0DC8" w14:paraId="07360B48" w14:textId="4E8419F8" w:rsidTr="00C04A03">
        <w:trPr>
          <w:del w:id="715" w:author="Rob Blokvoord" w:date="2023-05-22T09:43:00Z"/>
        </w:trPr>
        <w:tc>
          <w:tcPr>
            <w:tcW w:w="672" w:type="dxa"/>
            <w:shd w:val="clear" w:color="auto" w:fill="FFFFFF"/>
          </w:tcPr>
          <w:p w14:paraId="2F708150" w14:textId="2C3DC56F" w:rsidR="00070F7B" w:rsidRPr="00A6723B" w:rsidDel="00BC0DC8" w:rsidRDefault="00070F7B" w:rsidP="00BF665F">
            <w:pPr>
              <w:rPr>
                <w:del w:id="716" w:author="Rob Blokvoord" w:date="2023-05-22T09:43:00Z"/>
                <w:sz w:val="20"/>
                <w:szCs w:val="20"/>
                <w:lang w:val="en-GB"/>
              </w:rPr>
            </w:pPr>
            <w:del w:id="717" w:author="Rob Blokvoord" w:date="2023-05-22T09:43:00Z">
              <w:r w:rsidRPr="00A6723B" w:rsidDel="00BC0DC8">
                <w:rPr>
                  <w:sz w:val="20"/>
                  <w:szCs w:val="20"/>
                  <w:lang w:val="en-GB"/>
                </w:rPr>
                <w:delText>5.9.3</w:delText>
              </w:r>
            </w:del>
          </w:p>
        </w:tc>
        <w:tc>
          <w:tcPr>
            <w:tcW w:w="4132" w:type="dxa"/>
            <w:shd w:val="clear" w:color="auto" w:fill="FFFFFF"/>
          </w:tcPr>
          <w:p w14:paraId="0A1D97E2" w14:textId="75B847C5" w:rsidR="00070F7B" w:rsidRPr="00A6723B" w:rsidDel="00BC0DC8" w:rsidRDefault="00F726D5" w:rsidP="00F726D5">
            <w:pPr>
              <w:rPr>
                <w:del w:id="718" w:author="Rob Blokvoord" w:date="2023-05-22T09:43:00Z"/>
                <w:sz w:val="20"/>
                <w:szCs w:val="20"/>
                <w:lang w:val="en-GB"/>
              </w:rPr>
            </w:pPr>
            <w:del w:id="719" w:author="Rob Blokvoord" w:date="2023-05-22T09:43:00Z">
              <w:r w:rsidRPr="00A6723B" w:rsidDel="00BC0DC8">
                <w:rPr>
                  <w:sz w:val="20"/>
                  <w:szCs w:val="20"/>
                  <w:lang w:val="en-GB"/>
                </w:rPr>
                <w:delText>Is every delivery of final products traceable to the customer?</w:delText>
              </w:r>
            </w:del>
          </w:p>
        </w:tc>
        <w:tc>
          <w:tcPr>
            <w:tcW w:w="1243" w:type="dxa"/>
            <w:shd w:val="clear" w:color="auto" w:fill="FFFFFF"/>
          </w:tcPr>
          <w:p w14:paraId="2C5866F6" w14:textId="39A6344C" w:rsidR="00070F7B" w:rsidRPr="00A6723B" w:rsidDel="00BC0DC8" w:rsidRDefault="00070F7B" w:rsidP="00544712">
            <w:pPr>
              <w:jc w:val="center"/>
              <w:rPr>
                <w:del w:id="720" w:author="Rob Blokvoord" w:date="2023-05-22T09:43:00Z"/>
                <w:sz w:val="28"/>
                <w:szCs w:val="28"/>
                <w:lang w:val="en-GB"/>
              </w:rPr>
            </w:pPr>
          </w:p>
        </w:tc>
        <w:tc>
          <w:tcPr>
            <w:tcW w:w="3593" w:type="dxa"/>
            <w:shd w:val="clear" w:color="auto" w:fill="FFFFFF"/>
          </w:tcPr>
          <w:p w14:paraId="5672A523" w14:textId="38311875" w:rsidR="00070F7B" w:rsidRPr="00A6723B" w:rsidDel="00BC0DC8" w:rsidRDefault="00070F7B" w:rsidP="00C13A50">
            <w:pPr>
              <w:rPr>
                <w:del w:id="721" w:author="Rob Blokvoord" w:date="2023-05-22T09:43:00Z"/>
                <w:sz w:val="28"/>
                <w:szCs w:val="28"/>
                <w:lang w:val="en-GB"/>
              </w:rPr>
            </w:pPr>
          </w:p>
        </w:tc>
      </w:tr>
      <w:tr w:rsidR="00070F7B" w:rsidRPr="00BC0DC8" w:rsidDel="00BC0DC8" w14:paraId="471B1850" w14:textId="5B9BFDE1" w:rsidTr="00C04A03">
        <w:trPr>
          <w:del w:id="722" w:author="Rob Blokvoord" w:date="2023-05-22T09:43:00Z"/>
        </w:trPr>
        <w:tc>
          <w:tcPr>
            <w:tcW w:w="672" w:type="dxa"/>
            <w:shd w:val="clear" w:color="auto" w:fill="FFFFFF"/>
          </w:tcPr>
          <w:p w14:paraId="3F5B7B49" w14:textId="3B482284" w:rsidR="00070F7B" w:rsidRPr="00A6723B" w:rsidDel="00BC0DC8" w:rsidRDefault="00070F7B" w:rsidP="00BF665F">
            <w:pPr>
              <w:rPr>
                <w:del w:id="723" w:author="Rob Blokvoord" w:date="2023-05-22T09:43:00Z"/>
                <w:sz w:val="20"/>
                <w:szCs w:val="20"/>
                <w:lang w:val="en-GB"/>
              </w:rPr>
            </w:pPr>
            <w:del w:id="724" w:author="Rob Blokvoord" w:date="2023-05-22T09:43:00Z">
              <w:r w:rsidRPr="00A6723B" w:rsidDel="00BC0DC8">
                <w:rPr>
                  <w:sz w:val="20"/>
                  <w:szCs w:val="20"/>
                  <w:lang w:val="en-GB"/>
                </w:rPr>
                <w:delText>5.9.4</w:delText>
              </w:r>
            </w:del>
          </w:p>
        </w:tc>
        <w:tc>
          <w:tcPr>
            <w:tcW w:w="4132" w:type="dxa"/>
            <w:shd w:val="clear" w:color="auto" w:fill="FFFFFF"/>
          </w:tcPr>
          <w:p w14:paraId="339566DA" w14:textId="76A303B2" w:rsidR="00070F7B" w:rsidRPr="00A6723B" w:rsidDel="00BC0DC8" w:rsidRDefault="00070F7B" w:rsidP="00BF665F">
            <w:pPr>
              <w:rPr>
                <w:del w:id="725" w:author="Rob Blokvoord" w:date="2023-05-22T09:43:00Z"/>
                <w:sz w:val="20"/>
                <w:szCs w:val="20"/>
                <w:lang w:val="en-GB"/>
              </w:rPr>
            </w:pPr>
            <w:del w:id="726" w:author="Rob Blokvoord" w:date="2023-05-22T09:43:00Z">
              <w:r w:rsidRPr="00A6723B" w:rsidDel="00BC0DC8">
                <w:rPr>
                  <w:sz w:val="20"/>
                  <w:szCs w:val="20"/>
                  <w:lang w:val="en-GB"/>
                </w:rPr>
                <w:delText>Is there a positive release system in use?</w:delText>
              </w:r>
            </w:del>
          </w:p>
        </w:tc>
        <w:tc>
          <w:tcPr>
            <w:tcW w:w="1243" w:type="dxa"/>
            <w:shd w:val="clear" w:color="auto" w:fill="FFFFFF"/>
          </w:tcPr>
          <w:p w14:paraId="0597900B" w14:textId="66D1A9F0" w:rsidR="00070F7B" w:rsidRPr="00A6723B" w:rsidDel="00BC0DC8" w:rsidRDefault="00070F7B" w:rsidP="005F068C">
            <w:pPr>
              <w:rPr>
                <w:del w:id="727" w:author="Rob Blokvoord" w:date="2023-05-22T09:43:00Z"/>
                <w:sz w:val="28"/>
                <w:szCs w:val="28"/>
                <w:lang w:val="en-GB"/>
              </w:rPr>
            </w:pPr>
          </w:p>
        </w:tc>
        <w:tc>
          <w:tcPr>
            <w:tcW w:w="3593" w:type="dxa"/>
            <w:shd w:val="clear" w:color="auto" w:fill="FFFFFF"/>
          </w:tcPr>
          <w:p w14:paraId="227D971E" w14:textId="14715A25" w:rsidR="00070F7B" w:rsidRPr="00A6723B" w:rsidDel="00BC0DC8" w:rsidRDefault="00070F7B" w:rsidP="00C13A50">
            <w:pPr>
              <w:rPr>
                <w:del w:id="728" w:author="Rob Blokvoord" w:date="2023-05-22T09:43:00Z"/>
                <w:sz w:val="28"/>
                <w:szCs w:val="28"/>
                <w:lang w:val="en-GB"/>
              </w:rPr>
            </w:pPr>
          </w:p>
        </w:tc>
      </w:tr>
      <w:tr w:rsidR="00070F7B" w:rsidRPr="00BC0DC8" w:rsidDel="00BC0DC8" w14:paraId="3F12691C" w14:textId="4F2B5161" w:rsidTr="00C04A03">
        <w:trPr>
          <w:del w:id="729" w:author="Rob Blokvoord" w:date="2023-05-22T09:43:00Z"/>
        </w:trPr>
        <w:tc>
          <w:tcPr>
            <w:tcW w:w="672" w:type="dxa"/>
            <w:shd w:val="clear" w:color="auto" w:fill="FFFFFF"/>
          </w:tcPr>
          <w:p w14:paraId="75809AAA" w14:textId="400CC378" w:rsidR="00070F7B" w:rsidRPr="00A6723B" w:rsidDel="00BC0DC8" w:rsidRDefault="00070F7B" w:rsidP="00BF665F">
            <w:pPr>
              <w:rPr>
                <w:del w:id="730" w:author="Rob Blokvoord" w:date="2023-05-22T09:43:00Z"/>
                <w:sz w:val="20"/>
                <w:szCs w:val="20"/>
                <w:lang w:val="en-GB"/>
              </w:rPr>
            </w:pPr>
            <w:del w:id="731" w:author="Rob Blokvoord" w:date="2023-05-22T09:43:00Z">
              <w:r w:rsidRPr="00A6723B" w:rsidDel="00BC0DC8">
                <w:rPr>
                  <w:sz w:val="20"/>
                  <w:szCs w:val="20"/>
                  <w:lang w:val="en-GB"/>
                </w:rPr>
                <w:delText>5.9.5</w:delText>
              </w:r>
            </w:del>
          </w:p>
        </w:tc>
        <w:tc>
          <w:tcPr>
            <w:tcW w:w="4132" w:type="dxa"/>
            <w:shd w:val="clear" w:color="auto" w:fill="FFFFFF"/>
          </w:tcPr>
          <w:p w14:paraId="61BA5149" w14:textId="3E241664" w:rsidR="00070F7B" w:rsidRPr="00A6723B" w:rsidDel="00BC0DC8" w:rsidRDefault="00070F7B" w:rsidP="00BF665F">
            <w:pPr>
              <w:rPr>
                <w:del w:id="732" w:author="Rob Blokvoord" w:date="2023-05-22T09:43:00Z"/>
                <w:sz w:val="20"/>
                <w:szCs w:val="20"/>
                <w:lang w:val="en-GB"/>
              </w:rPr>
            </w:pPr>
            <w:del w:id="733" w:author="Rob Blokvoord" w:date="2023-05-22T09:43:00Z">
              <w:r w:rsidRPr="00A6723B" w:rsidDel="00BC0DC8">
                <w:rPr>
                  <w:sz w:val="20"/>
                  <w:szCs w:val="20"/>
                  <w:lang w:val="en-GB"/>
                </w:rPr>
                <w:delText>Is there a written recall procedure?</w:delText>
              </w:r>
            </w:del>
          </w:p>
        </w:tc>
        <w:tc>
          <w:tcPr>
            <w:tcW w:w="1243" w:type="dxa"/>
            <w:shd w:val="clear" w:color="auto" w:fill="FFFFFF"/>
          </w:tcPr>
          <w:p w14:paraId="43CD3C27" w14:textId="097BC962" w:rsidR="00070F7B" w:rsidRPr="00A6723B" w:rsidDel="00BC0DC8" w:rsidRDefault="00070F7B" w:rsidP="00544712">
            <w:pPr>
              <w:jc w:val="center"/>
              <w:rPr>
                <w:del w:id="734" w:author="Rob Blokvoord" w:date="2023-05-22T09:43:00Z"/>
                <w:sz w:val="28"/>
                <w:szCs w:val="28"/>
                <w:lang w:val="en-GB"/>
              </w:rPr>
            </w:pPr>
          </w:p>
        </w:tc>
        <w:tc>
          <w:tcPr>
            <w:tcW w:w="3593" w:type="dxa"/>
            <w:shd w:val="clear" w:color="auto" w:fill="FFFFFF"/>
          </w:tcPr>
          <w:p w14:paraId="33898DD1" w14:textId="6CE959EA" w:rsidR="00070F7B" w:rsidRPr="00A6723B" w:rsidDel="00BC0DC8" w:rsidRDefault="00070F7B" w:rsidP="00C13A50">
            <w:pPr>
              <w:rPr>
                <w:del w:id="735" w:author="Rob Blokvoord" w:date="2023-05-22T09:43:00Z"/>
                <w:sz w:val="28"/>
                <w:szCs w:val="28"/>
                <w:lang w:val="en-GB"/>
              </w:rPr>
            </w:pPr>
          </w:p>
        </w:tc>
      </w:tr>
      <w:tr w:rsidR="00070F7B" w:rsidRPr="00BC0DC8" w:rsidDel="00BC0DC8" w14:paraId="6BCC16D8" w14:textId="761C113C" w:rsidTr="00C04A03">
        <w:trPr>
          <w:del w:id="736" w:author="Rob Blokvoord" w:date="2023-05-22T09:43:00Z"/>
        </w:trPr>
        <w:tc>
          <w:tcPr>
            <w:tcW w:w="672" w:type="dxa"/>
            <w:vMerge w:val="restart"/>
            <w:shd w:val="clear" w:color="auto" w:fill="FFFFFF"/>
          </w:tcPr>
          <w:p w14:paraId="40573D60" w14:textId="19338D8B" w:rsidR="00070F7B" w:rsidRPr="00A6723B" w:rsidDel="00BC0DC8" w:rsidRDefault="00070F7B" w:rsidP="00BF665F">
            <w:pPr>
              <w:rPr>
                <w:del w:id="737" w:author="Rob Blokvoord" w:date="2023-05-22T09:43:00Z"/>
                <w:sz w:val="20"/>
                <w:szCs w:val="20"/>
                <w:lang w:val="en-GB"/>
              </w:rPr>
            </w:pPr>
            <w:del w:id="738" w:author="Rob Blokvoord" w:date="2023-05-22T09:43:00Z">
              <w:r w:rsidRPr="00A6723B" w:rsidDel="00BC0DC8">
                <w:rPr>
                  <w:sz w:val="20"/>
                  <w:szCs w:val="20"/>
                  <w:lang w:val="en-GB"/>
                </w:rPr>
                <w:delText>5.9.6</w:delText>
              </w:r>
            </w:del>
          </w:p>
        </w:tc>
        <w:tc>
          <w:tcPr>
            <w:tcW w:w="4132" w:type="dxa"/>
            <w:shd w:val="clear" w:color="auto" w:fill="FFFFFF"/>
          </w:tcPr>
          <w:p w14:paraId="6DDA5C6C" w14:textId="7B44EA67" w:rsidR="00070F7B" w:rsidRPr="00A6723B" w:rsidDel="00BC0DC8" w:rsidRDefault="00070F7B" w:rsidP="00BF665F">
            <w:pPr>
              <w:rPr>
                <w:del w:id="739" w:author="Rob Blokvoord" w:date="2023-05-22T09:43:00Z"/>
                <w:sz w:val="20"/>
                <w:szCs w:val="20"/>
                <w:lang w:val="en-GB"/>
              </w:rPr>
            </w:pPr>
            <w:del w:id="740" w:author="Rob Blokvoord" w:date="2023-05-22T09:43:00Z">
              <w:r w:rsidRPr="00A6723B" w:rsidDel="00BC0DC8">
                <w:rPr>
                  <w:sz w:val="20"/>
                  <w:szCs w:val="20"/>
                  <w:lang w:val="en-GB"/>
                </w:rPr>
                <w:delText xml:space="preserve"> a Is the recall procedure tested?</w:delText>
              </w:r>
            </w:del>
          </w:p>
        </w:tc>
        <w:tc>
          <w:tcPr>
            <w:tcW w:w="1243" w:type="dxa"/>
            <w:shd w:val="clear" w:color="auto" w:fill="FFFFFF"/>
          </w:tcPr>
          <w:p w14:paraId="6D187F30" w14:textId="1DE16C61" w:rsidR="00070F7B" w:rsidRPr="00A6723B" w:rsidDel="00BC0DC8" w:rsidRDefault="00070F7B" w:rsidP="00544712">
            <w:pPr>
              <w:jc w:val="center"/>
              <w:rPr>
                <w:del w:id="741" w:author="Rob Blokvoord" w:date="2023-05-22T09:43:00Z"/>
                <w:sz w:val="28"/>
                <w:szCs w:val="28"/>
                <w:lang w:val="en-GB"/>
              </w:rPr>
            </w:pPr>
          </w:p>
        </w:tc>
        <w:tc>
          <w:tcPr>
            <w:tcW w:w="3593" w:type="dxa"/>
            <w:shd w:val="clear" w:color="auto" w:fill="FFFFFF"/>
          </w:tcPr>
          <w:p w14:paraId="5FD43A43" w14:textId="6C077B8F" w:rsidR="00070F7B" w:rsidRPr="00A6723B" w:rsidDel="00BC0DC8" w:rsidRDefault="00070F7B" w:rsidP="00C13A50">
            <w:pPr>
              <w:rPr>
                <w:del w:id="742" w:author="Rob Blokvoord" w:date="2023-05-22T09:43:00Z"/>
                <w:sz w:val="28"/>
                <w:szCs w:val="28"/>
                <w:lang w:val="en-GB"/>
              </w:rPr>
            </w:pPr>
          </w:p>
        </w:tc>
      </w:tr>
      <w:tr w:rsidR="00070F7B" w:rsidRPr="00A6723B" w:rsidDel="00BC0DC8" w14:paraId="01D2187A" w14:textId="23430841" w:rsidTr="00C04A03">
        <w:trPr>
          <w:del w:id="743" w:author="Rob Blokvoord" w:date="2023-05-22T09:43:00Z"/>
        </w:trPr>
        <w:tc>
          <w:tcPr>
            <w:tcW w:w="672" w:type="dxa"/>
            <w:vMerge/>
            <w:shd w:val="clear" w:color="auto" w:fill="FFFFFF"/>
          </w:tcPr>
          <w:p w14:paraId="0F955C00" w14:textId="2DCE2767" w:rsidR="00070F7B" w:rsidRPr="00A6723B" w:rsidDel="00BC0DC8" w:rsidRDefault="00070F7B" w:rsidP="00C13A50">
            <w:pPr>
              <w:rPr>
                <w:del w:id="744" w:author="Rob Blokvoord" w:date="2023-05-22T09:43:00Z"/>
                <w:sz w:val="20"/>
                <w:szCs w:val="20"/>
                <w:lang w:val="en-GB"/>
              </w:rPr>
            </w:pPr>
          </w:p>
        </w:tc>
        <w:tc>
          <w:tcPr>
            <w:tcW w:w="4132" w:type="dxa"/>
            <w:shd w:val="clear" w:color="auto" w:fill="FFFFFF"/>
          </w:tcPr>
          <w:p w14:paraId="6FF72578" w14:textId="6A4254FE" w:rsidR="00070F7B" w:rsidRPr="00A6723B" w:rsidDel="00BC0DC8" w:rsidRDefault="00070F7B" w:rsidP="00BF665F">
            <w:pPr>
              <w:rPr>
                <w:del w:id="745" w:author="Rob Blokvoord" w:date="2023-05-22T09:43:00Z"/>
                <w:sz w:val="20"/>
                <w:szCs w:val="20"/>
                <w:lang w:val="en-GB"/>
              </w:rPr>
            </w:pPr>
            <w:del w:id="746" w:author="Rob Blokvoord" w:date="2023-05-22T09:43:00Z">
              <w:r w:rsidRPr="00A6723B" w:rsidDel="00BC0DC8">
                <w:rPr>
                  <w:sz w:val="20"/>
                  <w:szCs w:val="20"/>
                  <w:lang w:val="en-GB"/>
                </w:rPr>
                <w:delText xml:space="preserve"> b What is de frequency of the recall </w:delText>
              </w:r>
            </w:del>
          </w:p>
          <w:p w14:paraId="776552A5" w14:textId="1E165831" w:rsidR="00070F7B" w:rsidRPr="00A6723B" w:rsidDel="00BC0DC8" w:rsidRDefault="00070F7B" w:rsidP="00C13A50">
            <w:pPr>
              <w:rPr>
                <w:del w:id="747" w:author="Rob Blokvoord" w:date="2023-05-22T09:43:00Z"/>
                <w:sz w:val="20"/>
                <w:szCs w:val="20"/>
                <w:lang w:val="en-GB"/>
              </w:rPr>
            </w:pPr>
            <w:del w:id="748" w:author="Rob Blokvoord" w:date="2023-05-22T09:43:00Z">
              <w:r w:rsidRPr="00A6723B" w:rsidDel="00BC0DC8">
                <w:rPr>
                  <w:sz w:val="20"/>
                  <w:szCs w:val="20"/>
                  <w:lang w:val="en-GB"/>
                </w:rPr>
                <w:delText xml:space="preserve">    test?</w:delText>
              </w:r>
            </w:del>
          </w:p>
        </w:tc>
        <w:tc>
          <w:tcPr>
            <w:tcW w:w="1243" w:type="dxa"/>
            <w:shd w:val="clear" w:color="auto" w:fill="FFFFFF"/>
          </w:tcPr>
          <w:p w14:paraId="05206D12" w14:textId="5A420FDD" w:rsidR="00070F7B" w:rsidRPr="00A6723B" w:rsidDel="00BC0DC8" w:rsidRDefault="00070F7B" w:rsidP="00544712">
            <w:pPr>
              <w:jc w:val="center"/>
              <w:rPr>
                <w:del w:id="749" w:author="Rob Blokvoord" w:date="2023-05-22T09:43:00Z"/>
                <w:sz w:val="28"/>
                <w:szCs w:val="28"/>
                <w:lang w:val="en-GB"/>
              </w:rPr>
            </w:pPr>
          </w:p>
        </w:tc>
        <w:tc>
          <w:tcPr>
            <w:tcW w:w="3593" w:type="dxa"/>
            <w:shd w:val="clear" w:color="auto" w:fill="FFFFFF"/>
          </w:tcPr>
          <w:p w14:paraId="4804F905" w14:textId="336776BD" w:rsidR="00070F7B" w:rsidRPr="00A6723B" w:rsidDel="00BC0DC8" w:rsidRDefault="00070F7B" w:rsidP="00C13A50">
            <w:pPr>
              <w:rPr>
                <w:del w:id="750" w:author="Rob Blokvoord" w:date="2023-05-22T09:43:00Z"/>
                <w:sz w:val="28"/>
                <w:szCs w:val="28"/>
                <w:lang w:val="en-GB"/>
              </w:rPr>
            </w:pPr>
          </w:p>
        </w:tc>
      </w:tr>
    </w:tbl>
    <w:p w14:paraId="7401A3C2" w14:textId="2C702448" w:rsidR="00BC25AC" w:rsidRPr="00A6723B" w:rsidDel="00BC0DC8" w:rsidRDefault="00324BE7" w:rsidP="00BC25AC">
      <w:pPr>
        <w:rPr>
          <w:del w:id="751" w:author="Rob Blokvoord" w:date="2023-05-22T09:43:00Z"/>
          <w:b/>
          <w:sz w:val="24"/>
          <w:lang w:val="en-GB"/>
        </w:rPr>
      </w:pPr>
      <w:del w:id="752" w:author="Rob Blokvoord" w:date="2023-05-22T09:43:00Z">
        <w:r w:rsidRPr="00A6723B" w:rsidDel="00BC0DC8">
          <w:rPr>
            <w:b/>
            <w:sz w:val="24"/>
            <w:lang w:val="en-GB"/>
          </w:rPr>
          <w:delText>5.10</w:delText>
        </w:r>
        <w:r w:rsidR="00BC25AC" w:rsidRPr="00A6723B" w:rsidDel="00BC0DC8">
          <w:rPr>
            <w:b/>
            <w:sz w:val="24"/>
            <w:lang w:val="en-GB"/>
          </w:rPr>
          <w:delText xml:space="preserve"> </w:delText>
        </w:r>
        <w:r w:rsidR="00F726D5" w:rsidRPr="00A6723B" w:rsidDel="00BC0DC8">
          <w:rPr>
            <w:b/>
            <w:sz w:val="24"/>
            <w:lang w:val="en-GB"/>
          </w:rPr>
          <w:delText>Supplier performance</w:delText>
        </w:r>
      </w:del>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773"/>
        <w:gridCol w:w="4015"/>
        <w:gridCol w:w="1260"/>
        <w:gridCol w:w="3592"/>
      </w:tblGrid>
      <w:tr w:rsidR="002E0549" w:rsidRPr="00A6723B" w:rsidDel="00BC0DC8" w14:paraId="26D5697A" w14:textId="7725F828" w:rsidTr="00C04A03">
        <w:trPr>
          <w:del w:id="753" w:author="Rob Blokvoord" w:date="2023-05-22T09:43:00Z"/>
        </w:trPr>
        <w:tc>
          <w:tcPr>
            <w:tcW w:w="4788" w:type="dxa"/>
            <w:gridSpan w:val="2"/>
            <w:shd w:val="clear" w:color="auto" w:fill="FFFFFF"/>
          </w:tcPr>
          <w:p w14:paraId="7DF44675" w14:textId="652C960D" w:rsidR="002E0549" w:rsidRPr="00A6723B" w:rsidDel="00BC0DC8" w:rsidRDefault="002E0549" w:rsidP="00C13A50">
            <w:pPr>
              <w:rPr>
                <w:del w:id="754" w:author="Rob Blokvoord" w:date="2023-05-22T09:43:00Z"/>
                <w:sz w:val="28"/>
                <w:szCs w:val="28"/>
                <w:lang w:val="en-GB"/>
              </w:rPr>
            </w:pPr>
          </w:p>
        </w:tc>
        <w:tc>
          <w:tcPr>
            <w:tcW w:w="1260" w:type="dxa"/>
            <w:shd w:val="clear" w:color="auto" w:fill="FFFFFF"/>
          </w:tcPr>
          <w:p w14:paraId="1F3FE686" w14:textId="04EF1FBB" w:rsidR="002E0549" w:rsidRPr="00A6723B" w:rsidDel="00BC0DC8" w:rsidRDefault="00D673F9" w:rsidP="002E0549">
            <w:pPr>
              <w:rPr>
                <w:del w:id="755" w:author="Rob Blokvoord" w:date="2023-05-22T09:43:00Z"/>
                <w:sz w:val="22"/>
                <w:szCs w:val="22"/>
                <w:lang w:val="en-GB"/>
              </w:rPr>
            </w:pPr>
            <w:del w:id="756" w:author="Rob Blokvoord" w:date="2023-05-22T09:43:00Z">
              <w:r w:rsidRPr="00A6723B" w:rsidDel="00BC0DC8">
                <w:rPr>
                  <w:sz w:val="22"/>
                  <w:szCs w:val="22"/>
                  <w:lang w:val="en-GB"/>
                </w:rPr>
                <w:delText>Answer</w:delText>
              </w:r>
              <w:r w:rsidR="002E0549" w:rsidRPr="00A6723B" w:rsidDel="00BC0DC8">
                <w:rPr>
                  <w:sz w:val="22"/>
                  <w:szCs w:val="22"/>
                  <w:lang w:val="en-GB"/>
                </w:rPr>
                <w:delText xml:space="preserve"> </w:delText>
              </w:r>
            </w:del>
          </w:p>
        </w:tc>
        <w:tc>
          <w:tcPr>
            <w:tcW w:w="3592" w:type="dxa"/>
            <w:shd w:val="clear" w:color="auto" w:fill="FFFFFF"/>
          </w:tcPr>
          <w:p w14:paraId="717B6B6F" w14:textId="62732A2D" w:rsidR="002E0549" w:rsidRPr="00A6723B" w:rsidDel="00BC0DC8" w:rsidRDefault="00D673F9" w:rsidP="002E0549">
            <w:pPr>
              <w:rPr>
                <w:del w:id="757" w:author="Rob Blokvoord" w:date="2023-05-22T09:43:00Z"/>
                <w:sz w:val="22"/>
                <w:szCs w:val="22"/>
                <w:lang w:val="en-GB"/>
              </w:rPr>
            </w:pPr>
            <w:del w:id="758" w:author="Rob Blokvoord" w:date="2023-05-22T09:43:00Z">
              <w:r w:rsidRPr="00A6723B" w:rsidDel="00BC0DC8">
                <w:rPr>
                  <w:sz w:val="22"/>
                  <w:szCs w:val="22"/>
                  <w:lang w:val="en-GB"/>
                </w:rPr>
                <w:delText>Remarks</w:delText>
              </w:r>
              <w:r w:rsidR="002E0549" w:rsidRPr="00A6723B" w:rsidDel="00BC0DC8">
                <w:rPr>
                  <w:sz w:val="22"/>
                  <w:szCs w:val="22"/>
                  <w:lang w:val="en-GB"/>
                </w:rPr>
                <w:delText xml:space="preserve"> </w:delText>
              </w:r>
            </w:del>
          </w:p>
        </w:tc>
      </w:tr>
      <w:tr w:rsidR="00F726D5" w:rsidRPr="00BC0DC8" w:rsidDel="00BC0DC8" w14:paraId="31F0ACA1" w14:textId="5DF10449" w:rsidTr="00C04A03">
        <w:trPr>
          <w:del w:id="759" w:author="Rob Blokvoord" w:date="2023-05-22T09:43:00Z"/>
        </w:trPr>
        <w:tc>
          <w:tcPr>
            <w:tcW w:w="773" w:type="dxa"/>
            <w:shd w:val="clear" w:color="auto" w:fill="FFFFFF"/>
          </w:tcPr>
          <w:p w14:paraId="643C3360" w14:textId="5C77C0FA" w:rsidR="00F726D5" w:rsidRPr="00A6723B" w:rsidDel="00BC0DC8" w:rsidRDefault="00F726D5" w:rsidP="00C13A50">
            <w:pPr>
              <w:rPr>
                <w:del w:id="760" w:author="Rob Blokvoord" w:date="2023-05-22T09:43:00Z"/>
                <w:sz w:val="20"/>
                <w:szCs w:val="20"/>
                <w:lang w:val="en-GB"/>
              </w:rPr>
            </w:pPr>
            <w:del w:id="761" w:author="Rob Blokvoord" w:date="2023-05-22T09:43:00Z">
              <w:r w:rsidRPr="00A6723B" w:rsidDel="00BC0DC8">
                <w:rPr>
                  <w:sz w:val="20"/>
                  <w:szCs w:val="20"/>
                  <w:lang w:val="en-GB"/>
                </w:rPr>
                <w:delText>5.10.1</w:delText>
              </w:r>
            </w:del>
          </w:p>
        </w:tc>
        <w:tc>
          <w:tcPr>
            <w:tcW w:w="4015" w:type="dxa"/>
            <w:shd w:val="clear" w:color="auto" w:fill="FFFFFF"/>
          </w:tcPr>
          <w:p w14:paraId="748BE3B5" w14:textId="36E21744" w:rsidR="00F726D5" w:rsidRPr="00A6723B" w:rsidDel="00BC0DC8" w:rsidRDefault="00F726D5" w:rsidP="00F726D5">
            <w:pPr>
              <w:rPr>
                <w:del w:id="762" w:author="Rob Blokvoord" w:date="2023-05-22T09:43:00Z"/>
                <w:color w:val="000000"/>
                <w:sz w:val="20"/>
                <w:szCs w:val="20"/>
                <w:lang w:val="en-GB"/>
              </w:rPr>
            </w:pPr>
            <w:del w:id="763" w:author="Rob Blokvoord" w:date="2023-05-22T09:43:00Z">
              <w:r w:rsidRPr="00A6723B" w:rsidDel="00BC0DC8">
                <w:rPr>
                  <w:color w:val="000000"/>
                  <w:sz w:val="20"/>
                  <w:szCs w:val="20"/>
                  <w:lang w:val="en-GB"/>
                </w:rPr>
                <w:delText>Is there a system in place to evaluate the supplier performance?</w:delText>
              </w:r>
            </w:del>
          </w:p>
        </w:tc>
        <w:tc>
          <w:tcPr>
            <w:tcW w:w="1260" w:type="dxa"/>
            <w:shd w:val="clear" w:color="auto" w:fill="FFFFFF"/>
          </w:tcPr>
          <w:p w14:paraId="35AB7DEE" w14:textId="1AA35E80" w:rsidR="00F726D5" w:rsidRPr="00A6723B" w:rsidDel="00BC0DC8" w:rsidRDefault="00F726D5" w:rsidP="00544712">
            <w:pPr>
              <w:jc w:val="center"/>
              <w:rPr>
                <w:del w:id="764" w:author="Rob Blokvoord" w:date="2023-05-22T09:43:00Z"/>
                <w:sz w:val="28"/>
                <w:szCs w:val="28"/>
                <w:lang w:val="en-GB"/>
              </w:rPr>
            </w:pPr>
          </w:p>
        </w:tc>
        <w:tc>
          <w:tcPr>
            <w:tcW w:w="3592" w:type="dxa"/>
            <w:shd w:val="clear" w:color="auto" w:fill="FFFFFF"/>
          </w:tcPr>
          <w:p w14:paraId="0F0AF1F3" w14:textId="086D2354" w:rsidR="00F726D5" w:rsidRPr="00A6723B" w:rsidDel="00BC0DC8" w:rsidRDefault="00F726D5" w:rsidP="00C13A50">
            <w:pPr>
              <w:rPr>
                <w:del w:id="765" w:author="Rob Blokvoord" w:date="2023-05-22T09:43:00Z"/>
                <w:sz w:val="28"/>
                <w:szCs w:val="28"/>
                <w:lang w:val="en-GB"/>
              </w:rPr>
            </w:pPr>
          </w:p>
        </w:tc>
      </w:tr>
      <w:tr w:rsidR="00F726D5" w:rsidRPr="00A6723B" w:rsidDel="00BC0DC8" w14:paraId="55472246" w14:textId="76398B1B" w:rsidTr="00C04A03">
        <w:trPr>
          <w:del w:id="766" w:author="Rob Blokvoord" w:date="2023-05-22T09:43:00Z"/>
        </w:trPr>
        <w:tc>
          <w:tcPr>
            <w:tcW w:w="773" w:type="dxa"/>
            <w:shd w:val="clear" w:color="auto" w:fill="FFFFFF"/>
          </w:tcPr>
          <w:p w14:paraId="791B5C8C" w14:textId="2D660D7F" w:rsidR="00F726D5" w:rsidRPr="00A6723B" w:rsidDel="00BC0DC8" w:rsidRDefault="00F726D5" w:rsidP="00C13A50">
            <w:pPr>
              <w:rPr>
                <w:del w:id="767" w:author="Rob Blokvoord" w:date="2023-05-22T09:43:00Z"/>
                <w:sz w:val="20"/>
                <w:szCs w:val="20"/>
                <w:lang w:val="en-GB"/>
              </w:rPr>
            </w:pPr>
            <w:del w:id="768" w:author="Rob Blokvoord" w:date="2023-05-22T09:43:00Z">
              <w:r w:rsidRPr="00A6723B" w:rsidDel="00BC0DC8">
                <w:rPr>
                  <w:sz w:val="20"/>
                  <w:szCs w:val="20"/>
                  <w:lang w:val="en-GB"/>
                </w:rPr>
                <w:delText>5.10.2</w:delText>
              </w:r>
            </w:del>
          </w:p>
        </w:tc>
        <w:tc>
          <w:tcPr>
            <w:tcW w:w="4015" w:type="dxa"/>
            <w:shd w:val="clear" w:color="auto" w:fill="FFFFFF"/>
          </w:tcPr>
          <w:p w14:paraId="29BA72AD" w14:textId="5BE16B4D" w:rsidR="00F726D5" w:rsidRPr="00A6723B" w:rsidDel="00BC0DC8" w:rsidRDefault="00F726D5" w:rsidP="00F726D5">
            <w:pPr>
              <w:rPr>
                <w:del w:id="769" w:author="Rob Blokvoord" w:date="2023-05-22T09:43:00Z"/>
                <w:color w:val="000000"/>
                <w:sz w:val="20"/>
                <w:szCs w:val="20"/>
                <w:lang w:val="en-GB"/>
              </w:rPr>
            </w:pPr>
            <w:del w:id="770" w:author="Rob Blokvoord" w:date="2023-05-22T09:43:00Z">
              <w:r w:rsidRPr="00A6723B" w:rsidDel="00BC0DC8">
                <w:rPr>
                  <w:color w:val="000000"/>
                  <w:sz w:val="20"/>
                  <w:szCs w:val="20"/>
                  <w:lang w:val="en-GB"/>
                </w:rPr>
                <w:delText>Are supplier audits performed?</w:delText>
              </w:r>
            </w:del>
          </w:p>
        </w:tc>
        <w:tc>
          <w:tcPr>
            <w:tcW w:w="1260" w:type="dxa"/>
            <w:shd w:val="clear" w:color="auto" w:fill="FFFFFF"/>
          </w:tcPr>
          <w:p w14:paraId="70CE2E96" w14:textId="71DE6055" w:rsidR="00F726D5" w:rsidRPr="00A6723B" w:rsidDel="00BC0DC8" w:rsidRDefault="00F726D5" w:rsidP="00544712">
            <w:pPr>
              <w:jc w:val="center"/>
              <w:rPr>
                <w:del w:id="771" w:author="Rob Blokvoord" w:date="2023-05-22T09:43:00Z"/>
                <w:sz w:val="28"/>
                <w:szCs w:val="28"/>
                <w:lang w:val="en-GB"/>
              </w:rPr>
            </w:pPr>
          </w:p>
        </w:tc>
        <w:tc>
          <w:tcPr>
            <w:tcW w:w="3592" w:type="dxa"/>
            <w:shd w:val="clear" w:color="auto" w:fill="FFFFFF"/>
          </w:tcPr>
          <w:p w14:paraId="30DE253B" w14:textId="7B228447" w:rsidR="00F726D5" w:rsidRPr="00A6723B" w:rsidDel="00BC0DC8" w:rsidRDefault="00F726D5" w:rsidP="00C13A50">
            <w:pPr>
              <w:rPr>
                <w:del w:id="772" w:author="Rob Blokvoord" w:date="2023-05-22T09:43:00Z"/>
                <w:sz w:val="28"/>
                <w:szCs w:val="28"/>
                <w:lang w:val="en-GB"/>
              </w:rPr>
            </w:pPr>
          </w:p>
        </w:tc>
      </w:tr>
    </w:tbl>
    <w:p w14:paraId="24FAA91A" w14:textId="189A79A1" w:rsidR="00E8471D" w:rsidRPr="00A6723B" w:rsidDel="00BC0DC8" w:rsidRDefault="00E8471D" w:rsidP="00EC1C16">
      <w:pPr>
        <w:rPr>
          <w:del w:id="773" w:author="Rob Blokvoord" w:date="2023-05-22T09:43:00Z"/>
          <w:b/>
          <w:sz w:val="32"/>
          <w:szCs w:val="32"/>
          <w:lang w:val="en-GB"/>
        </w:rPr>
      </w:pPr>
    </w:p>
    <w:p w14:paraId="3F3623D6" w14:textId="77777777" w:rsidR="00F726D5" w:rsidRPr="00A6723B" w:rsidRDefault="00F726D5" w:rsidP="00F726D5">
      <w:pPr>
        <w:rPr>
          <w:b/>
          <w:sz w:val="32"/>
          <w:szCs w:val="32"/>
          <w:lang w:val="en-GB"/>
        </w:rPr>
      </w:pPr>
      <w:r w:rsidRPr="00A6723B">
        <w:rPr>
          <w:b/>
          <w:sz w:val="32"/>
          <w:szCs w:val="32"/>
          <w:lang w:val="en-GB"/>
        </w:rPr>
        <w:t>6. Monitoring of the production process and raw materials</w:t>
      </w:r>
    </w:p>
    <w:p w14:paraId="1B0996F8" w14:textId="77777777" w:rsidR="00F726D5" w:rsidRPr="00A6723B" w:rsidRDefault="00F726D5" w:rsidP="00F726D5">
      <w:pPr>
        <w:rPr>
          <w:b/>
          <w:sz w:val="24"/>
          <w:lang w:val="en-GB"/>
        </w:rPr>
      </w:pPr>
    </w:p>
    <w:p w14:paraId="59F173D8" w14:textId="77777777" w:rsidR="00F726D5" w:rsidRPr="00A6723B" w:rsidRDefault="00F726D5" w:rsidP="00F726D5">
      <w:pPr>
        <w:rPr>
          <w:b/>
          <w:sz w:val="24"/>
          <w:lang w:val="en-GB"/>
        </w:rPr>
      </w:pPr>
      <w:r w:rsidRPr="00A6723B">
        <w:rPr>
          <w:b/>
          <w:sz w:val="24"/>
          <w:lang w:val="en-GB"/>
        </w:rPr>
        <w:t>6.1 Raw Materials</w:t>
      </w:r>
    </w:p>
    <w:p w14:paraId="1EF617D0" w14:textId="77777777" w:rsidR="00E8471D" w:rsidRPr="00A6723B" w:rsidRDefault="00F726D5" w:rsidP="00E8471D">
      <w:pPr>
        <w:pStyle w:val="Plattetekst"/>
        <w:rPr>
          <w:lang w:val="en-GB"/>
        </w:rPr>
      </w:pPr>
      <w:r w:rsidRPr="00A6723B">
        <w:rPr>
          <w:lang w:val="en-GB"/>
        </w:rPr>
        <w:t>Please state hereunder how critical risks are</w:t>
      </w:r>
      <w:r w:rsidR="005E5BA3" w:rsidRPr="00A6723B">
        <w:rPr>
          <w:lang w:val="en-GB"/>
        </w:rPr>
        <w:t xml:space="preserve"> controlled</w:t>
      </w:r>
      <w:r w:rsidR="00E8471D" w:rsidRPr="00A6723B">
        <w:rPr>
          <w:lang w:val="en-GB"/>
        </w:rPr>
        <w:t>.</w:t>
      </w:r>
    </w:p>
    <w:tbl>
      <w:tblPr>
        <w:tblW w:w="10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Change w:id="774" w:author="Rob Blokvoord" w:date="2023-05-22T09:49:00Z">
          <w:tblPr>
            <w:tblW w:w="104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PrChange>
      </w:tblPr>
      <w:tblGrid>
        <w:gridCol w:w="1771"/>
        <w:gridCol w:w="2052"/>
        <w:gridCol w:w="1275"/>
        <w:gridCol w:w="1418"/>
        <w:gridCol w:w="1276"/>
        <w:gridCol w:w="1134"/>
        <w:gridCol w:w="1842"/>
        <w:tblGridChange w:id="775">
          <w:tblGrid>
            <w:gridCol w:w="1771"/>
            <w:gridCol w:w="2552"/>
            <w:gridCol w:w="1393"/>
            <w:gridCol w:w="1246"/>
            <w:gridCol w:w="1247"/>
            <w:gridCol w:w="1246"/>
            <w:gridCol w:w="963"/>
          </w:tblGrid>
        </w:tblGridChange>
      </w:tblGrid>
      <w:tr w:rsidR="00E8471D" w:rsidRPr="00A6723B" w14:paraId="51B5A0DB" w14:textId="77777777" w:rsidTr="00991B80">
        <w:trPr>
          <w:cantSplit/>
          <w:trHeight w:val="255"/>
          <w:tblHeader/>
          <w:jc w:val="center"/>
          <w:trPrChange w:id="776" w:author="Rob Blokvoord" w:date="2023-05-22T09:49:00Z">
            <w:trPr>
              <w:cantSplit/>
              <w:trHeight w:val="255"/>
              <w:tblHeader/>
              <w:jc w:val="center"/>
            </w:trPr>
          </w:trPrChange>
        </w:trPr>
        <w:tc>
          <w:tcPr>
            <w:tcW w:w="1771" w:type="dxa"/>
            <w:vMerge w:val="restart"/>
            <w:tcPrChange w:id="777" w:author="Rob Blokvoord" w:date="2023-05-22T09:49:00Z">
              <w:tcPr>
                <w:tcW w:w="1771" w:type="dxa"/>
                <w:vMerge w:val="restart"/>
              </w:tcPr>
            </w:tcPrChange>
          </w:tcPr>
          <w:p w14:paraId="61FC4114" w14:textId="77777777" w:rsidR="00E8471D" w:rsidRPr="00A6723B" w:rsidRDefault="00F726D5" w:rsidP="00F726D5">
            <w:pPr>
              <w:pStyle w:val="Kop4"/>
              <w:jc w:val="center"/>
              <w:rPr>
                <w:rFonts w:ascii="Arial Narrow" w:hAnsi="Arial Narrow"/>
                <w:i w:val="0"/>
                <w:color w:val="000000"/>
                <w:sz w:val="22"/>
                <w:szCs w:val="22"/>
                <w:lang w:val="en-GB"/>
              </w:rPr>
            </w:pPr>
            <w:r w:rsidRPr="00A6723B">
              <w:rPr>
                <w:rFonts w:ascii="Arial Narrow" w:hAnsi="Arial Narrow"/>
                <w:i w:val="0"/>
                <w:color w:val="000000"/>
                <w:sz w:val="22"/>
                <w:szCs w:val="22"/>
                <w:lang w:val="en-GB"/>
              </w:rPr>
              <w:t>Raw material</w:t>
            </w:r>
            <w:r w:rsidR="00E8471D" w:rsidRPr="00A6723B">
              <w:rPr>
                <w:rFonts w:ascii="Arial Narrow" w:hAnsi="Arial Narrow"/>
                <w:i w:val="0"/>
                <w:color w:val="000000"/>
                <w:sz w:val="22"/>
                <w:szCs w:val="22"/>
                <w:lang w:val="en-GB"/>
              </w:rPr>
              <w:t xml:space="preserve"> / Ingredi</w:t>
            </w:r>
            <w:r w:rsidRPr="00A6723B">
              <w:rPr>
                <w:rFonts w:ascii="Arial Narrow" w:hAnsi="Arial Narrow"/>
                <w:i w:val="0"/>
                <w:color w:val="000000"/>
                <w:sz w:val="22"/>
                <w:szCs w:val="22"/>
                <w:lang w:val="en-GB"/>
              </w:rPr>
              <w:t>e</w:t>
            </w:r>
            <w:r w:rsidR="00E8471D" w:rsidRPr="00A6723B">
              <w:rPr>
                <w:rFonts w:ascii="Arial Narrow" w:hAnsi="Arial Narrow"/>
                <w:i w:val="0"/>
                <w:color w:val="000000"/>
                <w:sz w:val="22"/>
                <w:szCs w:val="22"/>
                <w:lang w:val="en-GB"/>
              </w:rPr>
              <w:t>nt</w:t>
            </w:r>
          </w:p>
        </w:tc>
        <w:tc>
          <w:tcPr>
            <w:tcW w:w="2052" w:type="dxa"/>
            <w:vMerge w:val="restart"/>
            <w:tcPrChange w:id="778" w:author="Rob Blokvoord" w:date="2023-05-22T09:49:00Z">
              <w:tcPr>
                <w:tcW w:w="2552" w:type="dxa"/>
                <w:vMerge w:val="restart"/>
              </w:tcPr>
            </w:tcPrChange>
          </w:tcPr>
          <w:p w14:paraId="25599726" w14:textId="77777777" w:rsidR="00E8471D" w:rsidRPr="00A6723B" w:rsidRDefault="00E8471D" w:rsidP="00F726D5">
            <w:pPr>
              <w:jc w:val="center"/>
              <w:rPr>
                <w:sz w:val="20"/>
                <w:szCs w:val="20"/>
                <w:lang w:val="en-GB"/>
              </w:rPr>
            </w:pPr>
            <w:r w:rsidRPr="00A6723B">
              <w:rPr>
                <w:sz w:val="20"/>
                <w:szCs w:val="20"/>
                <w:lang w:val="en-GB"/>
              </w:rPr>
              <w:t>Ris</w:t>
            </w:r>
            <w:r w:rsidR="00F726D5" w:rsidRPr="00A6723B">
              <w:rPr>
                <w:sz w:val="20"/>
                <w:szCs w:val="20"/>
                <w:lang w:val="en-GB"/>
              </w:rPr>
              <w:t>k</w:t>
            </w:r>
          </w:p>
        </w:tc>
        <w:tc>
          <w:tcPr>
            <w:tcW w:w="6945" w:type="dxa"/>
            <w:gridSpan w:val="5"/>
            <w:tcBorders>
              <w:bottom w:val="single" w:sz="4" w:space="0" w:color="auto"/>
            </w:tcBorders>
            <w:tcPrChange w:id="779" w:author="Rob Blokvoord" w:date="2023-05-22T09:49:00Z">
              <w:tcPr>
                <w:tcW w:w="6095" w:type="dxa"/>
                <w:gridSpan w:val="5"/>
                <w:tcBorders>
                  <w:bottom w:val="single" w:sz="4" w:space="0" w:color="auto"/>
                </w:tcBorders>
              </w:tcPr>
            </w:tcPrChange>
          </w:tcPr>
          <w:p w14:paraId="79086272" w14:textId="77777777" w:rsidR="00E8471D" w:rsidRPr="00A6723B" w:rsidRDefault="005E5BA3" w:rsidP="005E5BA3">
            <w:pPr>
              <w:jc w:val="center"/>
              <w:rPr>
                <w:rFonts w:ascii="Arial Narrow" w:hAnsi="Arial Narrow"/>
                <w:sz w:val="22"/>
                <w:lang w:val="en-GB"/>
              </w:rPr>
            </w:pPr>
            <w:r w:rsidRPr="00A6723B">
              <w:rPr>
                <w:rFonts w:ascii="Arial Narrow" w:hAnsi="Arial Narrow"/>
                <w:sz w:val="22"/>
                <w:lang w:val="en-GB"/>
              </w:rPr>
              <w:t>Control measures</w:t>
            </w:r>
          </w:p>
        </w:tc>
      </w:tr>
      <w:tr w:rsidR="00E8471D" w:rsidRPr="00A6723B" w14:paraId="0046A70C" w14:textId="77777777" w:rsidTr="00991B80">
        <w:trPr>
          <w:cantSplit/>
          <w:trHeight w:val="719"/>
          <w:tblHeader/>
          <w:jc w:val="center"/>
          <w:trPrChange w:id="780" w:author="Rob Blokvoord" w:date="2023-05-22T09:50:00Z">
            <w:trPr>
              <w:cantSplit/>
              <w:trHeight w:val="719"/>
              <w:tblHeader/>
              <w:jc w:val="center"/>
            </w:trPr>
          </w:trPrChange>
        </w:trPr>
        <w:tc>
          <w:tcPr>
            <w:tcW w:w="1771" w:type="dxa"/>
            <w:vMerge/>
            <w:tcPrChange w:id="781" w:author="Rob Blokvoord" w:date="2023-05-22T09:50:00Z">
              <w:tcPr>
                <w:tcW w:w="1771" w:type="dxa"/>
                <w:vMerge/>
              </w:tcPr>
            </w:tcPrChange>
          </w:tcPr>
          <w:p w14:paraId="3FE8CBB3" w14:textId="77777777" w:rsidR="00E8471D" w:rsidRPr="00A6723B" w:rsidRDefault="00E8471D" w:rsidP="00E10DD3">
            <w:pPr>
              <w:pStyle w:val="Kop4"/>
              <w:jc w:val="center"/>
              <w:rPr>
                <w:rFonts w:ascii="Arial Narrow" w:hAnsi="Arial Narrow"/>
                <w:i w:val="0"/>
                <w:color w:val="000000"/>
                <w:sz w:val="22"/>
                <w:szCs w:val="22"/>
                <w:lang w:val="en-GB"/>
              </w:rPr>
            </w:pPr>
          </w:p>
        </w:tc>
        <w:tc>
          <w:tcPr>
            <w:tcW w:w="2052" w:type="dxa"/>
            <w:vMerge/>
            <w:tcPrChange w:id="782" w:author="Rob Blokvoord" w:date="2023-05-22T09:50:00Z">
              <w:tcPr>
                <w:tcW w:w="2552" w:type="dxa"/>
                <w:vMerge/>
              </w:tcPr>
            </w:tcPrChange>
          </w:tcPr>
          <w:p w14:paraId="60DB5935" w14:textId="77777777" w:rsidR="00E8471D" w:rsidRPr="00A6723B" w:rsidRDefault="00E8471D" w:rsidP="00E10DD3">
            <w:pPr>
              <w:jc w:val="center"/>
              <w:rPr>
                <w:sz w:val="22"/>
                <w:lang w:val="en-GB"/>
              </w:rPr>
            </w:pPr>
          </w:p>
        </w:tc>
        <w:tc>
          <w:tcPr>
            <w:tcW w:w="1275" w:type="dxa"/>
            <w:tcBorders>
              <w:bottom w:val="single" w:sz="4" w:space="0" w:color="auto"/>
            </w:tcBorders>
            <w:tcPrChange w:id="783" w:author="Rob Blokvoord" w:date="2023-05-22T09:50:00Z">
              <w:tcPr>
                <w:tcW w:w="1393" w:type="dxa"/>
                <w:tcBorders>
                  <w:bottom w:val="single" w:sz="4" w:space="0" w:color="auto"/>
                </w:tcBorders>
              </w:tcPr>
            </w:tcPrChange>
          </w:tcPr>
          <w:p w14:paraId="59FA3585" w14:textId="77777777" w:rsidR="00E8471D" w:rsidRPr="00A6723B" w:rsidRDefault="00F726D5" w:rsidP="00E10DD3">
            <w:pPr>
              <w:jc w:val="center"/>
              <w:rPr>
                <w:rFonts w:ascii="Arial Narrow" w:hAnsi="Arial Narrow"/>
                <w:sz w:val="22"/>
                <w:lang w:val="en-GB"/>
              </w:rPr>
            </w:pPr>
            <w:r w:rsidRPr="00A6723B">
              <w:rPr>
                <w:rFonts w:ascii="Arial Narrow" w:hAnsi="Arial Narrow"/>
                <w:sz w:val="22"/>
                <w:lang w:val="en-GB"/>
              </w:rPr>
              <w:t>supplier</w:t>
            </w:r>
            <w:r w:rsidR="00E8471D" w:rsidRPr="00A6723B">
              <w:rPr>
                <w:rFonts w:ascii="Arial Narrow" w:hAnsi="Arial Narrow"/>
                <w:sz w:val="22"/>
                <w:lang w:val="en-GB"/>
              </w:rPr>
              <w:t xml:space="preserve"> audit</w:t>
            </w:r>
          </w:p>
        </w:tc>
        <w:tc>
          <w:tcPr>
            <w:tcW w:w="1418" w:type="dxa"/>
            <w:tcBorders>
              <w:bottom w:val="single" w:sz="4" w:space="0" w:color="auto"/>
            </w:tcBorders>
            <w:tcPrChange w:id="784" w:author="Rob Blokvoord" w:date="2023-05-22T09:50:00Z">
              <w:tcPr>
                <w:tcW w:w="1246" w:type="dxa"/>
                <w:tcBorders>
                  <w:bottom w:val="single" w:sz="4" w:space="0" w:color="auto"/>
                </w:tcBorders>
              </w:tcPr>
            </w:tcPrChange>
          </w:tcPr>
          <w:p w14:paraId="6EE42567" w14:textId="77777777" w:rsidR="00E8471D" w:rsidRPr="00A6723B" w:rsidRDefault="00F726D5" w:rsidP="00F726D5">
            <w:pPr>
              <w:jc w:val="center"/>
              <w:rPr>
                <w:rFonts w:ascii="Arial Narrow" w:hAnsi="Arial Narrow"/>
                <w:sz w:val="22"/>
                <w:lang w:val="en-GB"/>
              </w:rPr>
            </w:pPr>
            <w:r w:rsidRPr="00A6723B">
              <w:rPr>
                <w:rFonts w:cs="Arial"/>
                <w:sz w:val="22"/>
                <w:lang w:val="en-GB"/>
              </w:rPr>
              <w:t>√</w:t>
            </w:r>
            <w:r w:rsidR="00E8471D" w:rsidRPr="00A6723B">
              <w:rPr>
                <w:rFonts w:ascii="Arial Narrow" w:hAnsi="Arial Narrow" w:cs="Arial Narrow"/>
                <w:sz w:val="22"/>
                <w:lang w:val="en-GB"/>
              </w:rPr>
              <w:t>n /</w:t>
            </w:r>
            <w:r w:rsidRPr="00A6723B">
              <w:rPr>
                <w:rFonts w:ascii="Arial Narrow" w:hAnsi="Arial Narrow" w:cs="Arial Narrow"/>
                <w:sz w:val="22"/>
                <w:lang w:val="en-GB"/>
              </w:rPr>
              <w:t xml:space="preserve"> amount</w:t>
            </w:r>
            <w:r w:rsidR="00E8471D" w:rsidRPr="00A6723B">
              <w:rPr>
                <w:rFonts w:ascii="Arial Narrow" w:hAnsi="Arial Narrow" w:cs="Arial Narrow"/>
                <w:sz w:val="22"/>
                <w:lang w:val="en-GB"/>
              </w:rPr>
              <w:t xml:space="preserve"> </w:t>
            </w:r>
            <w:r w:rsidRPr="00A6723B">
              <w:rPr>
                <w:rFonts w:ascii="Arial Narrow" w:hAnsi="Arial Narrow" w:cs="Arial Narrow"/>
                <w:sz w:val="22"/>
                <w:lang w:val="en-GB"/>
              </w:rPr>
              <w:t>deliveries</w:t>
            </w:r>
          </w:p>
        </w:tc>
        <w:tc>
          <w:tcPr>
            <w:tcW w:w="1276" w:type="dxa"/>
            <w:tcBorders>
              <w:bottom w:val="single" w:sz="4" w:space="0" w:color="auto"/>
            </w:tcBorders>
            <w:tcPrChange w:id="785" w:author="Rob Blokvoord" w:date="2023-05-22T09:50:00Z">
              <w:tcPr>
                <w:tcW w:w="1247" w:type="dxa"/>
                <w:tcBorders>
                  <w:bottom w:val="single" w:sz="4" w:space="0" w:color="auto"/>
                </w:tcBorders>
              </w:tcPr>
            </w:tcPrChange>
          </w:tcPr>
          <w:p w14:paraId="417BC473" w14:textId="77777777" w:rsidR="00E8471D" w:rsidRPr="00A6723B" w:rsidRDefault="00D95A3A" w:rsidP="00E10DD3">
            <w:pPr>
              <w:jc w:val="center"/>
              <w:rPr>
                <w:rFonts w:ascii="Arial Narrow" w:hAnsi="Arial Narrow"/>
                <w:sz w:val="22"/>
                <w:lang w:val="en-GB"/>
              </w:rPr>
            </w:pPr>
            <w:r w:rsidRPr="00A6723B">
              <w:rPr>
                <w:rFonts w:ascii="Arial Narrow" w:hAnsi="Arial Narrow"/>
                <w:sz w:val="22"/>
                <w:lang w:val="en-GB"/>
              </w:rPr>
              <w:t>Food control system</w:t>
            </w:r>
          </w:p>
        </w:tc>
        <w:tc>
          <w:tcPr>
            <w:tcW w:w="1134" w:type="dxa"/>
            <w:tcBorders>
              <w:bottom w:val="single" w:sz="4" w:space="0" w:color="auto"/>
            </w:tcBorders>
            <w:tcPrChange w:id="786" w:author="Rob Blokvoord" w:date="2023-05-22T09:50:00Z">
              <w:tcPr>
                <w:tcW w:w="1246" w:type="dxa"/>
                <w:tcBorders>
                  <w:bottom w:val="single" w:sz="4" w:space="0" w:color="auto"/>
                </w:tcBorders>
              </w:tcPr>
            </w:tcPrChange>
          </w:tcPr>
          <w:p w14:paraId="442C3623" w14:textId="77777777" w:rsidR="00E8471D" w:rsidRPr="00A6723B" w:rsidRDefault="00E8471D" w:rsidP="00F726D5">
            <w:pPr>
              <w:jc w:val="center"/>
              <w:rPr>
                <w:rFonts w:ascii="Arial Narrow" w:hAnsi="Arial Narrow"/>
                <w:sz w:val="22"/>
                <w:lang w:val="en-GB"/>
              </w:rPr>
            </w:pPr>
            <w:r w:rsidRPr="00A6723B">
              <w:rPr>
                <w:rFonts w:ascii="Arial Narrow" w:hAnsi="Arial Narrow"/>
                <w:sz w:val="22"/>
                <w:lang w:val="en-GB"/>
              </w:rPr>
              <w:t>Certificate per batch</w:t>
            </w:r>
          </w:p>
        </w:tc>
        <w:tc>
          <w:tcPr>
            <w:tcW w:w="1842" w:type="dxa"/>
            <w:tcBorders>
              <w:bottom w:val="single" w:sz="4" w:space="0" w:color="auto"/>
            </w:tcBorders>
            <w:tcPrChange w:id="787" w:author="Rob Blokvoord" w:date="2023-05-22T09:50:00Z">
              <w:tcPr>
                <w:tcW w:w="963" w:type="dxa"/>
                <w:tcBorders>
                  <w:bottom w:val="single" w:sz="4" w:space="0" w:color="auto"/>
                </w:tcBorders>
              </w:tcPr>
            </w:tcPrChange>
          </w:tcPr>
          <w:p w14:paraId="6F25A5B1" w14:textId="77777777" w:rsidR="00E8471D" w:rsidRPr="00A6723B" w:rsidRDefault="00F726D5" w:rsidP="00E10DD3">
            <w:pPr>
              <w:jc w:val="center"/>
              <w:rPr>
                <w:rFonts w:ascii="Arial Narrow" w:hAnsi="Arial Narrow"/>
                <w:sz w:val="22"/>
                <w:lang w:val="en-GB"/>
              </w:rPr>
            </w:pPr>
            <w:r w:rsidRPr="00A6723B">
              <w:rPr>
                <w:rFonts w:ascii="Arial Narrow" w:hAnsi="Arial Narrow"/>
                <w:sz w:val="22"/>
                <w:lang w:val="en-GB"/>
              </w:rPr>
              <w:t>Other</w:t>
            </w:r>
          </w:p>
          <w:p w14:paraId="1252745C" w14:textId="77777777" w:rsidR="00E8471D" w:rsidRPr="00A6723B" w:rsidRDefault="00E8471D" w:rsidP="00E10DD3">
            <w:pPr>
              <w:rPr>
                <w:rFonts w:ascii="Arial Narrow" w:hAnsi="Arial Narrow"/>
                <w:sz w:val="22"/>
                <w:lang w:val="en-GB"/>
              </w:rPr>
            </w:pPr>
          </w:p>
        </w:tc>
      </w:tr>
      <w:tr w:rsidR="00E8471D" w:rsidRPr="00991B80" w14:paraId="19EE1EBD" w14:textId="77777777" w:rsidTr="00991B80">
        <w:trPr>
          <w:cantSplit/>
          <w:trHeight w:val="300"/>
          <w:jc w:val="center"/>
          <w:trPrChange w:id="788" w:author="Rob Blokvoord" w:date="2023-05-22T09:50:00Z">
            <w:trPr>
              <w:cantSplit/>
              <w:trHeight w:val="300"/>
              <w:jc w:val="center"/>
            </w:trPr>
          </w:trPrChange>
        </w:trPr>
        <w:tc>
          <w:tcPr>
            <w:tcW w:w="1771" w:type="dxa"/>
            <w:vAlign w:val="center"/>
            <w:tcPrChange w:id="789" w:author="Rob Blokvoord" w:date="2023-05-22T09:50:00Z">
              <w:tcPr>
                <w:tcW w:w="1771" w:type="dxa"/>
                <w:vAlign w:val="center"/>
              </w:tcPr>
            </w:tcPrChange>
          </w:tcPr>
          <w:p w14:paraId="31831E9F" w14:textId="22A7E290" w:rsidR="00E8471D" w:rsidRPr="00A6723B" w:rsidRDefault="00BC0DC8" w:rsidP="00E10DD3">
            <w:pPr>
              <w:rPr>
                <w:color w:val="FF0000"/>
                <w:sz w:val="22"/>
                <w:lang w:val="en-GB"/>
              </w:rPr>
            </w:pPr>
            <w:ins w:id="790" w:author="Rob Blokvoord" w:date="2023-05-22T09:44:00Z">
              <w:r>
                <w:rPr>
                  <w:color w:val="FF0000"/>
                  <w:sz w:val="22"/>
                  <w:lang w:val="en-GB"/>
                </w:rPr>
                <w:t>Lecithin</w:t>
              </w:r>
            </w:ins>
          </w:p>
        </w:tc>
        <w:tc>
          <w:tcPr>
            <w:tcW w:w="2052" w:type="dxa"/>
            <w:vAlign w:val="center"/>
            <w:tcPrChange w:id="791" w:author="Rob Blokvoord" w:date="2023-05-22T09:50:00Z">
              <w:tcPr>
                <w:tcW w:w="2552" w:type="dxa"/>
                <w:vAlign w:val="center"/>
              </w:tcPr>
            </w:tcPrChange>
          </w:tcPr>
          <w:p w14:paraId="0E3A9A80" w14:textId="544C7D08" w:rsidR="00E8471D" w:rsidRPr="00A6723B" w:rsidRDefault="00991B80" w:rsidP="00E10DD3">
            <w:pPr>
              <w:rPr>
                <w:color w:val="FF0000"/>
                <w:sz w:val="22"/>
                <w:lang w:val="en-GB"/>
              </w:rPr>
            </w:pPr>
            <w:ins w:id="792" w:author="Rob Blokvoord" w:date="2023-05-22T09:46:00Z">
              <w:r>
                <w:rPr>
                  <w:color w:val="FF0000"/>
                  <w:sz w:val="22"/>
                  <w:lang w:val="en-GB"/>
                </w:rPr>
                <w:t>Allergen</w:t>
              </w:r>
            </w:ins>
          </w:p>
        </w:tc>
        <w:tc>
          <w:tcPr>
            <w:tcW w:w="1275" w:type="dxa"/>
            <w:shd w:val="clear" w:color="auto" w:fill="FFFFFF"/>
            <w:vAlign w:val="center"/>
            <w:tcPrChange w:id="793" w:author="Rob Blokvoord" w:date="2023-05-22T09:50:00Z">
              <w:tcPr>
                <w:tcW w:w="1393" w:type="dxa"/>
                <w:shd w:val="clear" w:color="auto" w:fill="FFFFFF"/>
                <w:vAlign w:val="center"/>
              </w:tcPr>
            </w:tcPrChange>
          </w:tcPr>
          <w:p w14:paraId="7945CF1A" w14:textId="57185120" w:rsidR="00E8471D" w:rsidRPr="00A6723B" w:rsidRDefault="00991B80" w:rsidP="00E10DD3">
            <w:pPr>
              <w:rPr>
                <w:sz w:val="22"/>
                <w:lang w:val="en-GB"/>
              </w:rPr>
            </w:pPr>
            <w:ins w:id="794" w:author="Rob Blokvoord" w:date="2023-05-22T09:47:00Z">
              <w:r>
                <w:rPr>
                  <w:sz w:val="22"/>
                  <w:lang w:val="en-GB"/>
                </w:rPr>
                <w:t>Yes</w:t>
              </w:r>
            </w:ins>
          </w:p>
        </w:tc>
        <w:tc>
          <w:tcPr>
            <w:tcW w:w="1418" w:type="dxa"/>
            <w:shd w:val="clear" w:color="auto" w:fill="FFFFFF"/>
            <w:vAlign w:val="center"/>
            <w:tcPrChange w:id="795" w:author="Rob Blokvoord" w:date="2023-05-22T09:50:00Z">
              <w:tcPr>
                <w:tcW w:w="1246" w:type="dxa"/>
                <w:shd w:val="clear" w:color="auto" w:fill="FFFFFF"/>
                <w:vAlign w:val="center"/>
              </w:tcPr>
            </w:tcPrChange>
          </w:tcPr>
          <w:p w14:paraId="062717E7" w14:textId="0533BE00" w:rsidR="00E8471D" w:rsidRPr="00A6723B" w:rsidRDefault="00991B80" w:rsidP="00E10DD3">
            <w:pPr>
              <w:rPr>
                <w:sz w:val="22"/>
                <w:lang w:val="en-GB"/>
              </w:rPr>
            </w:pPr>
            <w:ins w:id="796" w:author="Rob Blokvoord" w:date="2023-05-22T09:47:00Z">
              <w:r>
                <w:rPr>
                  <w:sz w:val="22"/>
                  <w:lang w:val="en-GB"/>
                </w:rPr>
                <w:t>Supplier performance</w:t>
              </w:r>
            </w:ins>
          </w:p>
        </w:tc>
        <w:tc>
          <w:tcPr>
            <w:tcW w:w="1276" w:type="dxa"/>
            <w:shd w:val="clear" w:color="auto" w:fill="FFFFFF"/>
            <w:vAlign w:val="center"/>
            <w:tcPrChange w:id="797" w:author="Rob Blokvoord" w:date="2023-05-22T09:50:00Z">
              <w:tcPr>
                <w:tcW w:w="1247" w:type="dxa"/>
                <w:shd w:val="clear" w:color="auto" w:fill="FFFFFF"/>
                <w:vAlign w:val="center"/>
              </w:tcPr>
            </w:tcPrChange>
          </w:tcPr>
          <w:p w14:paraId="24CCAB59" w14:textId="6232A627" w:rsidR="00E8471D" w:rsidRPr="00A6723B" w:rsidRDefault="00991B80" w:rsidP="00E10DD3">
            <w:pPr>
              <w:rPr>
                <w:sz w:val="22"/>
                <w:lang w:val="en-GB"/>
              </w:rPr>
            </w:pPr>
            <w:ins w:id="798" w:author="Rob Blokvoord" w:date="2023-05-22T09:47:00Z">
              <w:r>
                <w:rPr>
                  <w:sz w:val="22"/>
                  <w:lang w:val="en-GB"/>
                </w:rPr>
                <w:t xml:space="preserve">Yes </w:t>
              </w:r>
            </w:ins>
          </w:p>
        </w:tc>
        <w:tc>
          <w:tcPr>
            <w:tcW w:w="1134" w:type="dxa"/>
            <w:shd w:val="clear" w:color="auto" w:fill="FFFFFF"/>
            <w:vAlign w:val="center"/>
            <w:tcPrChange w:id="799" w:author="Rob Blokvoord" w:date="2023-05-22T09:50:00Z">
              <w:tcPr>
                <w:tcW w:w="1246" w:type="dxa"/>
                <w:shd w:val="clear" w:color="auto" w:fill="FFFFFF"/>
                <w:vAlign w:val="center"/>
              </w:tcPr>
            </w:tcPrChange>
          </w:tcPr>
          <w:p w14:paraId="5AD6322C" w14:textId="52E6EBFA" w:rsidR="00E8471D" w:rsidRPr="00A6723B" w:rsidRDefault="00991B80" w:rsidP="00E10DD3">
            <w:pPr>
              <w:rPr>
                <w:sz w:val="22"/>
                <w:lang w:val="en-GB"/>
              </w:rPr>
            </w:pPr>
            <w:ins w:id="800" w:author="Rob Blokvoord" w:date="2023-05-22T09:47:00Z">
              <w:r>
                <w:rPr>
                  <w:sz w:val="22"/>
                  <w:lang w:val="en-GB"/>
                </w:rPr>
                <w:t xml:space="preserve">Yes </w:t>
              </w:r>
            </w:ins>
          </w:p>
        </w:tc>
        <w:tc>
          <w:tcPr>
            <w:tcW w:w="1842" w:type="dxa"/>
            <w:shd w:val="clear" w:color="auto" w:fill="FFFFFF"/>
            <w:vAlign w:val="center"/>
            <w:tcPrChange w:id="801" w:author="Rob Blokvoord" w:date="2023-05-22T09:50:00Z">
              <w:tcPr>
                <w:tcW w:w="963" w:type="dxa"/>
                <w:shd w:val="clear" w:color="auto" w:fill="FFFFFF"/>
                <w:vAlign w:val="center"/>
              </w:tcPr>
            </w:tcPrChange>
          </w:tcPr>
          <w:p w14:paraId="664FAEB4" w14:textId="769C6943" w:rsidR="00E8471D" w:rsidRPr="00A6723B" w:rsidRDefault="00991B80" w:rsidP="00E10DD3">
            <w:pPr>
              <w:rPr>
                <w:sz w:val="22"/>
                <w:lang w:val="en-GB"/>
              </w:rPr>
            </w:pPr>
            <w:ins w:id="802" w:author="Rob Blokvoord" w:date="2023-05-22T09:48:00Z">
              <w:r>
                <w:rPr>
                  <w:sz w:val="22"/>
                  <w:lang w:val="en-GB"/>
                </w:rPr>
                <w:t>Monitoring; validate</w:t>
              </w:r>
            </w:ins>
            <w:ins w:id="803" w:author="Rob Blokvoord" w:date="2023-05-22T09:49:00Z">
              <w:r>
                <w:rPr>
                  <w:sz w:val="22"/>
                  <w:lang w:val="en-GB"/>
                </w:rPr>
                <w:t>d</w:t>
              </w:r>
            </w:ins>
            <w:ins w:id="804" w:author="Rob Blokvoord" w:date="2023-05-22T09:48:00Z">
              <w:r>
                <w:rPr>
                  <w:sz w:val="22"/>
                  <w:lang w:val="en-GB"/>
                </w:rPr>
                <w:t xml:space="preserve"> cleaning</w:t>
              </w:r>
            </w:ins>
            <w:ins w:id="805" w:author="Rob Blokvoord" w:date="2023-05-22T09:49:00Z">
              <w:r>
                <w:rPr>
                  <w:sz w:val="22"/>
                  <w:lang w:val="en-GB"/>
                </w:rPr>
                <w:t>; dedicated equipment</w:t>
              </w:r>
            </w:ins>
            <w:ins w:id="806" w:author="Rob Blokvoord" w:date="2023-05-22T10:07:00Z">
              <w:r w:rsidR="0091712D">
                <w:rPr>
                  <w:sz w:val="22"/>
                  <w:lang w:val="en-GB"/>
                </w:rPr>
                <w:t>; segregation; identification</w:t>
              </w:r>
            </w:ins>
          </w:p>
        </w:tc>
      </w:tr>
      <w:tr w:rsidR="00991B80" w:rsidRPr="00991B80" w14:paraId="3F30FA82" w14:textId="77777777" w:rsidTr="00991B80">
        <w:trPr>
          <w:cantSplit/>
          <w:trHeight w:val="300"/>
          <w:jc w:val="center"/>
          <w:trPrChange w:id="807" w:author="Rob Blokvoord" w:date="2023-05-22T09:50:00Z">
            <w:trPr>
              <w:cantSplit/>
              <w:trHeight w:val="300"/>
              <w:jc w:val="center"/>
            </w:trPr>
          </w:trPrChange>
        </w:trPr>
        <w:tc>
          <w:tcPr>
            <w:tcW w:w="1771" w:type="dxa"/>
            <w:vAlign w:val="center"/>
            <w:tcPrChange w:id="808" w:author="Rob Blokvoord" w:date="2023-05-22T09:50:00Z">
              <w:tcPr>
                <w:tcW w:w="1771" w:type="dxa"/>
                <w:vAlign w:val="center"/>
              </w:tcPr>
            </w:tcPrChange>
          </w:tcPr>
          <w:p w14:paraId="5F1DE8FD" w14:textId="1A251BA2" w:rsidR="00991B80" w:rsidRPr="00A6723B" w:rsidRDefault="00BB767A" w:rsidP="00991B80">
            <w:pPr>
              <w:rPr>
                <w:color w:val="FF0000"/>
                <w:sz w:val="22"/>
                <w:lang w:val="en-GB"/>
              </w:rPr>
            </w:pPr>
            <w:ins w:id="809" w:author="Rob Blokvoord" w:date="2023-05-22T10:23:00Z">
              <w:r>
                <w:rPr>
                  <w:color w:val="FF0000"/>
                  <w:sz w:val="22"/>
                  <w:lang w:val="en-GB"/>
                </w:rPr>
                <w:t>Lecithin</w:t>
              </w:r>
            </w:ins>
          </w:p>
        </w:tc>
        <w:tc>
          <w:tcPr>
            <w:tcW w:w="2052" w:type="dxa"/>
            <w:vAlign w:val="center"/>
            <w:tcPrChange w:id="810" w:author="Rob Blokvoord" w:date="2023-05-22T09:50:00Z">
              <w:tcPr>
                <w:tcW w:w="2552" w:type="dxa"/>
                <w:vAlign w:val="center"/>
              </w:tcPr>
            </w:tcPrChange>
          </w:tcPr>
          <w:p w14:paraId="198011D2" w14:textId="17ABDB43" w:rsidR="00991B80" w:rsidRPr="00A6723B" w:rsidRDefault="00991B80" w:rsidP="00991B80">
            <w:pPr>
              <w:rPr>
                <w:color w:val="FF0000"/>
                <w:sz w:val="22"/>
                <w:lang w:val="en-GB"/>
              </w:rPr>
            </w:pPr>
            <w:ins w:id="811" w:author="Rob Blokvoord" w:date="2023-05-22T09:46:00Z">
              <w:r>
                <w:rPr>
                  <w:color w:val="FF0000"/>
                  <w:sz w:val="22"/>
                  <w:lang w:val="en-GB"/>
                </w:rPr>
                <w:t>Contaminants</w:t>
              </w:r>
            </w:ins>
            <w:ins w:id="812" w:author="Rob Blokvoord" w:date="2023-05-22T10:06:00Z">
              <w:r w:rsidR="0091712D">
                <w:rPr>
                  <w:color w:val="FF0000"/>
                  <w:sz w:val="22"/>
                  <w:lang w:val="en-GB"/>
                </w:rPr>
                <w:t xml:space="preserve"> </w:t>
              </w:r>
              <w:proofErr w:type="spellStart"/>
              <w:r w:rsidR="0091712D">
                <w:rPr>
                  <w:color w:val="FF0000"/>
                  <w:sz w:val="22"/>
                  <w:lang w:val="en-GB"/>
                </w:rPr>
                <w:t>incl</w:t>
              </w:r>
              <w:proofErr w:type="spellEnd"/>
              <w:r w:rsidR="0091712D">
                <w:rPr>
                  <w:color w:val="FF0000"/>
                  <w:sz w:val="22"/>
                  <w:lang w:val="en-GB"/>
                </w:rPr>
                <w:t xml:space="preserve"> GMO</w:t>
              </w:r>
            </w:ins>
          </w:p>
        </w:tc>
        <w:tc>
          <w:tcPr>
            <w:tcW w:w="1275" w:type="dxa"/>
            <w:shd w:val="clear" w:color="auto" w:fill="FFFFFF"/>
            <w:vAlign w:val="center"/>
            <w:tcPrChange w:id="813" w:author="Rob Blokvoord" w:date="2023-05-22T09:50:00Z">
              <w:tcPr>
                <w:tcW w:w="1393" w:type="dxa"/>
                <w:shd w:val="clear" w:color="auto" w:fill="FFFFFF"/>
                <w:vAlign w:val="center"/>
              </w:tcPr>
            </w:tcPrChange>
          </w:tcPr>
          <w:p w14:paraId="61386BF2" w14:textId="61B0AAAC" w:rsidR="00991B80" w:rsidRPr="00A6723B" w:rsidRDefault="00991B80" w:rsidP="00991B80">
            <w:pPr>
              <w:rPr>
                <w:sz w:val="22"/>
                <w:lang w:val="en-GB"/>
              </w:rPr>
            </w:pPr>
            <w:ins w:id="814" w:author="Rob Blokvoord" w:date="2023-05-22T09:48:00Z">
              <w:r>
                <w:rPr>
                  <w:sz w:val="22"/>
                  <w:lang w:val="en-GB"/>
                </w:rPr>
                <w:t>Yes</w:t>
              </w:r>
            </w:ins>
          </w:p>
        </w:tc>
        <w:tc>
          <w:tcPr>
            <w:tcW w:w="1418" w:type="dxa"/>
            <w:shd w:val="clear" w:color="auto" w:fill="FFFFFF"/>
            <w:vAlign w:val="center"/>
            <w:tcPrChange w:id="815" w:author="Rob Blokvoord" w:date="2023-05-22T09:50:00Z">
              <w:tcPr>
                <w:tcW w:w="1246" w:type="dxa"/>
                <w:shd w:val="clear" w:color="auto" w:fill="FFFFFF"/>
                <w:vAlign w:val="center"/>
              </w:tcPr>
            </w:tcPrChange>
          </w:tcPr>
          <w:p w14:paraId="4C9207C4" w14:textId="51907C3F" w:rsidR="00991B80" w:rsidRPr="00A6723B" w:rsidRDefault="00991B80" w:rsidP="00991B80">
            <w:pPr>
              <w:rPr>
                <w:sz w:val="22"/>
                <w:lang w:val="en-GB"/>
              </w:rPr>
            </w:pPr>
            <w:ins w:id="816" w:author="Rob Blokvoord" w:date="2023-05-22T09:48:00Z">
              <w:r>
                <w:rPr>
                  <w:sz w:val="22"/>
                  <w:lang w:val="en-GB"/>
                </w:rPr>
                <w:t>Supplier performance</w:t>
              </w:r>
            </w:ins>
          </w:p>
        </w:tc>
        <w:tc>
          <w:tcPr>
            <w:tcW w:w="1276" w:type="dxa"/>
            <w:shd w:val="clear" w:color="auto" w:fill="FFFFFF"/>
            <w:vAlign w:val="center"/>
            <w:tcPrChange w:id="817" w:author="Rob Blokvoord" w:date="2023-05-22T09:50:00Z">
              <w:tcPr>
                <w:tcW w:w="1247" w:type="dxa"/>
                <w:shd w:val="clear" w:color="auto" w:fill="FFFFFF"/>
                <w:vAlign w:val="center"/>
              </w:tcPr>
            </w:tcPrChange>
          </w:tcPr>
          <w:p w14:paraId="1940D6C7" w14:textId="2EFB6F14" w:rsidR="00991B80" w:rsidRPr="00A6723B" w:rsidRDefault="00991B80" w:rsidP="00991B80">
            <w:pPr>
              <w:rPr>
                <w:sz w:val="22"/>
                <w:lang w:val="en-GB"/>
              </w:rPr>
            </w:pPr>
            <w:ins w:id="818" w:author="Rob Blokvoord" w:date="2023-05-22T09:48:00Z">
              <w:r>
                <w:rPr>
                  <w:sz w:val="22"/>
                  <w:lang w:val="en-GB"/>
                </w:rPr>
                <w:t xml:space="preserve">Yes </w:t>
              </w:r>
            </w:ins>
          </w:p>
        </w:tc>
        <w:tc>
          <w:tcPr>
            <w:tcW w:w="1134" w:type="dxa"/>
            <w:shd w:val="clear" w:color="auto" w:fill="FFFFFF"/>
            <w:vAlign w:val="center"/>
            <w:tcPrChange w:id="819" w:author="Rob Blokvoord" w:date="2023-05-22T09:50:00Z">
              <w:tcPr>
                <w:tcW w:w="1246" w:type="dxa"/>
                <w:shd w:val="clear" w:color="auto" w:fill="FFFFFF"/>
                <w:vAlign w:val="center"/>
              </w:tcPr>
            </w:tcPrChange>
          </w:tcPr>
          <w:p w14:paraId="677C4B56" w14:textId="7EE12535" w:rsidR="00991B80" w:rsidRPr="00A6723B" w:rsidRDefault="00991B80" w:rsidP="00991B80">
            <w:pPr>
              <w:rPr>
                <w:sz w:val="22"/>
                <w:lang w:val="en-GB"/>
              </w:rPr>
            </w:pPr>
            <w:ins w:id="820" w:author="Rob Blokvoord" w:date="2023-05-22T09:48:00Z">
              <w:r>
                <w:rPr>
                  <w:sz w:val="22"/>
                  <w:lang w:val="en-GB"/>
                </w:rPr>
                <w:t xml:space="preserve">Yes </w:t>
              </w:r>
            </w:ins>
          </w:p>
        </w:tc>
        <w:tc>
          <w:tcPr>
            <w:tcW w:w="1842" w:type="dxa"/>
            <w:shd w:val="clear" w:color="auto" w:fill="FFFFFF"/>
            <w:vAlign w:val="center"/>
            <w:tcPrChange w:id="821" w:author="Rob Blokvoord" w:date="2023-05-22T09:50:00Z">
              <w:tcPr>
                <w:tcW w:w="963" w:type="dxa"/>
                <w:shd w:val="clear" w:color="auto" w:fill="FFFFFF"/>
                <w:vAlign w:val="center"/>
              </w:tcPr>
            </w:tcPrChange>
          </w:tcPr>
          <w:p w14:paraId="2663012E" w14:textId="6532313F" w:rsidR="00991B80" w:rsidRPr="00A6723B" w:rsidRDefault="0091712D" w:rsidP="00991B80">
            <w:pPr>
              <w:rPr>
                <w:sz w:val="22"/>
                <w:lang w:val="en-GB"/>
              </w:rPr>
            </w:pPr>
            <w:ins w:id="822" w:author="Rob Blokvoord" w:date="2023-05-22T10:07:00Z">
              <w:r>
                <w:rPr>
                  <w:sz w:val="22"/>
                  <w:lang w:val="en-GB"/>
                </w:rPr>
                <w:t>Monitoring; validated cleaning; dedicated equipment; segregation; identification</w:t>
              </w:r>
            </w:ins>
          </w:p>
        </w:tc>
      </w:tr>
      <w:tr w:rsidR="00991B80" w:rsidRPr="00991B80" w14:paraId="386F9D26" w14:textId="77777777" w:rsidTr="00991B80">
        <w:trPr>
          <w:cantSplit/>
          <w:trHeight w:val="300"/>
          <w:jc w:val="center"/>
          <w:trPrChange w:id="823" w:author="Rob Blokvoord" w:date="2023-05-22T09:50:00Z">
            <w:trPr>
              <w:cantSplit/>
              <w:trHeight w:val="300"/>
              <w:jc w:val="center"/>
            </w:trPr>
          </w:trPrChange>
        </w:trPr>
        <w:tc>
          <w:tcPr>
            <w:tcW w:w="1771" w:type="dxa"/>
            <w:vAlign w:val="center"/>
            <w:tcPrChange w:id="824" w:author="Rob Blokvoord" w:date="2023-05-22T09:50:00Z">
              <w:tcPr>
                <w:tcW w:w="1771" w:type="dxa"/>
                <w:vAlign w:val="center"/>
              </w:tcPr>
            </w:tcPrChange>
          </w:tcPr>
          <w:p w14:paraId="55071AED" w14:textId="77777777" w:rsidR="00991B80" w:rsidRPr="00A6723B" w:rsidRDefault="00991B80" w:rsidP="00991B80">
            <w:pPr>
              <w:rPr>
                <w:color w:val="FF0000"/>
                <w:sz w:val="22"/>
                <w:lang w:val="en-GB"/>
              </w:rPr>
            </w:pPr>
          </w:p>
        </w:tc>
        <w:tc>
          <w:tcPr>
            <w:tcW w:w="2052" w:type="dxa"/>
            <w:vAlign w:val="center"/>
            <w:tcPrChange w:id="825" w:author="Rob Blokvoord" w:date="2023-05-22T09:50:00Z">
              <w:tcPr>
                <w:tcW w:w="2552" w:type="dxa"/>
                <w:vAlign w:val="center"/>
              </w:tcPr>
            </w:tcPrChange>
          </w:tcPr>
          <w:p w14:paraId="0CA0DDCD" w14:textId="77777777" w:rsidR="00991B80" w:rsidRPr="00A6723B" w:rsidRDefault="00991B80" w:rsidP="00991B80">
            <w:pPr>
              <w:rPr>
                <w:color w:val="FF0000"/>
                <w:sz w:val="22"/>
                <w:lang w:val="en-GB"/>
              </w:rPr>
            </w:pPr>
          </w:p>
        </w:tc>
        <w:tc>
          <w:tcPr>
            <w:tcW w:w="1275" w:type="dxa"/>
            <w:shd w:val="clear" w:color="auto" w:fill="FFFFFF"/>
            <w:vAlign w:val="center"/>
            <w:tcPrChange w:id="826" w:author="Rob Blokvoord" w:date="2023-05-22T09:50:00Z">
              <w:tcPr>
                <w:tcW w:w="1393" w:type="dxa"/>
                <w:shd w:val="clear" w:color="auto" w:fill="FFFFFF"/>
                <w:vAlign w:val="center"/>
              </w:tcPr>
            </w:tcPrChange>
          </w:tcPr>
          <w:p w14:paraId="1269C3F0" w14:textId="77777777" w:rsidR="00991B80" w:rsidRPr="00A6723B" w:rsidRDefault="00991B80" w:rsidP="00991B80">
            <w:pPr>
              <w:rPr>
                <w:sz w:val="22"/>
                <w:lang w:val="en-GB"/>
              </w:rPr>
            </w:pPr>
          </w:p>
        </w:tc>
        <w:tc>
          <w:tcPr>
            <w:tcW w:w="1418" w:type="dxa"/>
            <w:shd w:val="clear" w:color="auto" w:fill="FFFFFF"/>
            <w:vAlign w:val="center"/>
            <w:tcPrChange w:id="827" w:author="Rob Blokvoord" w:date="2023-05-22T09:50:00Z">
              <w:tcPr>
                <w:tcW w:w="1246" w:type="dxa"/>
                <w:shd w:val="clear" w:color="auto" w:fill="FFFFFF"/>
                <w:vAlign w:val="center"/>
              </w:tcPr>
            </w:tcPrChange>
          </w:tcPr>
          <w:p w14:paraId="7E8E8615" w14:textId="77777777" w:rsidR="00991B80" w:rsidRPr="00A6723B" w:rsidRDefault="00991B80" w:rsidP="00991B80">
            <w:pPr>
              <w:rPr>
                <w:sz w:val="22"/>
                <w:lang w:val="en-GB"/>
              </w:rPr>
            </w:pPr>
          </w:p>
        </w:tc>
        <w:tc>
          <w:tcPr>
            <w:tcW w:w="1276" w:type="dxa"/>
            <w:shd w:val="clear" w:color="auto" w:fill="FFFFFF"/>
            <w:vAlign w:val="center"/>
            <w:tcPrChange w:id="828" w:author="Rob Blokvoord" w:date="2023-05-22T09:50:00Z">
              <w:tcPr>
                <w:tcW w:w="1247" w:type="dxa"/>
                <w:shd w:val="clear" w:color="auto" w:fill="FFFFFF"/>
                <w:vAlign w:val="center"/>
              </w:tcPr>
            </w:tcPrChange>
          </w:tcPr>
          <w:p w14:paraId="3CBAC0CD" w14:textId="77777777" w:rsidR="00991B80" w:rsidRPr="00A6723B" w:rsidRDefault="00991B80" w:rsidP="00991B80">
            <w:pPr>
              <w:rPr>
                <w:sz w:val="22"/>
                <w:lang w:val="en-GB"/>
              </w:rPr>
            </w:pPr>
          </w:p>
        </w:tc>
        <w:tc>
          <w:tcPr>
            <w:tcW w:w="1134" w:type="dxa"/>
            <w:shd w:val="clear" w:color="auto" w:fill="FFFFFF"/>
            <w:vAlign w:val="center"/>
            <w:tcPrChange w:id="829" w:author="Rob Blokvoord" w:date="2023-05-22T09:50:00Z">
              <w:tcPr>
                <w:tcW w:w="1246" w:type="dxa"/>
                <w:shd w:val="clear" w:color="auto" w:fill="FFFFFF"/>
                <w:vAlign w:val="center"/>
              </w:tcPr>
            </w:tcPrChange>
          </w:tcPr>
          <w:p w14:paraId="638344F9" w14:textId="77777777" w:rsidR="00991B80" w:rsidRPr="00A6723B" w:rsidRDefault="00991B80" w:rsidP="00991B80">
            <w:pPr>
              <w:rPr>
                <w:sz w:val="22"/>
                <w:lang w:val="en-GB"/>
              </w:rPr>
            </w:pPr>
          </w:p>
        </w:tc>
        <w:tc>
          <w:tcPr>
            <w:tcW w:w="1842" w:type="dxa"/>
            <w:shd w:val="clear" w:color="auto" w:fill="FFFFFF"/>
            <w:vAlign w:val="center"/>
            <w:tcPrChange w:id="830" w:author="Rob Blokvoord" w:date="2023-05-22T09:50:00Z">
              <w:tcPr>
                <w:tcW w:w="963" w:type="dxa"/>
                <w:shd w:val="clear" w:color="auto" w:fill="FFFFFF"/>
                <w:vAlign w:val="center"/>
              </w:tcPr>
            </w:tcPrChange>
          </w:tcPr>
          <w:p w14:paraId="3DF9EFC1" w14:textId="77777777" w:rsidR="00991B80" w:rsidRPr="00A6723B" w:rsidRDefault="00991B80" w:rsidP="00991B80">
            <w:pPr>
              <w:rPr>
                <w:sz w:val="22"/>
                <w:lang w:val="en-GB"/>
              </w:rPr>
            </w:pPr>
          </w:p>
        </w:tc>
      </w:tr>
      <w:tr w:rsidR="00991B80" w:rsidRPr="00991B80" w14:paraId="226E1A8F" w14:textId="77777777" w:rsidTr="00991B80">
        <w:trPr>
          <w:cantSplit/>
          <w:trHeight w:val="300"/>
          <w:jc w:val="center"/>
          <w:trPrChange w:id="831" w:author="Rob Blokvoord" w:date="2023-05-22T09:50:00Z">
            <w:trPr>
              <w:cantSplit/>
              <w:trHeight w:val="300"/>
              <w:jc w:val="center"/>
            </w:trPr>
          </w:trPrChange>
        </w:trPr>
        <w:tc>
          <w:tcPr>
            <w:tcW w:w="1771" w:type="dxa"/>
            <w:vAlign w:val="center"/>
            <w:tcPrChange w:id="832" w:author="Rob Blokvoord" w:date="2023-05-22T09:50:00Z">
              <w:tcPr>
                <w:tcW w:w="1771" w:type="dxa"/>
                <w:vAlign w:val="center"/>
              </w:tcPr>
            </w:tcPrChange>
          </w:tcPr>
          <w:p w14:paraId="2CEC9312" w14:textId="77777777" w:rsidR="00991B80" w:rsidRPr="00A6723B" w:rsidRDefault="00991B80" w:rsidP="00991B80">
            <w:pPr>
              <w:rPr>
                <w:color w:val="FF0000"/>
                <w:sz w:val="22"/>
                <w:lang w:val="en-GB"/>
              </w:rPr>
            </w:pPr>
          </w:p>
        </w:tc>
        <w:tc>
          <w:tcPr>
            <w:tcW w:w="2052" w:type="dxa"/>
            <w:vAlign w:val="center"/>
            <w:tcPrChange w:id="833" w:author="Rob Blokvoord" w:date="2023-05-22T09:50:00Z">
              <w:tcPr>
                <w:tcW w:w="2552" w:type="dxa"/>
                <w:vAlign w:val="center"/>
              </w:tcPr>
            </w:tcPrChange>
          </w:tcPr>
          <w:p w14:paraId="0AD2F255" w14:textId="77777777" w:rsidR="00991B80" w:rsidRPr="00A6723B" w:rsidRDefault="00991B80" w:rsidP="00991B80">
            <w:pPr>
              <w:rPr>
                <w:color w:val="FF0000"/>
                <w:sz w:val="22"/>
                <w:lang w:val="en-GB"/>
              </w:rPr>
            </w:pPr>
          </w:p>
        </w:tc>
        <w:tc>
          <w:tcPr>
            <w:tcW w:w="1275" w:type="dxa"/>
            <w:shd w:val="clear" w:color="auto" w:fill="FFFFFF"/>
            <w:vAlign w:val="center"/>
            <w:tcPrChange w:id="834" w:author="Rob Blokvoord" w:date="2023-05-22T09:50:00Z">
              <w:tcPr>
                <w:tcW w:w="1393" w:type="dxa"/>
                <w:shd w:val="clear" w:color="auto" w:fill="FFFFFF"/>
                <w:vAlign w:val="center"/>
              </w:tcPr>
            </w:tcPrChange>
          </w:tcPr>
          <w:p w14:paraId="59A763B8" w14:textId="77777777" w:rsidR="00991B80" w:rsidRPr="00A6723B" w:rsidRDefault="00991B80" w:rsidP="00991B80">
            <w:pPr>
              <w:rPr>
                <w:sz w:val="22"/>
                <w:lang w:val="en-GB"/>
              </w:rPr>
            </w:pPr>
          </w:p>
        </w:tc>
        <w:tc>
          <w:tcPr>
            <w:tcW w:w="1418" w:type="dxa"/>
            <w:shd w:val="clear" w:color="auto" w:fill="FFFFFF"/>
            <w:vAlign w:val="center"/>
            <w:tcPrChange w:id="835" w:author="Rob Blokvoord" w:date="2023-05-22T09:50:00Z">
              <w:tcPr>
                <w:tcW w:w="1246" w:type="dxa"/>
                <w:shd w:val="clear" w:color="auto" w:fill="FFFFFF"/>
                <w:vAlign w:val="center"/>
              </w:tcPr>
            </w:tcPrChange>
          </w:tcPr>
          <w:p w14:paraId="05A97692" w14:textId="77777777" w:rsidR="00991B80" w:rsidRPr="00A6723B" w:rsidRDefault="00991B80" w:rsidP="00991B80">
            <w:pPr>
              <w:rPr>
                <w:sz w:val="22"/>
                <w:lang w:val="en-GB"/>
              </w:rPr>
            </w:pPr>
          </w:p>
        </w:tc>
        <w:tc>
          <w:tcPr>
            <w:tcW w:w="1276" w:type="dxa"/>
            <w:shd w:val="clear" w:color="auto" w:fill="FFFFFF"/>
            <w:vAlign w:val="center"/>
            <w:tcPrChange w:id="836" w:author="Rob Blokvoord" w:date="2023-05-22T09:50:00Z">
              <w:tcPr>
                <w:tcW w:w="1247" w:type="dxa"/>
                <w:shd w:val="clear" w:color="auto" w:fill="FFFFFF"/>
                <w:vAlign w:val="center"/>
              </w:tcPr>
            </w:tcPrChange>
          </w:tcPr>
          <w:p w14:paraId="513661A8" w14:textId="77777777" w:rsidR="00991B80" w:rsidRPr="00A6723B" w:rsidRDefault="00991B80" w:rsidP="00991B80">
            <w:pPr>
              <w:rPr>
                <w:sz w:val="22"/>
                <w:lang w:val="en-GB"/>
              </w:rPr>
            </w:pPr>
          </w:p>
        </w:tc>
        <w:tc>
          <w:tcPr>
            <w:tcW w:w="1134" w:type="dxa"/>
            <w:shd w:val="clear" w:color="auto" w:fill="FFFFFF"/>
            <w:vAlign w:val="center"/>
            <w:tcPrChange w:id="837" w:author="Rob Blokvoord" w:date="2023-05-22T09:50:00Z">
              <w:tcPr>
                <w:tcW w:w="1246" w:type="dxa"/>
                <w:shd w:val="clear" w:color="auto" w:fill="FFFFFF"/>
                <w:vAlign w:val="center"/>
              </w:tcPr>
            </w:tcPrChange>
          </w:tcPr>
          <w:p w14:paraId="2E4D40BA" w14:textId="77777777" w:rsidR="00991B80" w:rsidRPr="00A6723B" w:rsidRDefault="00991B80" w:rsidP="00991B80">
            <w:pPr>
              <w:rPr>
                <w:sz w:val="22"/>
                <w:lang w:val="en-GB"/>
              </w:rPr>
            </w:pPr>
          </w:p>
        </w:tc>
        <w:tc>
          <w:tcPr>
            <w:tcW w:w="1842" w:type="dxa"/>
            <w:shd w:val="clear" w:color="auto" w:fill="FFFFFF"/>
            <w:vAlign w:val="center"/>
            <w:tcPrChange w:id="838" w:author="Rob Blokvoord" w:date="2023-05-22T09:50:00Z">
              <w:tcPr>
                <w:tcW w:w="963" w:type="dxa"/>
                <w:shd w:val="clear" w:color="auto" w:fill="FFFFFF"/>
                <w:vAlign w:val="center"/>
              </w:tcPr>
            </w:tcPrChange>
          </w:tcPr>
          <w:p w14:paraId="64B8D91D" w14:textId="77777777" w:rsidR="00991B80" w:rsidRPr="00A6723B" w:rsidRDefault="00991B80" w:rsidP="00991B80">
            <w:pPr>
              <w:rPr>
                <w:sz w:val="22"/>
                <w:lang w:val="en-GB"/>
              </w:rPr>
            </w:pPr>
          </w:p>
        </w:tc>
      </w:tr>
      <w:tr w:rsidR="00991B80" w:rsidRPr="00991B80" w14:paraId="412276F3" w14:textId="77777777" w:rsidTr="00991B80">
        <w:trPr>
          <w:cantSplit/>
          <w:trHeight w:val="300"/>
          <w:jc w:val="center"/>
          <w:trPrChange w:id="839" w:author="Rob Blokvoord" w:date="2023-05-22T09:50:00Z">
            <w:trPr>
              <w:cantSplit/>
              <w:trHeight w:val="300"/>
              <w:jc w:val="center"/>
            </w:trPr>
          </w:trPrChange>
        </w:trPr>
        <w:tc>
          <w:tcPr>
            <w:tcW w:w="1771" w:type="dxa"/>
            <w:vAlign w:val="center"/>
            <w:tcPrChange w:id="840" w:author="Rob Blokvoord" w:date="2023-05-22T09:50:00Z">
              <w:tcPr>
                <w:tcW w:w="1771" w:type="dxa"/>
                <w:vAlign w:val="center"/>
              </w:tcPr>
            </w:tcPrChange>
          </w:tcPr>
          <w:p w14:paraId="74FD9E70" w14:textId="77777777" w:rsidR="00991B80" w:rsidRPr="00A6723B" w:rsidRDefault="00991B80" w:rsidP="00991B80">
            <w:pPr>
              <w:rPr>
                <w:color w:val="FF0000"/>
                <w:sz w:val="22"/>
                <w:lang w:val="en-GB"/>
              </w:rPr>
            </w:pPr>
          </w:p>
        </w:tc>
        <w:tc>
          <w:tcPr>
            <w:tcW w:w="2052" w:type="dxa"/>
            <w:vAlign w:val="center"/>
            <w:tcPrChange w:id="841" w:author="Rob Blokvoord" w:date="2023-05-22T09:50:00Z">
              <w:tcPr>
                <w:tcW w:w="2552" w:type="dxa"/>
                <w:vAlign w:val="center"/>
              </w:tcPr>
            </w:tcPrChange>
          </w:tcPr>
          <w:p w14:paraId="40B41B42" w14:textId="77777777" w:rsidR="00991B80" w:rsidRPr="00A6723B" w:rsidRDefault="00991B80" w:rsidP="00991B80">
            <w:pPr>
              <w:rPr>
                <w:color w:val="FF0000"/>
                <w:sz w:val="22"/>
                <w:lang w:val="en-GB"/>
              </w:rPr>
            </w:pPr>
          </w:p>
        </w:tc>
        <w:tc>
          <w:tcPr>
            <w:tcW w:w="1275" w:type="dxa"/>
            <w:shd w:val="clear" w:color="auto" w:fill="FFFFFF"/>
            <w:vAlign w:val="center"/>
            <w:tcPrChange w:id="842" w:author="Rob Blokvoord" w:date="2023-05-22T09:50:00Z">
              <w:tcPr>
                <w:tcW w:w="1393" w:type="dxa"/>
                <w:shd w:val="clear" w:color="auto" w:fill="FFFFFF"/>
                <w:vAlign w:val="center"/>
              </w:tcPr>
            </w:tcPrChange>
          </w:tcPr>
          <w:p w14:paraId="58869475" w14:textId="77777777" w:rsidR="00991B80" w:rsidRPr="00A6723B" w:rsidRDefault="00991B80" w:rsidP="00991B80">
            <w:pPr>
              <w:rPr>
                <w:sz w:val="22"/>
                <w:lang w:val="en-GB"/>
              </w:rPr>
            </w:pPr>
          </w:p>
        </w:tc>
        <w:tc>
          <w:tcPr>
            <w:tcW w:w="1418" w:type="dxa"/>
            <w:shd w:val="clear" w:color="auto" w:fill="FFFFFF"/>
            <w:vAlign w:val="center"/>
            <w:tcPrChange w:id="843" w:author="Rob Blokvoord" w:date="2023-05-22T09:50:00Z">
              <w:tcPr>
                <w:tcW w:w="1246" w:type="dxa"/>
                <w:shd w:val="clear" w:color="auto" w:fill="FFFFFF"/>
                <w:vAlign w:val="center"/>
              </w:tcPr>
            </w:tcPrChange>
          </w:tcPr>
          <w:p w14:paraId="3DFA3268" w14:textId="77777777" w:rsidR="00991B80" w:rsidRPr="00A6723B" w:rsidRDefault="00991B80" w:rsidP="00991B80">
            <w:pPr>
              <w:rPr>
                <w:sz w:val="22"/>
                <w:lang w:val="en-GB"/>
              </w:rPr>
            </w:pPr>
          </w:p>
        </w:tc>
        <w:tc>
          <w:tcPr>
            <w:tcW w:w="1276" w:type="dxa"/>
            <w:shd w:val="clear" w:color="auto" w:fill="FFFFFF"/>
            <w:vAlign w:val="center"/>
            <w:tcPrChange w:id="844" w:author="Rob Blokvoord" w:date="2023-05-22T09:50:00Z">
              <w:tcPr>
                <w:tcW w:w="1247" w:type="dxa"/>
                <w:shd w:val="clear" w:color="auto" w:fill="FFFFFF"/>
                <w:vAlign w:val="center"/>
              </w:tcPr>
            </w:tcPrChange>
          </w:tcPr>
          <w:p w14:paraId="426C9AD2" w14:textId="77777777" w:rsidR="00991B80" w:rsidRPr="00A6723B" w:rsidRDefault="00991B80" w:rsidP="00991B80">
            <w:pPr>
              <w:rPr>
                <w:sz w:val="22"/>
                <w:lang w:val="en-GB"/>
              </w:rPr>
            </w:pPr>
          </w:p>
        </w:tc>
        <w:tc>
          <w:tcPr>
            <w:tcW w:w="1134" w:type="dxa"/>
            <w:shd w:val="clear" w:color="auto" w:fill="FFFFFF"/>
            <w:vAlign w:val="center"/>
            <w:tcPrChange w:id="845" w:author="Rob Blokvoord" w:date="2023-05-22T09:50:00Z">
              <w:tcPr>
                <w:tcW w:w="1246" w:type="dxa"/>
                <w:shd w:val="clear" w:color="auto" w:fill="FFFFFF"/>
                <w:vAlign w:val="center"/>
              </w:tcPr>
            </w:tcPrChange>
          </w:tcPr>
          <w:p w14:paraId="5B7C385D" w14:textId="77777777" w:rsidR="00991B80" w:rsidRPr="00A6723B" w:rsidRDefault="00991B80" w:rsidP="00991B80">
            <w:pPr>
              <w:rPr>
                <w:sz w:val="22"/>
                <w:lang w:val="en-GB"/>
              </w:rPr>
            </w:pPr>
          </w:p>
        </w:tc>
        <w:tc>
          <w:tcPr>
            <w:tcW w:w="1842" w:type="dxa"/>
            <w:shd w:val="clear" w:color="auto" w:fill="FFFFFF"/>
            <w:vAlign w:val="center"/>
            <w:tcPrChange w:id="846" w:author="Rob Blokvoord" w:date="2023-05-22T09:50:00Z">
              <w:tcPr>
                <w:tcW w:w="963" w:type="dxa"/>
                <w:shd w:val="clear" w:color="auto" w:fill="FFFFFF"/>
                <w:vAlign w:val="center"/>
              </w:tcPr>
            </w:tcPrChange>
          </w:tcPr>
          <w:p w14:paraId="478B2BF7" w14:textId="77777777" w:rsidR="00991B80" w:rsidRPr="00A6723B" w:rsidRDefault="00991B80" w:rsidP="00991B80">
            <w:pPr>
              <w:rPr>
                <w:sz w:val="22"/>
                <w:lang w:val="en-GB"/>
              </w:rPr>
            </w:pPr>
          </w:p>
        </w:tc>
      </w:tr>
    </w:tbl>
    <w:p w14:paraId="623A2869" w14:textId="77777777" w:rsidR="00E8471D" w:rsidRPr="00A6723B" w:rsidRDefault="00E8471D" w:rsidP="00EC1C16">
      <w:pPr>
        <w:rPr>
          <w:lang w:val="en-GB"/>
        </w:rPr>
      </w:pPr>
    </w:p>
    <w:p w14:paraId="6C2D1FB4" w14:textId="77777777" w:rsidR="00EC1C16" w:rsidRDefault="00BC25AC" w:rsidP="00EC1C16">
      <w:pPr>
        <w:rPr>
          <w:b/>
          <w:sz w:val="24"/>
          <w:lang w:val="en-GB"/>
        </w:rPr>
      </w:pPr>
      <w:r w:rsidRPr="00A6723B">
        <w:rPr>
          <w:b/>
          <w:sz w:val="24"/>
          <w:lang w:val="en-GB"/>
        </w:rPr>
        <w:t>6.2</w:t>
      </w:r>
      <w:r w:rsidR="00EC1C16" w:rsidRPr="00A6723B">
        <w:rPr>
          <w:b/>
          <w:sz w:val="24"/>
          <w:lang w:val="en-GB"/>
        </w:rPr>
        <w:t xml:space="preserve"> </w:t>
      </w:r>
      <w:r w:rsidR="007F22A1" w:rsidRPr="00A6723B">
        <w:rPr>
          <w:b/>
          <w:sz w:val="24"/>
          <w:lang w:val="en-GB"/>
        </w:rPr>
        <w:t>Product packaging</w:t>
      </w:r>
    </w:p>
    <w:tbl>
      <w:tblPr>
        <w:tblW w:w="5167" w:type="pct"/>
        <w:tblInd w:w="-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20"/>
        <w:gridCol w:w="8138"/>
      </w:tblGrid>
      <w:tr w:rsidR="007F22A1" w:rsidRPr="00A6723B" w14:paraId="47BBA74B" w14:textId="77777777" w:rsidTr="00904412">
        <w:trPr>
          <w:cantSplit/>
          <w:trHeight w:val="300"/>
        </w:trPr>
        <w:tc>
          <w:tcPr>
            <w:tcW w:w="5000" w:type="pct"/>
            <w:gridSpan w:val="2"/>
            <w:vAlign w:val="center"/>
          </w:tcPr>
          <w:p w14:paraId="1A263B3F" w14:textId="77777777" w:rsidR="007F22A1" w:rsidRPr="00A6723B" w:rsidRDefault="007F22A1" w:rsidP="006B2B96">
            <w:pPr>
              <w:rPr>
                <w:sz w:val="22"/>
                <w:lang w:val="en-GB"/>
              </w:rPr>
            </w:pPr>
            <w:r w:rsidRPr="00A6723B">
              <w:rPr>
                <w:sz w:val="22"/>
                <w:lang w:val="en-GB"/>
              </w:rPr>
              <w:lastRenderedPageBreak/>
              <w:t>Is the primary packing in which the product is delivered, conform to regulation EC 1935/2004 and EC 10/2011? Are there results of migration tests and a conformity statement for usage with foodstuffs? (</w:t>
            </w:r>
            <w:proofErr w:type="gramStart"/>
            <w:r w:rsidRPr="00A6723B">
              <w:rPr>
                <w:sz w:val="22"/>
                <w:lang w:val="en-GB"/>
              </w:rPr>
              <w:t>please</w:t>
            </w:r>
            <w:proofErr w:type="gramEnd"/>
            <w:r w:rsidRPr="00A6723B">
              <w:rPr>
                <w:sz w:val="22"/>
                <w:lang w:val="en-GB"/>
              </w:rPr>
              <w:t xml:space="preserve"> add copies)</w:t>
            </w:r>
          </w:p>
        </w:tc>
      </w:tr>
      <w:tr w:rsidR="007F22A1" w:rsidRPr="00A6723B" w14:paraId="004D7933" w14:textId="77777777" w:rsidTr="00904412">
        <w:trPr>
          <w:cantSplit/>
          <w:trHeight w:val="300"/>
        </w:trPr>
        <w:tc>
          <w:tcPr>
            <w:tcW w:w="787" w:type="pct"/>
            <w:shd w:val="clear" w:color="auto" w:fill="auto"/>
            <w:vAlign w:val="center"/>
          </w:tcPr>
          <w:p w14:paraId="050DC60F" w14:textId="77777777" w:rsidR="007F22A1" w:rsidRPr="00A6723B" w:rsidRDefault="007F22A1" w:rsidP="006B2B96">
            <w:pPr>
              <w:rPr>
                <w:sz w:val="22"/>
                <w:lang w:val="en-GB"/>
              </w:rPr>
            </w:pPr>
            <w:r w:rsidRPr="00A6723B">
              <w:rPr>
                <w:sz w:val="22"/>
                <w:lang w:val="en-GB"/>
              </w:rPr>
              <w:t>Yes / no, because</w:t>
            </w:r>
          </w:p>
        </w:tc>
        <w:tc>
          <w:tcPr>
            <w:tcW w:w="4213" w:type="pct"/>
            <w:shd w:val="clear" w:color="auto" w:fill="FFFFFF"/>
            <w:vAlign w:val="center"/>
          </w:tcPr>
          <w:p w14:paraId="7C73F0CE" w14:textId="77777777" w:rsidR="007F22A1" w:rsidRPr="00A6723B" w:rsidRDefault="007F22A1" w:rsidP="006B2B96">
            <w:pPr>
              <w:rPr>
                <w:sz w:val="22"/>
                <w:lang w:val="en-GB"/>
              </w:rPr>
            </w:pPr>
          </w:p>
          <w:p w14:paraId="06EA1A5B" w14:textId="77777777" w:rsidR="007F22A1" w:rsidRPr="00A6723B" w:rsidRDefault="007F22A1" w:rsidP="006B2B96">
            <w:pPr>
              <w:rPr>
                <w:sz w:val="22"/>
                <w:lang w:val="en-GB"/>
              </w:rPr>
            </w:pPr>
          </w:p>
          <w:p w14:paraId="5E01D0ED" w14:textId="06103333" w:rsidR="007F22A1" w:rsidRPr="00A6723B" w:rsidRDefault="00116B56" w:rsidP="00116B56">
            <w:pPr>
              <w:jc w:val="center"/>
              <w:rPr>
                <w:sz w:val="22"/>
                <w:lang w:val="en-GB"/>
              </w:rPr>
            </w:pPr>
            <w:r>
              <w:rPr>
                <w:sz w:val="22"/>
                <w:lang w:val="en-GB"/>
              </w:rPr>
              <w:t>Yes</w:t>
            </w:r>
          </w:p>
          <w:p w14:paraId="06B8F2F6" w14:textId="77777777" w:rsidR="007F22A1" w:rsidRPr="00A6723B" w:rsidRDefault="007F22A1" w:rsidP="006B2B96">
            <w:pPr>
              <w:rPr>
                <w:sz w:val="22"/>
                <w:lang w:val="en-GB"/>
              </w:rPr>
            </w:pPr>
          </w:p>
        </w:tc>
      </w:tr>
    </w:tbl>
    <w:p w14:paraId="372F44FD" w14:textId="77777777" w:rsidR="007F22A1" w:rsidRDefault="007F22A1" w:rsidP="00EC1C16">
      <w:pPr>
        <w:rPr>
          <w:b/>
          <w:sz w:val="24"/>
          <w:lang w:val="en-GB"/>
        </w:rPr>
      </w:pPr>
    </w:p>
    <w:p w14:paraId="2B765EE0" w14:textId="77777777" w:rsidR="00652435" w:rsidRPr="00A6723B" w:rsidRDefault="004D6583" w:rsidP="00AE092C">
      <w:pPr>
        <w:rPr>
          <w:b/>
          <w:sz w:val="24"/>
          <w:lang w:val="en-GB"/>
        </w:rPr>
      </w:pPr>
      <w:r>
        <w:rPr>
          <w:b/>
          <w:sz w:val="24"/>
          <w:lang w:val="en-GB"/>
        </w:rPr>
        <w:br w:type="page"/>
      </w:r>
      <w:r w:rsidR="00652435" w:rsidRPr="00A6723B">
        <w:rPr>
          <w:b/>
          <w:sz w:val="24"/>
          <w:lang w:val="en-GB"/>
        </w:rPr>
        <w:lastRenderedPageBreak/>
        <w:t xml:space="preserve">6.3 </w:t>
      </w:r>
      <w:r w:rsidR="0072043E" w:rsidRPr="00A6723B">
        <w:rPr>
          <w:b/>
          <w:sz w:val="24"/>
          <w:lang w:val="en-GB"/>
        </w:rPr>
        <w:t xml:space="preserve">Only to be filled out by supplier of packing </w:t>
      </w:r>
      <w:proofErr w:type="gramStart"/>
      <w:r w:rsidR="0072043E" w:rsidRPr="00A6723B">
        <w:rPr>
          <w:b/>
          <w:sz w:val="24"/>
          <w:lang w:val="en-GB"/>
        </w:rPr>
        <w:t>material</w:t>
      </w:r>
      <w:proofErr w:type="gramEnd"/>
    </w:p>
    <w:tbl>
      <w:tblPr>
        <w:tblW w:w="9781"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2"/>
        <w:gridCol w:w="8099"/>
      </w:tblGrid>
      <w:tr w:rsidR="00652435" w:rsidRPr="00BC0DC8" w14:paraId="352F7738" w14:textId="77777777" w:rsidTr="00C04A03">
        <w:trPr>
          <w:cantSplit/>
          <w:trHeight w:val="300"/>
        </w:trPr>
        <w:tc>
          <w:tcPr>
            <w:tcW w:w="9781" w:type="dxa"/>
            <w:gridSpan w:val="2"/>
            <w:vAlign w:val="center"/>
          </w:tcPr>
          <w:p w14:paraId="77228BBE" w14:textId="77777777" w:rsidR="007F22A1" w:rsidRPr="00A6723B" w:rsidRDefault="007F22A1" w:rsidP="007F22A1">
            <w:pPr>
              <w:spacing w:line="240" w:lineRule="auto"/>
              <w:rPr>
                <w:color w:val="000000"/>
                <w:sz w:val="22"/>
                <w:lang w:val="en-GB"/>
              </w:rPr>
            </w:pPr>
            <w:r w:rsidRPr="00A6723B">
              <w:rPr>
                <w:color w:val="000000"/>
                <w:sz w:val="22"/>
                <w:lang w:val="en-GB"/>
              </w:rPr>
              <w:t>If you provide packing materials, please provide us with specifications which are not older than 3 years. These specifications minimally contain the following information:</w:t>
            </w:r>
          </w:p>
          <w:p w14:paraId="0357E619" w14:textId="77777777" w:rsidR="007F22A1" w:rsidRPr="00A6723B" w:rsidRDefault="007F22A1" w:rsidP="007F22A1">
            <w:pPr>
              <w:numPr>
                <w:ilvl w:val="0"/>
                <w:numId w:val="19"/>
              </w:numPr>
              <w:spacing w:line="240" w:lineRule="auto"/>
              <w:rPr>
                <w:color w:val="000000"/>
                <w:sz w:val="22"/>
                <w:lang w:val="en-GB"/>
              </w:rPr>
            </w:pPr>
            <w:r w:rsidRPr="00A6723B">
              <w:rPr>
                <w:color w:val="000000"/>
                <w:sz w:val="22"/>
                <w:lang w:val="en-GB"/>
              </w:rPr>
              <w:t xml:space="preserve">Material </w:t>
            </w:r>
            <w:proofErr w:type="gramStart"/>
            <w:r w:rsidRPr="00A6723B">
              <w:rPr>
                <w:color w:val="000000"/>
                <w:sz w:val="22"/>
                <w:lang w:val="en-GB"/>
              </w:rPr>
              <w:t>type;</w:t>
            </w:r>
            <w:proofErr w:type="gramEnd"/>
          </w:p>
          <w:p w14:paraId="5E22FA1D" w14:textId="77777777" w:rsidR="007F22A1" w:rsidRDefault="007F22A1" w:rsidP="007F22A1">
            <w:pPr>
              <w:numPr>
                <w:ilvl w:val="0"/>
                <w:numId w:val="19"/>
              </w:numPr>
              <w:spacing w:line="240" w:lineRule="auto"/>
              <w:rPr>
                <w:color w:val="000000"/>
                <w:sz w:val="22"/>
                <w:lang w:val="en-GB"/>
              </w:rPr>
            </w:pPr>
            <w:r w:rsidRPr="007F22A1">
              <w:rPr>
                <w:color w:val="000000"/>
                <w:sz w:val="22"/>
                <w:lang w:val="en-GB"/>
              </w:rPr>
              <w:t>Chemical parameters.</w:t>
            </w:r>
          </w:p>
          <w:p w14:paraId="7EE20ABD" w14:textId="77777777" w:rsidR="007F22A1" w:rsidRPr="007F22A1" w:rsidRDefault="007F22A1" w:rsidP="007F22A1">
            <w:pPr>
              <w:numPr>
                <w:ilvl w:val="0"/>
                <w:numId w:val="19"/>
              </w:numPr>
              <w:spacing w:line="240" w:lineRule="auto"/>
              <w:rPr>
                <w:color w:val="000000"/>
                <w:sz w:val="22"/>
                <w:lang w:val="en-GB"/>
              </w:rPr>
            </w:pPr>
            <w:r w:rsidRPr="007F22A1">
              <w:rPr>
                <w:color w:val="000000"/>
                <w:sz w:val="22"/>
                <w:lang w:val="en-GB"/>
              </w:rPr>
              <w:t>Sizes</w:t>
            </w:r>
          </w:p>
          <w:p w14:paraId="40C2FD8E" w14:textId="77777777" w:rsidR="007F22A1" w:rsidRDefault="007F22A1" w:rsidP="00E10DD3">
            <w:pPr>
              <w:rPr>
                <w:color w:val="000000"/>
                <w:sz w:val="22"/>
                <w:lang w:val="en-GB"/>
              </w:rPr>
            </w:pPr>
          </w:p>
          <w:p w14:paraId="13860508" w14:textId="77777777" w:rsidR="00652435" w:rsidRPr="00A6723B" w:rsidRDefault="0072043E" w:rsidP="00E10DD3">
            <w:pPr>
              <w:rPr>
                <w:color w:val="000000"/>
                <w:sz w:val="22"/>
                <w:lang w:val="en-GB"/>
              </w:rPr>
            </w:pPr>
            <w:r w:rsidRPr="00A6723B">
              <w:rPr>
                <w:color w:val="000000"/>
                <w:sz w:val="22"/>
                <w:lang w:val="en-GB"/>
              </w:rPr>
              <w:t>For our products we would like to receive a conformity statement for usage with foodstuffs which is not older than 3 years. This statement shall minimally contain the following:</w:t>
            </w:r>
          </w:p>
          <w:p w14:paraId="177BD295" w14:textId="77777777" w:rsidR="00652435" w:rsidRPr="00A6723B" w:rsidRDefault="0072043E" w:rsidP="00652435">
            <w:pPr>
              <w:pStyle w:val="Lijstalinea"/>
              <w:numPr>
                <w:ilvl w:val="0"/>
                <w:numId w:val="16"/>
              </w:numPr>
              <w:rPr>
                <w:rFonts w:ascii="Arial Narrow" w:hAnsi="Arial Narrow"/>
                <w:lang w:val="en-GB"/>
              </w:rPr>
            </w:pPr>
            <w:r w:rsidRPr="00A6723B">
              <w:rPr>
                <w:rFonts w:ascii="Arial Narrow" w:hAnsi="Arial Narrow"/>
                <w:lang w:val="en-GB"/>
              </w:rPr>
              <w:t>Name and address of the producer</w:t>
            </w:r>
          </w:p>
          <w:p w14:paraId="044A6D55" w14:textId="77777777" w:rsidR="00652435" w:rsidRPr="00A6723B" w:rsidRDefault="0072043E" w:rsidP="00652435">
            <w:pPr>
              <w:pStyle w:val="Lijstalinea"/>
              <w:numPr>
                <w:ilvl w:val="0"/>
                <w:numId w:val="16"/>
              </w:numPr>
              <w:rPr>
                <w:rFonts w:ascii="Arial Narrow" w:hAnsi="Arial Narrow"/>
                <w:lang w:val="en-GB"/>
              </w:rPr>
            </w:pPr>
            <w:r w:rsidRPr="00A6723B">
              <w:rPr>
                <w:rFonts w:ascii="Arial Narrow" w:hAnsi="Arial Narrow"/>
                <w:lang w:val="en-GB"/>
              </w:rPr>
              <w:t>Name / description of the packing material</w:t>
            </w:r>
          </w:p>
          <w:p w14:paraId="36510921" w14:textId="77777777" w:rsidR="00652435" w:rsidRPr="00A6723B" w:rsidRDefault="0072043E" w:rsidP="00652435">
            <w:pPr>
              <w:pStyle w:val="Lijstalinea"/>
              <w:numPr>
                <w:ilvl w:val="0"/>
                <w:numId w:val="16"/>
              </w:numPr>
              <w:rPr>
                <w:rFonts w:ascii="Arial Narrow" w:hAnsi="Arial Narrow"/>
                <w:lang w:val="en-GB"/>
              </w:rPr>
            </w:pPr>
            <w:r w:rsidRPr="00A6723B">
              <w:rPr>
                <w:rFonts w:ascii="Arial Narrow" w:hAnsi="Arial Narrow"/>
                <w:lang w:val="en-GB"/>
              </w:rPr>
              <w:t>Date of the statement</w:t>
            </w:r>
          </w:p>
          <w:p w14:paraId="5DD81A1E" w14:textId="77777777" w:rsidR="00652435" w:rsidRDefault="0072043E" w:rsidP="00652435">
            <w:pPr>
              <w:pStyle w:val="Lijstalinea"/>
              <w:numPr>
                <w:ilvl w:val="0"/>
                <w:numId w:val="16"/>
              </w:numPr>
              <w:rPr>
                <w:rFonts w:ascii="Arial Narrow" w:hAnsi="Arial Narrow"/>
                <w:lang w:val="en-GB"/>
              </w:rPr>
            </w:pPr>
            <w:r w:rsidRPr="00A6723B">
              <w:rPr>
                <w:rFonts w:ascii="Arial Narrow" w:hAnsi="Arial Narrow"/>
                <w:lang w:val="en-GB"/>
              </w:rPr>
              <w:t xml:space="preserve">Conformation to regulations </w:t>
            </w:r>
            <w:r w:rsidR="00652435" w:rsidRPr="00A6723B">
              <w:rPr>
                <w:rFonts w:ascii="Arial Narrow" w:hAnsi="Arial Narrow"/>
                <w:lang w:val="en-GB"/>
              </w:rPr>
              <w:t>E</w:t>
            </w:r>
            <w:r w:rsidRPr="00A6723B">
              <w:rPr>
                <w:rFonts w:ascii="Arial Narrow" w:hAnsi="Arial Narrow"/>
                <w:lang w:val="en-GB"/>
              </w:rPr>
              <w:t>C</w:t>
            </w:r>
            <w:r w:rsidR="00652435" w:rsidRPr="00A6723B">
              <w:rPr>
                <w:rFonts w:ascii="Arial Narrow" w:hAnsi="Arial Narrow"/>
                <w:lang w:val="en-GB"/>
              </w:rPr>
              <w:t xml:space="preserve"> 1935/2004 </w:t>
            </w:r>
            <w:r w:rsidRPr="00A6723B">
              <w:rPr>
                <w:rFonts w:ascii="Arial Narrow" w:hAnsi="Arial Narrow"/>
                <w:lang w:val="en-GB"/>
              </w:rPr>
              <w:t>a</w:t>
            </w:r>
            <w:r w:rsidR="00652435" w:rsidRPr="00A6723B">
              <w:rPr>
                <w:rFonts w:ascii="Arial Narrow" w:hAnsi="Arial Narrow"/>
                <w:lang w:val="en-GB"/>
              </w:rPr>
              <w:t>n</w:t>
            </w:r>
            <w:r w:rsidRPr="00A6723B">
              <w:rPr>
                <w:rFonts w:ascii="Arial Narrow" w:hAnsi="Arial Narrow"/>
                <w:lang w:val="en-GB"/>
              </w:rPr>
              <w:t>d</w:t>
            </w:r>
            <w:r w:rsidR="00652435" w:rsidRPr="00A6723B">
              <w:rPr>
                <w:rFonts w:ascii="Arial Narrow" w:hAnsi="Arial Narrow"/>
                <w:lang w:val="en-GB"/>
              </w:rPr>
              <w:t xml:space="preserve"> E</w:t>
            </w:r>
            <w:r w:rsidRPr="00A6723B">
              <w:rPr>
                <w:rFonts w:ascii="Arial Narrow" w:hAnsi="Arial Narrow"/>
                <w:lang w:val="en-GB"/>
              </w:rPr>
              <w:t>C</w:t>
            </w:r>
            <w:r w:rsidR="00652435" w:rsidRPr="00A6723B">
              <w:rPr>
                <w:rFonts w:ascii="Arial Narrow" w:hAnsi="Arial Narrow"/>
                <w:lang w:val="en-GB"/>
              </w:rPr>
              <w:t xml:space="preserve"> 10/2011</w:t>
            </w:r>
            <w:r w:rsidRPr="00A6723B">
              <w:rPr>
                <w:rFonts w:ascii="Arial Narrow" w:hAnsi="Arial Narrow"/>
                <w:lang w:val="en-GB"/>
              </w:rPr>
              <w:t xml:space="preserve"> for each product</w:t>
            </w:r>
          </w:p>
          <w:p w14:paraId="466ED6A7" w14:textId="77777777" w:rsidR="004D6583" w:rsidRPr="004D6583" w:rsidRDefault="004D6583" w:rsidP="00652435">
            <w:pPr>
              <w:pStyle w:val="Lijstalinea"/>
              <w:numPr>
                <w:ilvl w:val="0"/>
                <w:numId w:val="16"/>
              </w:numPr>
              <w:rPr>
                <w:rFonts w:ascii="Arial Narrow" w:hAnsi="Arial Narrow"/>
                <w:lang w:val="en-GB"/>
              </w:rPr>
            </w:pPr>
            <w:r>
              <w:rPr>
                <w:lang w:val="en-GB"/>
              </w:rPr>
              <w:t>A</w:t>
            </w:r>
            <w:r w:rsidRPr="004D6583">
              <w:rPr>
                <w:rFonts w:ascii="Arial Narrow" w:hAnsi="Arial Narrow"/>
                <w:lang w:val="en-GB"/>
              </w:rPr>
              <w:t>) Is Bisphenol A in the products that they deliver to us (if not then like a statement that this now not the case and that it won’t be)</w:t>
            </w:r>
            <w:r w:rsidRPr="004D6583">
              <w:rPr>
                <w:rFonts w:ascii="Arial Narrow" w:hAnsi="Arial Narrow"/>
                <w:lang w:val="en-GB"/>
              </w:rPr>
              <w:br/>
              <w:t>- B) If they remain under the stated SML (&lt;0.05 mg /kg/food), including declaration and a BPA-Doc with analysis results with a demonstrable correlation to the products we have purchased.</w:t>
            </w:r>
            <w:r w:rsidRPr="004D6583">
              <w:rPr>
                <w:rFonts w:ascii="Arial Narrow" w:hAnsi="Arial Narrow"/>
                <w:lang w:val="en-GB"/>
              </w:rPr>
              <w:br/>
              <w:t>- C) If they do not remain under the stated SML, what they will do about this and with a BPA-Doc with analysis results with a demonstrable correlation to the products we have purchased</w:t>
            </w:r>
          </w:p>
          <w:p w14:paraId="252D91C5" w14:textId="77777777" w:rsidR="00652435" w:rsidRPr="00A6723B" w:rsidRDefault="0072043E" w:rsidP="00652435">
            <w:pPr>
              <w:pStyle w:val="Lijstalinea"/>
              <w:numPr>
                <w:ilvl w:val="0"/>
                <w:numId w:val="16"/>
              </w:numPr>
              <w:rPr>
                <w:rFonts w:ascii="Arial Narrow" w:hAnsi="Arial Narrow"/>
                <w:lang w:val="en-GB"/>
              </w:rPr>
            </w:pPr>
            <w:r w:rsidRPr="00A6723B">
              <w:rPr>
                <w:rFonts w:ascii="Arial Narrow" w:hAnsi="Arial Narrow"/>
                <w:lang w:val="en-GB"/>
              </w:rPr>
              <w:t>Accurate i</w:t>
            </w:r>
            <w:r w:rsidR="007E32B3" w:rsidRPr="00A6723B">
              <w:rPr>
                <w:rFonts w:ascii="Arial Narrow" w:hAnsi="Arial Narrow"/>
                <w:lang w:val="en-GB"/>
              </w:rPr>
              <w:t xml:space="preserve">nformation about used </w:t>
            </w:r>
            <w:proofErr w:type="gramStart"/>
            <w:r w:rsidR="007E32B3" w:rsidRPr="00A6723B">
              <w:rPr>
                <w:rFonts w:ascii="Arial Narrow" w:hAnsi="Arial Narrow"/>
                <w:lang w:val="en-GB"/>
              </w:rPr>
              <w:t>compounds</w:t>
            </w:r>
            <w:proofErr w:type="gramEnd"/>
          </w:p>
          <w:p w14:paraId="603E08E2" w14:textId="77777777" w:rsidR="00652435" w:rsidRPr="00A6723B" w:rsidRDefault="007E32B3" w:rsidP="00652435">
            <w:pPr>
              <w:pStyle w:val="Lijstalinea"/>
              <w:numPr>
                <w:ilvl w:val="0"/>
                <w:numId w:val="16"/>
              </w:numPr>
              <w:rPr>
                <w:rFonts w:ascii="Arial Narrow" w:hAnsi="Arial Narrow"/>
                <w:lang w:val="en-GB"/>
              </w:rPr>
            </w:pPr>
            <w:r w:rsidRPr="00A6723B">
              <w:rPr>
                <w:rFonts w:ascii="Arial Narrow" w:hAnsi="Arial Narrow"/>
                <w:lang w:val="en-GB"/>
              </w:rPr>
              <w:t>Accurate information about migration reports</w:t>
            </w:r>
            <w:r w:rsidR="00652435" w:rsidRPr="00A6723B">
              <w:rPr>
                <w:rFonts w:ascii="Arial Narrow" w:hAnsi="Arial Narrow"/>
                <w:lang w:val="en-GB"/>
              </w:rPr>
              <w:t xml:space="preserve"> </w:t>
            </w:r>
          </w:p>
          <w:p w14:paraId="46E7A988" w14:textId="77777777" w:rsidR="00652435" w:rsidRPr="00A6723B" w:rsidRDefault="007E32B3" w:rsidP="00652435">
            <w:pPr>
              <w:pStyle w:val="Lijstalinea"/>
              <w:numPr>
                <w:ilvl w:val="0"/>
                <w:numId w:val="16"/>
              </w:numPr>
              <w:rPr>
                <w:rFonts w:ascii="Arial Narrow" w:hAnsi="Arial Narrow"/>
                <w:lang w:val="en-GB"/>
              </w:rPr>
            </w:pPr>
            <w:r w:rsidRPr="00A6723B">
              <w:rPr>
                <w:rFonts w:ascii="Arial Narrow" w:hAnsi="Arial Narrow"/>
                <w:lang w:val="en-GB"/>
              </w:rPr>
              <w:t>Specify the usage of the packing material:</w:t>
            </w:r>
          </w:p>
          <w:p w14:paraId="405FA1AB" w14:textId="77777777" w:rsidR="00652435" w:rsidRPr="00A6723B" w:rsidRDefault="007E32B3" w:rsidP="00652435">
            <w:pPr>
              <w:pStyle w:val="Lijstalinea"/>
              <w:numPr>
                <w:ilvl w:val="0"/>
                <w:numId w:val="17"/>
              </w:numPr>
              <w:rPr>
                <w:rFonts w:ascii="Arial Narrow" w:hAnsi="Arial Narrow"/>
                <w:lang w:val="en-GB"/>
              </w:rPr>
            </w:pPr>
            <w:r w:rsidRPr="00A6723B">
              <w:rPr>
                <w:rFonts w:ascii="Arial Narrow" w:hAnsi="Arial Narrow"/>
                <w:lang w:val="en-GB"/>
              </w:rPr>
              <w:t>Applicable for contact with specified types of foodstuffs</w:t>
            </w:r>
          </w:p>
          <w:p w14:paraId="2FCA001A" w14:textId="77777777" w:rsidR="007E32B3" w:rsidRPr="00A6723B" w:rsidRDefault="007E32B3" w:rsidP="00652435">
            <w:pPr>
              <w:pStyle w:val="Lijstalinea"/>
              <w:numPr>
                <w:ilvl w:val="0"/>
                <w:numId w:val="17"/>
              </w:numPr>
              <w:rPr>
                <w:rFonts w:ascii="Arial Narrow" w:hAnsi="Arial Narrow"/>
                <w:lang w:val="en-GB"/>
              </w:rPr>
            </w:pPr>
            <w:r w:rsidRPr="00A6723B">
              <w:rPr>
                <w:rFonts w:ascii="Arial Narrow" w:hAnsi="Arial Narrow"/>
                <w:lang w:val="en-GB"/>
              </w:rPr>
              <w:t xml:space="preserve">Duration and temperature of the treatment and storage where there is contact with </w:t>
            </w:r>
            <w:proofErr w:type="gramStart"/>
            <w:r w:rsidRPr="00A6723B">
              <w:rPr>
                <w:rFonts w:ascii="Arial Narrow" w:hAnsi="Arial Narrow"/>
                <w:lang w:val="en-GB"/>
              </w:rPr>
              <w:t>foodstuffs</w:t>
            </w:r>
            <w:proofErr w:type="gramEnd"/>
          </w:p>
          <w:p w14:paraId="7372BD42" w14:textId="77777777" w:rsidR="007E32B3" w:rsidRPr="00A6723B" w:rsidRDefault="007E32B3" w:rsidP="00652435">
            <w:pPr>
              <w:pStyle w:val="Lijstalinea"/>
              <w:numPr>
                <w:ilvl w:val="0"/>
                <w:numId w:val="17"/>
              </w:numPr>
              <w:rPr>
                <w:rFonts w:ascii="Arial Narrow" w:hAnsi="Arial Narrow"/>
                <w:lang w:val="en-GB"/>
              </w:rPr>
            </w:pPr>
            <w:r w:rsidRPr="00A6723B">
              <w:rPr>
                <w:rFonts w:ascii="Arial Narrow" w:hAnsi="Arial Narrow"/>
                <w:lang w:val="en-GB"/>
              </w:rPr>
              <w:t xml:space="preserve">Ratio between the </w:t>
            </w:r>
            <w:r w:rsidR="00F07D32" w:rsidRPr="00A6723B">
              <w:rPr>
                <w:rFonts w:ascii="Arial Narrow" w:hAnsi="Arial Narrow"/>
                <w:lang w:val="en-GB"/>
              </w:rPr>
              <w:t>food contact size and the volume</w:t>
            </w:r>
          </w:p>
          <w:p w14:paraId="13D388B0" w14:textId="77777777" w:rsidR="00652435" w:rsidRPr="00A6723B" w:rsidRDefault="00F07D32" w:rsidP="00F07D32">
            <w:pPr>
              <w:numPr>
                <w:ilvl w:val="0"/>
                <w:numId w:val="18"/>
              </w:numPr>
              <w:spacing w:line="240" w:lineRule="auto"/>
              <w:ind w:hanging="1084"/>
              <w:rPr>
                <w:rFonts w:ascii="Arial Narrow" w:hAnsi="Arial Narrow"/>
                <w:color w:val="000000"/>
                <w:sz w:val="22"/>
                <w:lang w:val="en-GB"/>
              </w:rPr>
            </w:pPr>
            <w:r w:rsidRPr="00A6723B">
              <w:rPr>
                <w:rFonts w:ascii="Arial Narrow" w:hAnsi="Arial Narrow"/>
                <w:bCs/>
                <w:sz w:val="22"/>
                <w:lang w:val="en-GB"/>
              </w:rPr>
              <w:t>Confirm that a barrier layer complies with a multilayer material.</w:t>
            </w:r>
          </w:p>
        </w:tc>
      </w:tr>
      <w:tr w:rsidR="00652435" w:rsidRPr="00BC0DC8" w14:paraId="45D37972" w14:textId="77777777" w:rsidTr="00C04A03">
        <w:trPr>
          <w:cantSplit/>
          <w:trHeight w:val="1486"/>
        </w:trPr>
        <w:tc>
          <w:tcPr>
            <w:tcW w:w="1682" w:type="dxa"/>
            <w:shd w:val="clear" w:color="auto" w:fill="auto"/>
            <w:vAlign w:val="center"/>
          </w:tcPr>
          <w:p w14:paraId="78FD6A6B" w14:textId="77777777" w:rsidR="00652435" w:rsidRPr="00A6723B" w:rsidRDefault="007E32B3" w:rsidP="00E10DD3">
            <w:pPr>
              <w:rPr>
                <w:sz w:val="22"/>
                <w:lang w:val="en-GB"/>
              </w:rPr>
            </w:pPr>
            <w:r w:rsidRPr="00A6723B">
              <w:rPr>
                <w:sz w:val="22"/>
                <w:lang w:val="en-GB"/>
              </w:rPr>
              <w:t>Yes / no, because</w:t>
            </w:r>
          </w:p>
        </w:tc>
        <w:tc>
          <w:tcPr>
            <w:tcW w:w="8099" w:type="dxa"/>
            <w:shd w:val="clear" w:color="auto" w:fill="FFFFFF"/>
            <w:vAlign w:val="center"/>
          </w:tcPr>
          <w:p w14:paraId="2CE88B3A" w14:textId="77777777" w:rsidR="00652435" w:rsidRPr="00A6723B" w:rsidRDefault="00652435" w:rsidP="00E10DD3">
            <w:pPr>
              <w:rPr>
                <w:sz w:val="22"/>
                <w:lang w:val="en-GB"/>
              </w:rPr>
            </w:pPr>
          </w:p>
          <w:p w14:paraId="7031E963" w14:textId="0F50DE1F" w:rsidR="00652435" w:rsidRPr="003962ED" w:rsidRDefault="003962ED" w:rsidP="00E10DD3">
            <w:pPr>
              <w:rPr>
                <w:sz w:val="22"/>
                <w:lang w:val="en-US"/>
              </w:rPr>
            </w:pPr>
            <w:del w:id="847" w:author="Rob Blokvoord" w:date="2023-05-22T09:50:00Z">
              <w:r w:rsidDel="00991B80">
                <w:rPr>
                  <w:sz w:val="22"/>
                  <w:lang w:val="en-GB"/>
                </w:rPr>
                <w:delText xml:space="preserve">N/A; RED B.V. will only supply lecithin and lecithin derived material using </w:delText>
              </w:r>
              <w:r w:rsidRPr="003962ED" w:rsidDel="00991B80">
                <w:rPr>
                  <w:sz w:val="22"/>
                  <w:lang w:val="en-GB"/>
                </w:rPr>
                <w:delText>food-grade plastic IBC totes, food-grade steel drums and food-grade plastic jerrycans of different sizes.</w:delText>
              </w:r>
            </w:del>
            <w:proofErr w:type="spellStart"/>
            <w:ins w:id="848" w:author="Rob Blokvoord" w:date="2023-05-22T09:51:00Z">
              <w:r w:rsidR="00991B80">
                <w:rPr>
                  <w:sz w:val="22"/>
                  <w:lang w:val="en-GB"/>
                </w:rPr>
                <w:t>N.a.</w:t>
              </w:r>
              <w:proofErr w:type="spellEnd"/>
              <w:r w:rsidR="00991B80">
                <w:rPr>
                  <w:sz w:val="22"/>
                  <w:lang w:val="en-GB"/>
                </w:rPr>
                <w:t>; not a supplier of packing material</w:t>
              </w:r>
            </w:ins>
          </w:p>
        </w:tc>
      </w:tr>
    </w:tbl>
    <w:p w14:paraId="5CE6D544" w14:textId="77777777" w:rsidR="00652435" w:rsidRPr="00A6723B" w:rsidRDefault="00652435" w:rsidP="00AE092C">
      <w:pPr>
        <w:rPr>
          <w:b/>
          <w:sz w:val="24"/>
          <w:lang w:val="en-GB"/>
        </w:rPr>
      </w:pPr>
    </w:p>
    <w:tbl>
      <w:tblPr>
        <w:tblW w:w="9781"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2"/>
        <w:gridCol w:w="8099"/>
      </w:tblGrid>
      <w:tr w:rsidR="00652435" w:rsidRPr="00BC0DC8" w14:paraId="281E06C7" w14:textId="77777777" w:rsidTr="00C04A03">
        <w:trPr>
          <w:cantSplit/>
          <w:trHeight w:val="300"/>
        </w:trPr>
        <w:tc>
          <w:tcPr>
            <w:tcW w:w="9781" w:type="dxa"/>
            <w:gridSpan w:val="2"/>
            <w:vAlign w:val="center"/>
          </w:tcPr>
          <w:p w14:paraId="1E907D27" w14:textId="77777777" w:rsidR="00652435" w:rsidRPr="00A6723B" w:rsidRDefault="00F07D32" w:rsidP="00F07D32">
            <w:pPr>
              <w:rPr>
                <w:color w:val="000000"/>
                <w:sz w:val="22"/>
                <w:lang w:val="en-GB"/>
              </w:rPr>
            </w:pPr>
            <w:r w:rsidRPr="00A6723B">
              <w:rPr>
                <w:color w:val="000000"/>
                <w:sz w:val="22"/>
                <w:lang w:val="en-GB"/>
              </w:rPr>
              <w:t>Are migration tests performed on your products</w:t>
            </w:r>
            <w:r w:rsidR="00652435" w:rsidRPr="00A6723B">
              <w:rPr>
                <w:color w:val="000000"/>
                <w:sz w:val="22"/>
                <w:lang w:val="en-GB"/>
              </w:rPr>
              <w:t>?</w:t>
            </w:r>
          </w:p>
        </w:tc>
      </w:tr>
      <w:tr w:rsidR="00652435" w:rsidRPr="00A6723B" w14:paraId="1E979CDC" w14:textId="77777777" w:rsidTr="00C04A03">
        <w:trPr>
          <w:cantSplit/>
          <w:trHeight w:val="300"/>
        </w:trPr>
        <w:tc>
          <w:tcPr>
            <w:tcW w:w="1682" w:type="dxa"/>
            <w:shd w:val="clear" w:color="auto" w:fill="auto"/>
            <w:vAlign w:val="center"/>
          </w:tcPr>
          <w:p w14:paraId="22F6D052" w14:textId="77777777" w:rsidR="00652435" w:rsidRPr="00A6723B" w:rsidRDefault="00F07D32" w:rsidP="00E10DD3">
            <w:pPr>
              <w:rPr>
                <w:sz w:val="22"/>
                <w:lang w:val="en-GB"/>
              </w:rPr>
            </w:pPr>
            <w:r w:rsidRPr="00A6723B">
              <w:rPr>
                <w:sz w:val="22"/>
                <w:lang w:val="en-GB"/>
              </w:rPr>
              <w:t>Yes / no, because</w:t>
            </w:r>
          </w:p>
        </w:tc>
        <w:tc>
          <w:tcPr>
            <w:tcW w:w="8099" w:type="dxa"/>
            <w:shd w:val="clear" w:color="auto" w:fill="FFFFFF"/>
            <w:vAlign w:val="center"/>
          </w:tcPr>
          <w:p w14:paraId="71A28CF6" w14:textId="77777777" w:rsidR="00652435" w:rsidRPr="00A6723B" w:rsidRDefault="00652435" w:rsidP="00E10DD3">
            <w:pPr>
              <w:rPr>
                <w:sz w:val="22"/>
                <w:lang w:val="en-GB"/>
              </w:rPr>
            </w:pPr>
          </w:p>
          <w:p w14:paraId="0406BBE5" w14:textId="77777777" w:rsidR="00652435" w:rsidRPr="00A6723B" w:rsidRDefault="00652435" w:rsidP="00E10DD3">
            <w:pPr>
              <w:rPr>
                <w:sz w:val="22"/>
                <w:lang w:val="en-GB"/>
              </w:rPr>
            </w:pPr>
          </w:p>
          <w:p w14:paraId="116303DB" w14:textId="77777777" w:rsidR="00652435" w:rsidRPr="00A6723B" w:rsidRDefault="00652435" w:rsidP="00E10DD3">
            <w:pPr>
              <w:rPr>
                <w:sz w:val="22"/>
                <w:lang w:val="en-GB"/>
              </w:rPr>
            </w:pPr>
          </w:p>
        </w:tc>
      </w:tr>
      <w:tr w:rsidR="00652435" w:rsidRPr="00A6723B" w14:paraId="0CBCC203" w14:textId="77777777" w:rsidTr="00C04A03">
        <w:trPr>
          <w:cantSplit/>
          <w:trHeight w:val="300"/>
        </w:trPr>
        <w:tc>
          <w:tcPr>
            <w:tcW w:w="1682" w:type="dxa"/>
            <w:shd w:val="clear" w:color="auto" w:fill="auto"/>
            <w:vAlign w:val="center"/>
          </w:tcPr>
          <w:p w14:paraId="39697585" w14:textId="77777777" w:rsidR="00652435" w:rsidRPr="00A6723B" w:rsidRDefault="00F07D32" w:rsidP="00F07D32">
            <w:pPr>
              <w:rPr>
                <w:sz w:val="22"/>
                <w:lang w:val="en-GB"/>
              </w:rPr>
            </w:pPr>
            <w:r w:rsidRPr="00A6723B">
              <w:rPr>
                <w:sz w:val="22"/>
                <w:lang w:val="en-GB"/>
              </w:rPr>
              <w:t>D</w:t>
            </w:r>
            <w:r w:rsidR="00652435" w:rsidRPr="00A6723B">
              <w:rPr>
                <w:sz w:val="22"/>
                <w:lang w:val="en-GB"/>
              </w:rPr>
              <w:t>emineralised water</w:t>
            </w:r>
          </w:p>
        </w:tc>
        <w:tc>
          <w:tcPr>
            <w:tcW w:w="8099" w:type="dxa"/>
            <w:shd w:val="clear" w:color="auto" w:fill="FFFFFF"/>
            <w:vAlign w:val="center"/>
          </w:tcPr>
          <w:p w14:paraId="1DCE41BD" w14:textId="77777777" w:rsidR="00652435" w:rsidRPr="00A6723B" w:rsidRDefault="00652435" w:rsidP="00E10DD3">
            <w:pPr>
              <w:rPr>
                <w:sz w:val="22"/>
                <w:lang w:val="en-GB"/>
              </w:rPr>
            </w:pPr>
          </w:p>
        </w:tc>
      </w:tr>
      <w:tr w:rsidR="00652435" w:rsidRPr="00A6723B" w14:paraId="54B32F4C" w14:textId="77777777" w:rsidTr="00C04A03">
        <w:trPr>
          <w:cantSplit/>
          <w:trHeight w:val="300"/>
        </w:trPr>
        <w:tc>
          <w:tcPr>
            <w:tcW w:w="1682" w:type="dxa"/>
            <w:shd w:val="clear" w:color="auto" w:fill="auto"/>
            <w:vAlign w:val="center"/>
          </w:tcPr>
          <w:p w14:paraId="406B921B" w14:textId="77777777" w:rsidR="00652435" w:rsidRPr="00A6723B" w:rsidRDefault="00652435" w:rsidP="00E10DD3">
            <w:pPr>
              <w:rPr>
                <w:sz w:val="22"/>
                <w:lang w:val="en-GB"/>
              </w:rPr>
            </w:pPr>
            <w:r w:rsidRPr="00A6723B">
              <w:rPr>
                <w:sz w:val="22"/>
                <w:lang w:val="en-GB"/>
              </w:rPr>
              <w:t>Oli</w:t>
            </w:r>
            <w:r w:rsidR="00F07D32" w:rsidRPr="00A6723B">
              <w:rPr>
                <w:sz w:val="22"/>
                <w:lang w:val="en-GB"/>
              </w:rPr>
              <w:t>ve</w:t>
            </w:r>
            <w:r w:rsidRPr="00A6723B">
              <w:rPr>
                <w:sz w:val="22"/>
                <w:lang w:val="en-GB"/>
              </w:rPr>
              <w:t xml:space="preserve"> oi</w:t>
            </w:r>
            <w:r w:rsidR="00F07D32" w:rsidRPr="00A6723B">
              <w:rPr>
                <w:sz w:val="22"/>
                <w:lang w:val="en-GB"/>
              </w:rPr>
              <w:t>l</w:t>
            </w:r>
          </w:p>
          <w:p w14:paraId="79D0E54E" w14:textId="77777777" w:rsidR="00652435" w:rsidRPr="00A6723B" w:rsidRDefault="00652435" w:rsidP="00E10DD3">
            <w:pPr>
              <w:rPr>
                <w:sz w:val="22"/>
                <w:lang w:val="en-GB"/>
              </w:rPr>
            </w:pPr>
          </w:p>
        </w:tc>
        <w:tc>
          <w:tcPr>
            <w:tcW w:w="8099" w:type="dxa"/>
            <w:shd w:val="clear" w:color="auto" w:fill="FFFFFF"/>
            <w:vAlign w:val="center"/>
          </w:tcPr>
          <w:p w14:paraId="5DF9D6D2" w14:textId="77777777" w:rsidR="00652435" w:rsidRPr="00A6723B" w:rsidRDefault="00652435" w:rsidP="00E10DD3">
            <w:pPr>
              <w:rPr>
                <w:sz w:val="22"/>
                <w:lang w:val="en-GB"/>
              </w:rPr>
            </w:pPr>
          </w:p>
        </w:tc>
      </w:tr>
      <w:tr w:rsidR="00652435" w:rsidRPr="00A6723B" w14:paraId="157BA8AC" w14:textId="77777777" w:rsidTr="00C04A03">
        <w:trPr>
          <w:cantSplit/>
          <w:trHeight w:val="300"/>
        </w:trPr>
        <w:tc>
          <w:tcPr>
            <w:tcW w:w="1682" w:type="dxa"/>
            <w:shd w:val="clear" w:color="auto" w:fill="auto"/>
            <w:vAlign w:val="center"/>
          </w:tcPr>
          <w:p w14:paraId="792A5DDB" w14:textId="77777777" w:rsidR="00652435" w:rsidRPr="00A6723B" w:rsidRDefault="00F07D32" w:rsidP="00F07D32">
            <w:pPr>
              <w:rPr>
                <w:sz w:val="22"/>
                <w:lang w:val="en-GB"/>
              </w:rPr>
            </w:pPr>
            <w:r w:rsidRPr="00A6723B">
              <w:rPr>
                <w:sz w:val="22"/>
                <w:lang w:val="en-GB"/>
              </w:rPr>
              <w:t>3% acetic acid</w:t>
            </w:r>
            <w:r w:rsidR="00652435" w:rsidRPr="00A6723B">
              <w:rPr>
                <w:sz w:val="22"/>
                <w:lang w:val="en-GB"/>
              </w:rPr>
              <w:t xml:space="preserve"> in water</w:t>
            </w:r>
          </w:p>
        </w:tc>
        <w:tc>
          <w:tcPr>
            <w:tcW w:w="8099" w:type="dxa"/>
            <w:shd w:val="clear" w:color="auto" w:fill="FFFFFF"/>
            <w:vAlign w:val="center"/>
          </w:tcPr>
          <w:p w14:paraId="695FA64C" w14:textId="77777777" w:rsidR="00652435" w:rsidRPr="00A6723B" w:rsidRDefault="00652435" w:rsidP="00E10DD3">
            <w:pPr>
              <w:rPr>
                <w:sz w:val="22"/>
                <w:lang w:val="en-GB"/>
              </w:rPr>
            </w:pPr>
          </w:p>
        </w:tc>
      </w:tr>
      <w:tr w:rsidR="00652435" w:rsidRPr="00A6723B" w14:paraId="2093FBED" w14:textId="77777777" w:rsidTr="00C04A03">
        <w:trPr>
          <w:cantSplit/>
          <w:trHeight w:val="300"/>
        </w:trPr>
        <w:tc>
          <w:tcPr>
            <w:tcW w:w="1682" w:type="dxa"/>
            <w:shd w:val="clear" w:color="auto" w:fill="auto"/>
            <w:vAlign w:val="center"/>
          </w:tcPr>
          <w:p w14:paraId="44029A03" w14:textId="77777777" w:rsidR="00652435" w:rsidRPr="00A6723B" w:rsidRDefault="00652435" w:rsidP="00E10DD3">
            <w:pPr>
              <w:rPr>
                <w:sz w:val="22"/>
                <w:lang w:val="en-GB"/>
              </w:rPr>
            </w:pPr>
            <w:r w:rsidRPr="00A6723B">
              <w:rPr>
                <w:sz w:val="22"/>
                <w:lang w:val="en-GB"/>
              </w:rPr>
              <w:lastRenderedPageBreak/>
              <w:t>10% ethanol in water</w:t>
            </w:r>
          </w:p>
        </w:tc>
        <w:tc>
          <w:tcPr>
            <w:tcW w:w="8099" w:type="dxa"/>
            <w:shd w:val="clear" w:color="auto" w:fill="FFFFFF"/>
            <w:vAlign w:val="center"/>
          </w:tcPr>
          <w:p w14:paraId="32DB4287" w14:textId="77777777" w:rsidR="00652435" w:rsidRPr="00A6723B" w:rsidRDefault="00652435" w:rsidP="00E10DD3">
            <w:pPr>
              <w:rPr>
                <w:sz w:val="22"/>
                <w:lang w:val="en-GB"/>
              </w:rPr>
            </w:pPr>
          </w:p>
        </w:tc>
      </w:tr>
      <w:tr w:rsidR="00652435" w:rsidRPr="00BC0DC8" w14:paraId="42186FFB" w14:textId="77777777" w:rsidTr="00C04A03">
        <w:trPr>
          <w:cantSplit/>
          <w:trHeight w:val="300"/>
        </w:trPr>
        <w:tc>
          <w:tcPr>
            <w:tcW w:w="9781" w:type="dxa"/>
            <w:gridSpan w:val="2"/>
            <w:vAlign w:val="center"/>
          </w:tcPr>
          <w:p w14:paraId="6834867E" w14:textId="77777777" w:rsidR="00652435" w:rsidRPr="00A6723B" w:rsidRDefault="00F07D32" w:rsidP="00F07D32">
            <w:pPr>
              <w:rPr>
                <w:sz w:val="22"/>
                <w:lang w:val="en-GB"/>
              </w:rPr>
            </w:pPr>
            <w:r w:rsidRPr="00A6723B">
              <w:rPr>
                <w:sz w:val="22"/>
                <w:lang w:val="en-GB"/>
              </w:rPr>
              <w:t>Are these tests performed by an accredited laboratory</w:t>
            </w:r>
            <w:r w:rsidR="00652435" w:rsidRPr="00A6723B">
              <w:rPr>
                <w:sz w:val="22"/>
                <w:lang w:val="en-GB"/>
              </w:rPr>
              <w:t xml:space="preserve">?  </w:t>
            </w:r>
          </w:p>
        </w:tc>
      </w:tr>
      <w:tr w:rsidR="00652435" w:rsidRPr="00A6723B" w14:paraId="4E79B5B5" w14:textId="77777777" w:rsidTr="00C04A03">
        <w:trPr>
          <w:cantSplit/>
          <w:trHeight w:val="300"/>
        </w:trPr>
        <w:tc>
          <w:tcPr>
            <w:tcW w:w="1682" w:type="dxa"/>
            <w:shd w:val="clear" w:color="auto" w:fill="auto"/>
            <w:vAlign w:val="center"/>
          </w:tcPr>
          <w:p w14:paraId="3E8CD2B7" w14:textId="77777777" w:rsidR="00652435" w:rsidRPr="00A6723B" w:rsidRDefault="00F07D32" w:rsidP="00E10DD3">
            <w:pPr>
              <w:rPr>
                <w:sz w:val="22"/>
                <w:lang w:val="en-GB"/>
              </w:rPr>
            </w:pPr>
            <w:r w:rsidRPr="00A6723B">
              <w:rPr>
                <w:sz w:val="22"/>
                <w:lang w:val="en-GB"/>
              </w:rPr>
              <w:t>Yes / no, because</w:t>
            </w:r>
          </w:p>
        </w:tc>
        <w:tc>
          <w:tcPr>
            <w:tcW w:w="8099" w:type="dxa"/>
            <w:shd w:val="clear" w:color="auto" w:fill="FFFFFF"/>
            <w:vAlign w:val="center"/>
          </w:tcPr>
          <w:p w14:paraId="3B7C8ADA" w14:textId="77777777" w:rsidR="00652435" w:rsidRPr="00A6723B" w:rsidRDefault="00652435" w:rsidP="00E10DD3">
            <w:pPr>
              <w:rPr>
                <w:sz w:val="22"/>
                <w:lang w:val="en-GB"/>
              </w:rPr>
            </w:pPr>
          </w:p>
          <w:p w14:paraId="33E794E7" w14:textId="77777777" w:rsidR="00652435" w:rsidRPr="00A6723B" w:rsidRDefault="00652435" w:rsidP="00E10DD3">
            <w:pPr>
              <w:rPr>
                <w:sz w:val="22"/>
                <w:lang w:val="en-GB"/>
              </w:rPr>
            </w:pPr>
          </w:p>
          <w:p w14:paraId="5648353D" w14:textId="77777777" w:rsidR="00652435" w:rsidRPr="00A6723B" w:rsidRDefault="00652435" w:rsidP="00E10DD3">
            <w:pPr>
              <w:rPr>
                <w:sz w:val="22"/>
                <w:lang w:val="en-GB"/>
              </w:rPr>
            </w:pPr>
          </w:p>
          <w:p w14:paraId="2B2F3E67" w14:textId="77777777" w:rsidR="00652435" w:rsidRPr="00A6723B" w:rsidRDefault="00652435" w:rsidP="00E10DD3">
            <w:pPr>
              <w:rPr>
                <w:sz w:val="22"/>
                <w:lang w:val="en-GB"/>
              </w:rPr>
            </w:pPr>
          </w:p>
        </w:tc>
      </w:tr>
      <w:tr w:rsidR="00652435" w:rsidRPr="00A6723B" w14:paraId="192B30C1" w14:textId="77777777" w:rsidTr="00C04A03">
        <w:trPr>
          <w:cantSplit/>
          <w:trHeight w:val="300"/>
        </w:trPr>
        <w:tc>
          <w:tcPr>
            <w:tcW w:w="1682" w:type="dxa"/>
            <w:shd w:val="clear" w:color="auto" w:fill="auto"/>
            <w:vAlign w:val="center"/>
          </w:tcPr>
          <w:p w14:paraId="2E3CB4C0" w14:textId="77777777" w:rsidR="00652435" w:rsidRPr="00A6723B" w:rsidRDefault="00652435" w:rsidP="00F07D32">
            <w:pPr>
              <w:rPr>
                <w:sz w:val="22"/>
                <w:lang w:val="en-GB"/>
              </w:rPr>
            </w:pPr>
            <w:r w:rsidRPr="00A6723B">
              <w:rPr>
                <w:sz w:val="22"/>
                <w:lang w:val="en-GB"/>
              </w:rPr>
              <w:t>Nam</w:t>
            </w:r>
            <w:r w:rsidR="00F07D32" w:rsidRPr="00A6723B">
              <w:rPr>
                <w:sz w:val="22"/>
                <w:lang w:val="en-GB"/>
              </w:rPr>
              <w:t>e</w:t>
            </w:r>
            <w:r w:rsidRPr="00A6723B">
              <w:rPr>
                <w:sz w:val="22"/>
                <w:lang w:val="en-GB"/>
              </w:rPr>
              <w:t xml:space="preserve"> laborator</w:t>
            </w:r>
            <w:r w:rsidR="00F07D32" w:rsidRPr="00A6723B">
              <w:rPr>
                <w:sz w:val="22"/>
                <w:lang w:val="en-GB"/>
              </w:rPr>
              <w:t>y</w:t>
            </w:r>
          </w:p>
        </w:tc>
        <w:tc>
          <w:tcPr>
            <w:tcW w:w="8099" w:type="dxa"/>
            <w:shd w:val="clear" w:color="auto" w:fill="FFFFFF"/>
            <w:vAlign w:val="center"/>
          </w:tcPr>
          <w:p w14:paraId="69EEF4FA" w14:textId="77777777" w:rsidR="00652435" w:rsidRPr="00A6723B" w:rsidRDefault="00652435" w:rsidP="00E10DD3">
            <w:pPr>
              <w:rPr>
                <w:sz w:val="22"/>
                <w:lang w:val="en-GB"/>
              </w:rPr>
            </w:pPr>
          </w:p>
          <w:p w14:paraId="0F3902C0" w14:textId="77777777" w:rsidR="00652435" w:rsidRPr="00A6723B" w:rsidRDefault="00652435" w:rsidP="00E10DD3">
            <w:pPr>
              <w:rPr>
                <w:sz w:val="22"/>
                <w:lang w:val="en-GB"/>
              </w:rPr>
            </w:pPr>
          </w:p>
        </w:tc>
      </w:tr>
      <w:tr w:rsidR="00652435" w:rsidRPr="00BC0DC8" w14:paraId="27B9B3E0" w14:textId="77777777" w:rsidTr="00C04A03">
        <w:trPr>
          <w:cantSplit/>
          <w:trHeight w:val="300"/>
        </w:trPr>
        <w:tc>
          <w:tcPr>
            <w:tcW w:w="9781" w:type="dxa"/>
            <w:gridSpan w:val="2"/>
            <w:shd w:val="clear" w:color="auto" w:fill="auto"/>
            <w:vAlign w:val="center"/>
          </w:tcPr>
          <w:p w14:paraId="28FA2E03" w14:textId="77777777" w:rsidR="00652435" w:rsidRPr="00A6723B" w:rsidRDefault="00652435" w:rsidP="00E10DD3">
            <w:pPr>
              <w:rPr>
                <w:lang w:val="en-GB"/>
              </w:rPr>
            </w:pPr>
          </w:p>
          <w:p w14:paraId="20C3F106" w14:textId="77777777" w:rsidR="00652435" w:rsidRPr="00A6723B" w:rsidRDefault="00F07D32" w:rsidP="00E10DD3">
            <w:pPr>
              <w:rPr>
                <w:sz w:val="22"/>
                <w:szCs w:val="22"/>
                <w:lang w:val="en-GB"/>
              </w:rPr>
            </w:pPr>
            <w:r w:rsidRPr="00A6723B">
              <w:rPr>
                <w:sz w:val="22"/>
                <w:szCs w:val="22"/>
                <w:lang w:val="en-GB"/>
              </w:rPr>
              <w:t>Please add latest results of migration tests.</w:t>
            </w:r>
          </w:p>
          <w:p w14:paraId="1802350B" w14:textId="77777777" w:rsidR="00652435" w:rsidRPr="00A6723B" w:rsidRDefault="00652435" w:rsidP="00E10DD3">
            <w:pPr>
              <w:rPr>
                <w:sz w:val="22"/>
                <w:lang w:val="en-GB"/>
              </w:rPr>
            </w:pPr>
          </w:p>
        </w:tc>
      </w:tr>
    </w:tbl>
    <w:p w14:paraId="1A3659CA" w14:textId="77777777" w:rsidR="007F22A1" w:rsidRDefault="007F22A1" w:rsidP="00EC1C16">
      <w:pPr>
        <w:rPr>
          <w:b/>
          <w:sz w:val="24"/>
          <w:lang w:val="en-GB"/>
        </w:rPr>
      </w:pPr>
    </w:p>
    <w:p w14:paraId="321F63D0" w14:textId="77777777" w:rsidR="00EC1C16" w:rsidRPr="00A6723B" w:rsidRDefault="00EC1C16" w:rsidP="00EC1C16">
      <w:pPr>
        <w:rPr>
          <w:b/>
          <w:sz w:val="24"/>
          <w:lang w:val="en-GB"/>
        </w:rPr>
      </w:pPr>
      <w:r w:rsidRPr="00A6723B">
        <w:rPr>
          <w:b/>
          <w:sz w:val="24"/>
          <w:lang w:val="en-GB"/>
        </w:rPr>
        <w:t>6.</w:t>
      </w:r>
      <w:r w:rsidR="006D4239" w:rsidRPr="00A6723B">
        <w:rPr>
          <w:b/>
          <w:sz w:val="24"/>
          <w:lang w:val="en-GB"/>
        </w:rPr>
        <w:t>4</w:t>
      </w:r>
      <w:r w:rsidRPr="00A6723B">
        <w:rPr>
          <w:b/>
          <w:sz w:val="24"/>
          <w:lang w:val="en-GB"/>
        </w:rPr>
        <w:t xml:space="preserve"> </w:t>
      </w:r>
      <w:r w:rsidR="00F07D32" w:rsidRPr="00A6723B">
        <w:rPr>
          <w:b/>
          <w:sz w:val="24"/>
          <w:lang w:val="en-GB"/>
        </w:rPr>
        <w:t>Prevention of foreign bodies</w:t>
      </w:r>
    </w:p>
    <w:tbl>
      <w:tblPr>
        <w:tblW w:w="9814" w:type="dxa"/>
        <w:tblInd w:w="-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14"/>
      </w:tblGrid>
      <w:tr w:rsidR="004537C3" w:rsidRPr="00BC0DC8" w14:paraId="669F4C92" w14:textId="77777777" w:rsidTr="00C04A03">
        <w:trPr>
          <w:cantSplit/>
          <w:trHeight w:val="300"/>
        </w:trPr>
        <w:tc>
          <w:tcPr>
            <w:tcW w:w="9814" w:type="dxa"/>
            <w:vAlign w:val="center"/>
          </w:tcPr>
          <w:p w14:paraId="7944FCB3" w14:textId="77777777" w:rsidR="004537C3" w:rsidRPr="00A6723B" w:rsidRDefault="00ED664D" w:rsidP="00D673F9">
            <w:pPr>
              <w:rPr>
                <w:color w:val="000000"/>
                <w:sz w:val="22"/>
                <w:lang w:val="en-GB"/>
              </w:rPr>
            </w:pPr>
            <w:r w:rsidRPr="00A6723B">
              <w:rPr>
                <w:sz w:val="22"/>
                <w:szCs w:val="22"/>
                <w:lang w:val="en-GB"/>
              </w:rPr>
              <w:t xml:space="preserve">Which measures are taken to prevent contamination with foreign bodies? When applicable, please state </w:t>
            </w:r>
            <w:r w:rsidR="00D673F9" w:rsidRPr="00A6723B">
              <w:rPr>
                <w:sz w:val="22"/>
                <w:szCs w:val="22"/>
                <w:lang w:val="en-GB"/>
              </w:rPr>
              <w:t>the used limits.</w:t>
            </w:r>
            <w:r w:rsidR="004537C3" w:rsidRPr="00A6723B">
              <w:rPr>
                <w:sz w:val="22"/>
                <w:lang w:val="en-GB"/>
              </w:rPr>
              <w:t xml:space="preserve"> (</w:t>
            </w:r>
            <w:proofErr w:type="gramStart"/>
            <w:r w:rsidR="00D673F9" w:rsidRPr="00A6723B">
              <w:rPr>
                <w:sz w:val="22"/>
                <w:lang w:val="en-GB"/>
              </w:rPr>
              <w:t>e.g.</w:t>
            </w:r>
            <w:proofErr w:type="gramEnd"/>
            <w:r w:rsidR="004537C3" w:rsidRPr="00A6723B">
              <w:rPr>
                <w:sz w:val="22"/>
                <w:lang w:val="en-GB"/>
              </w:rPr>
              <w:t xml:space="preserve"> metal, gla</w:t>
            </w:r>
            <w:r w:rsidR="00D673F9" w:rsidRPr="00A6723B">
              <w:rPr>
                <w:sz w:val="22"/>
                <w:lang w:val="en-GB"/>
              </w:rPr>
              <w:t>s</w:t>
            </w:r>
            <w:r w:rsidR="004537C3" w:rsidRPr="00A6723B">
              <w:rPr>
                <w:sz w:val="22"/>
                <w:lang w:val="en-GB"/>
              </w:rPr>
              <w:t xml:space="preserve">s, paper, plastic, </w:t>
            </w:r>
            <w:r w:rsidR="00D673F9" w:rsidRPr="00A6723B">
              <w:rPr>
                <w:sz w:val="22"/>
                <w:lang w:val="en-GB"/>
              </w:rPr>
              <w:t>wood</w:t>
            </w:r>
            <w:r w:rsidR="004537C3" w:rsidRPr="00A6723B">
              <w:rPr>
                <w:sz w:val="22"/>
                <w:lang w:val="en-GB"/>
              </w:rPr>
              <w:t xml:space="preserve"> etc.)</w:t>
            </w:r>
          </w:p>
        </w:tc>
      </w:tr>
      <w:tr w:rsidR="004537C3" w:rsidRPr="00A6723B" w14:paraId="77D080B3" w14:textId="77777777" w:rsidTr="00C04A03">
        <w:trPr>
          <w:cantSplit/>
          <w:trHeight w:val="300"/>
        </w:trPr>
        <w:tc>
          <w:tcPr>
            <w:tcW w:w="9814" w:type="dxa"/>
            <w:shd w:val="clear" w:color="auto" w:fill="FFFFFF"/>
            <w:vAlign w:val="center"/>
          </w:tcPr>
          <w:p w14:paraId="08496C76" w14:textId="7F6EB145" w:rsidR="004537C3" w:rsidRPr="00A6723B" w:rsidRDefault="00D673F9" w:rsidP="004537C3">
            <w:pPr>
              <w:tabs>
                <w:tab w:val="left" w:pos="370"/>
              </w:tabs>
              <w:rPr>
                <w:sz w:val="22"/>
                <w:lang w:val="en-GB"/>
              </w:rPr>
            </w:pPr>
            <w:r w:rsidRPr="00A6723B">
              <w:rPr>
                <w:sz w:val="22"/>
                <w:lang w:val="en-GB"/>
              </w:rPr>
              <w:t>Explanation</w:t>
            </w:r>
            <w:r w:rsidR="004537C3" w:rsidRPr="00A6723B">
              <w:rPr>
                <w:sz w:val="22"/>
                <w:lang w:val="en-GB"/>
              </w:rPr>
              <w:t>:</w:t>
            </w:r>
            <w:ins w:id="849" w:author="Rob Blokvoord" w:date="2023-05-22T09:51:00Z">
              <w:r w:rsidR="00991B80">
                <w:rPr>
                  <w:sz w:val="22"/>
                  <w:lang w:val="en-GB"/>
                </w:rPr>
                <w:t xml:space="preserve"> metal detect</w:t>
              </w:r>
            </w:ins>
            <w:ins w:id="850" w:author="Rob Blokvoord" w:date="2023-05-22T09:52:00Z">
              <w:r w:rsidR="00991B80">
                <w:rPr>
                  <w:sz w:val="22"/>
                  <w:lang w:val="en-GB"/>
                </w:rPr>
                <w:t>ion</w:t>
              </w:r>
            </w:ins>
            <w:ins w:id="851" w:author="Rob Blokvoord" w:date="2023-05-22T09:51:00Z">
              <w:r w:rsidR="00991B80">
                <w:rPr>
                  <w:sz w:val="22"/>
                  <w:lang w:val="en-GB"/>
                </w:rPr>
                <w:t>; sieving</w:t>
              </w:r>
            </w:ins>
          </w:p>
          <w:p w14:paraId="03D2A22B" w14:textId="77777777" w:rsidR="004537C3" w:rsidRPr="00A6723B" w:rsidRDefault="004537C3" w:rsidP="004537C3">
            <w:pPr>
              <w:tabs>
                <w:tab w:val="left" w:pos="370"/>
              </w:tabs>
              <w:rPr>
                <w:sz w:val="22"/>
                <w:lang w:val="en-GB"/>
              </w:rPr>
            </w:pPr>
          </w:p>
          <w:p w14:paraId="42A4010C" w14:textId="77777777" w:rsidR="004537C3" w:rsidRPr="00A6723B" w:rsidRDefault="004537C3" w:rsidP="004537C3">
            <w:pPr>
              <w:tabs>
                <w:tab w:val="left" w:pos="370"/>
              </w:tabs>
              <w:rPr>
                <w:sz w:val="22"/>
                <w:lang w:val="en-GB"/>
              </w:rPr>
            </w:pPr>
          </w:p>
          <w:p w14:paraId="28C8F065" w14:textId="77777777" w:rsidR="004537C3" w:rsidRPr="00A6723B" w:rsidRDefault="004537C3" w:rsidP="004537C3">
            <w:pPr>
              <w:tabs>
                <w:tab w:val="left" w:pos="370"/>
              </w:tabs>
              <w:rPr>
                <w:sz w:val="22"/>
                <w:lang w:val="en-GB"/>
              </w:rPr>
            </w:pPr>
          </w:p>
          <w:p w14:paraId="3FBB0DA9" w14:textId="77777777" w:rsidR="004537C3" w:rsidRPr="00A6723B" w:rsidRDefault="004537C3" w:rsidP="004537C3">
            <w:pPr>
              <w:tabs>
                <w:tab w:val="left" w:pos="370"/>
              </w:tabs>
              <w:rPr>
                <w:sz w:val="22"/>
                <w:lang w:val="en-GB"/>
              </w:rPr>
            </w:pPr>
          </w:p>
          <w:p w14:paraId="0607E45D" w14:textId="77777777" w:rsidR="004537C3" w:rsidRPr="00A6723B" w:rsidRDefault="004537C3" w:rsidP="00E10DD3">
            <w:pPr>
              <w:tabs>
                <w:tab w:val="left" w:pos="370"/>
              </w:tabs>
              <w:rPr>
                <w:sz w:val="22"/>
                <w:lang w:val="en-GB"/>
              </w:rPr>
            </w:pPr>
          </w:p>
        </w:tc>
      </w:tr>
    </w:tbl>
    <w:p w14:paraId="14E646B8" w14:textId="77777777" w:rsidR="00D673F9" w:rsidRPr="00A6723B" w:rsidRDefault="00D673F9" w:rsidP="00215726">
      <w:pPr>
        <w:rPr>
          <w:b/>
          <w:sz w:val="24"/>
          <w:lang w:val="en-GB"/>
        </w:rPr>
      </w:pPr>
    </w:p>
    <w:p w14:paraId="6133C5B3" w14:textId="77777777" w:rsidR="0006650C" w:rsidRPr="00A6723B" w:rsidRDefault="00EA192B" w:rsidP="00215726">
      <w:pPr>
        <w:rPr>
          <w:b/>
          <w:sz w:val="24"/>
          <w:lang w:val="en-GB"/>
        </w:rPr>
      </w:pPr>
      <w:r w:rsidRPr="00A6723B">
        <w:rPr>
          <w:b/>
          <w:sz w:val="24"/>
          <w:lang w:val="en-GB"/>
        </w:rPr>
        <w:t>6.</w:t>
      </w:r>
      <w:r w:rsidR="007F22A1">
        <w:rPr>
          <w:b/>
          <w:sz w:val="24"/>
          <w:lang w:val="en-GB"/>
        </w:rPr>
        <w:t>5</w:t>
      </w:r>
      <w:r w:rsidR="0006650C" w:rsidRPr="00A6723B">
        <w:rPr>
          <w:b/>
          <w:sz w:val="24"/>
          <w:lang w:val="en-GB"/>
        </w:rPr>
        <w:t xml:space="preserve"> </w:t>
      </w:r>
      <w:r w:rsidR="00C50ED3" w:rsidRPr="00A6723B">
        <w:rPr>
          <w:b/>
          <w:sz w:val="24"/>
          <w:lang w:val="en-GB"/>
        </w:rPr>
        <w:t>Food defen</w:t>
      </w:r>
      <w:r w:rsidR="00D673F9" w:rsidRPr="00A6723B">
        <w:rPr>
          <w:b/>
          <w:sz w:val="24"/>
          <w:lang w:val="en-GB"/>
        </w:rPr>
        <w:t>c</w:t>
      </w:r>
      <w:r w:rsidR="00C50ED3" w:rsidRPr="00A6723B">
        <w:rPr>
          <w:b/>
          <w:sz w:val="24"/>
          <w:lang w:val="en-GB"/>
        </w:rPr>
        <w:t xml:space="preserve">e, </w:t>
      </w:r>
      <w:r w:rsidR="00D673F9" w:rsidRPr="00A6723B">
        <w:rPr>
          <w:b/>
          <w:sz w:val="24"/>
          <w:lang w:val="en-GB"/>
        </w:rPr>
        <w:t>security</w:t>
      </w:r>
      <w:r w:rsidR="00C50ED3" w:rsidRPr="00A6723B">
        <w:rPr>
          <w:b/>
          <w:sz w:val="24"/>
          <w:lang w:val="en-GB"/>
        </w:rPr>
        <w:t xml:space="preserve">, </w:t>
      </w:r>
      <w:proofErr w:type="gramStart"/>
      <w:r w:rsidR="00C50ED3" w:rsidRPr="00A6723B">
        <w:rPr>
          <w:b/>
          <w:sz w:val="24"/>
          <w:lang w:val="en-GB"/>
        </w:rPr>
        <w:t>authenticit</w:t>
      </w:r>
      <w:r w:rsidR="00D673F9" w:rsidRPr="00A6723B">
        <w:rPr>
          <w:b/>
          <w:sz w:val="24"/>
          <w:lang w:val="en-GB"/>
        </w:rPr>
        <w:t>y</w:t>
      </w:r>
      <w:proofErr w:type="gramEnd"/>
      <w:r w:rsidR="00C50ED3" w:rsidRPr="00A6723B">
        <w:rPr>
          <w:b/>
          <w:sz w:val="24"/>
          <w:lang w:val="en-GB"/>
        </w:rPr>
        <w:t xml:space="preserve"> </w:t>
      </w:r>
      <w:r w:rsidR="00D673F9" w:rsidRPr="00A6723B">
        <w:rPr>
          <w:b/>
          <w:sz w:val="24"/>
          <w:lang w:val="en-GB"/>
        </w:rPr>
        <w:t>a</w:t>
      </w:r>
      <w:r w:rsidR="00C50ED3" w:rsidRPr="00A6723B">
        <w:rPr>
          <w:b/>
          <w:sz w:val="24"/>
          <w:lang w:val="en-GB"/>
        </w:rPr>
        <w:t>n</w:t>
      </w:r>
      <w:r w:rsidR="00D673F9" w:rsidRPr="00A6723B">
        <w:rPr>
          <w:b/>
          <w:sz w:val="24"/>
          <w:lang w:val="en-GB"/>
        </w:rPr>
        <w:t>d</w:t>
      </w:r>
      <w:r w:rsidR="00C50ED3" w:rsidRPr="00A6723B">
        <w:rPr>
          <w:b/>
          <w:sz w:val="24"/>
          <w:lang w:val="en-GB"/>
        </w:rPr>
        <w:t xml:space="preserve"> GM</w:t>
      </w:r>
    </w:p>
    <w:tbl>
      <w:tblPr>
        <w:tblW w:w="5163" w:type="pct"/>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73"/>
        <w:gridCol w:w="19"/>
        <w:gridCol w:w="8259"/>
      </w:tblGrid>
      <w:tr w:rsidR="00C50ED3" w:rsidRPr="00BC0DC8" w14:paraId="668BA1E3" w14:textId="77777777" w:rsidTr="00904412">
        <w:trPr>
          <w:cantSplit/>
          <w:trHeight w:val="300"/>
        </w:trPr>
        <w:tc>
          <w:tcPr>
            <w:tcW w:w="5000" w:type="pct"/>
            <w:gridSpan w:val="3"/>
            <w:vAlign w:val="center"/>
          </w:tcPr>
          <w:p w14:paraId="1A346176" w14:textId="77777777" w:rsidR="00C50ED3" w:rsidRPr="00A6723B" w:rsidRDefault="009D206D" w:rsidP="009D206D">
            <w:pPr>
              <w:rPr>
                <w:sz w:val="22"/>
                <w:lang w:val="en-GB"/>
              </w:rPr>
            </w:pPr>
            <w:r w:rsidRPr="00A6723B">
              <w:rPr>
                <w:sz w:val="22"/>
                <w:lang w:val="en-GB"/>
              </w:rPr>
              <w:t>How is entrance for employees, suppliers and visitors arranged?</w:t>
            </w:r>
            <w:r w:rsidR="00C50ED3" w:rsidRPr="00A6723B">
              <w:rPr>
                <w:sz w:val="22"/>
                <w:lang w:val="en-GB"/>
              </w:rPr>
              <w:t xml:space="preserve"> </w:t>
            </w:r>
          </w:p>
        </w:tc>
      </w:tr>
      <w:tr w:rsidR="00C50ED3" w:rsidRPr="00BC0DC8" w14:paraId="3DCA6816" w14:textId="77777777" w:rsidTr="00904412">
        <w:trPr>
          <w:cantSplit/>
          <w:trHeight w:val="300"/>
        </w:trPr>
        <w:tc>
          <w:tcPr>
            <w:tcW w:w="711" w:type="pct"/>
            <w:shd w:val="clear" w:color="auto" w:fill="auto"/>
            <w:vAlign w:val="center"/>
          </w:tcPr>
          <w:p w14:paraId="15CE803F" w14:textId="77777777" w:rsidR="00C50ED3" w:rsidRPr="00A6723B" w:rsidRDefault="00D673F9" w:rsidP="00E10DD3">
            <w:pPr>
              <w:rPr>
                <w:sz w:val="22"/>
                <w:lang w:val="en-GB"/>
              </w:rPr>
            </w:pPr>
            <w:r w:rsidRPr="00A6723B">
              <w:rPr>
                <w:sz w:val="22"/>
                <w:lang w:val="en-GB"/>
              </w:rPr>
              <w:t>Please describe</w:t>
            </w:r>
            <w:r w:rsidR="00C50ED3" w:rsidRPr="00A6723B">
              <w:rPr>
                <w:sz w:val="22"/>
                <w:lang w:val="en-GB"/>
              </w:rPr>
              <w:t xml:space="preserve"> </w:t>
            </w:r>
          </w:p>
        </w:tc>
        <w:tc>
          <w:tcPr>
            <w:tcW w:w="4289" w:type="pct"/>
            <w:gridSpan w:val="2"/>
            <w:shd w:val="clear" w:color="auto" w:fill="FFFFFF"/>
            <w:vAlign w:val="center"/>
          </w:tcPr>
          <w:p w14:paraId="510EBF36" w14:textId="415757A1" w:rsidR="00C50ED3" w:rsidRPr="00151EFB" w:rsidRDefault="00991B80" w:rsidP="00E10DD3">
            <w:pPr>
              <w:rPr>
                <w:sz w:val="22"/>
                <w:lang w:val="en-US"/>
              </w:rPr>
            </w:pPr>
            <w:ins w:id="852" w:author="Rob Blokvoord" w:date="2023-05-22T09:52:00Z">
              <w:r>
                <w:rPr>
                  <w:sz w:val="22"/>
                  <w:lang w:val="en-GB"/>
                </w:rPr>
                <w:t xml:space="preserve">All external doors are locked. </w:t>
              </w:r>
              <w:r>
                <w:rPr>
                  <w:sz w:val="22"/>
                  <w:lang w:val="en-GB"/>
                </w:rPr>
                <w:br/>
              </w:r>
            </w:ins>
            <w:r w:rsidR="00151EFB">
              <w:rPr>
                <w:sz w:val="22"/>
                <w:lang w:val="en-GB"/>
              </w:rPr>
              <w:t>Contracted and</w:t>
            </w:r>
            <w:r w:rsidR="00F66B66">
              <w:rPr>
                <w:sz w:val="22"/>
                <w:lang w:val="en-GB"/>
              </w:rPr>
              <w:t xml:space="preserve"> screened</w:t>
            </w:r>
            <w:r w:rsidR="00151EFB">
              <w:rPr>
                <w:sz w:val="22"/>
                <w:lang w:val="en-GB"/>
              </w:rPr>
              <w:t xml:space="preserve"> employees have been given a key to the buildings</w:t>
            </w:r>
            <w:ins w:id="853" w:author="Rob Blokvoord" w:date="2023-05-22T09:53:00Z">
              <w:r>
                <w:rPr>
                  <w:sz w:val="22"/>
                  <w:lang w:val="en-GB"/>
                </w:rPr>
                <w:t>. Keys are administered</w:t>
              </w:r>
            </w:ins>
            <w:del w:id="854" w:author="Rob Blokvoord" w:date="2023-05-22T09:53:00Z">
              <w:r w:rsidR="00151EFB" w:rsidDel="00991B80">
                <w:rPr>
                  <w:sz w:val="22"/>
                  <w:lang w:val="en-GB"/>
                </w:rPr>
                <w:delText xml:space="preserve"> of RED B.V. </w:delText>
              </w:r>
            </w:del>
            <w:r w:rsidR="00151EFB">
              <w:rPr>
                <w:sz w:val="22"/>
                <w:lang w:val="en-GB"/>
              </w:rPr>
              <w:br/>
            </w:r>
            <w:r w:rsidR="00151EFB" w:rsidRPr="00151EFB">
              <w:rPr>
                <w:sz w:val="22"/>
                <w:lang w:val="en-GB"/>
              </w:rPr>
              <w:t>Each supplier and visitor can only access the facility under supervision of an employee of RED</w:t>
            </w:r>
            <w:r w:rsidR="0027335B">
              <w:rPr>
                <w:sz w:val="22"/>
                <w:lang w:val="en-GB"/>
              </w:rPr>
              <w:t xml:space="preserve"> </w:t>
            </w:r>
            <w:del w:id="855" w:author="Rob Blokvoord" w:date="2023-05-22T09:53:00Z">
              <w:r w:rsidR="0027335B" w:rsidDel="00991B80">
                <w:rPr>
                  <w:sz w:val="22"/>
                  <w:lang w:val="en-GB"/>
                </w:rPr>
                <w:delText>B.V.</w:delText>
              </w:r>
            </w:del>
          </w:p>
        </w:tc>
      </w:tr>
      <w:tr w:rsidR="00C50ED3" w:rsidRPr="00BC0DC8" w14:paraId="62669D17" w14:textId="77777777" w:rsidTr="00904412">
        <w:trPr>
          <w:cantSplit/>
          <w:trHeight w:val="300"/>
        </w:trPr>
        <w:tc>
          <w:tcPr>
            <w:tcW w:w="5000" w:type="pct"/>
            <w:gridSpan w:val="3"/>
            <w:shd w:val="clear" w:color="auto" w:fill="FFFFFF"/>
            <w:vAlign w:val="center"/>
          </w:tcPr>
          <w:p w14:paraId="1907FC4C" w14:textId="77777777" w:rsidR="00C50ED3" w:rsidRPr="00A6723B" w:rsidRDefault="009D206D" w:rsidP="009D206D">
            <w:pPr>
              <w:rPr>
                <w:sz w:val="22"/>
                <w:lang w:val="en-GB"/>
              </w:rPr>
            </w:pPr>
            <w:r w:rsidRPr="00A6723B">
              <w:rPr>
                <w:sz w:val="22"/>
                <w:lang w:val="en-GB"/>
              </w:rPr>
              <w:t xml:space="preserve">How do you prevent sabotage by employees, </w:t>
            </w:r>
            <w:proofErr w:type="gramStart"/>
            <w:r w:rsidRPr="00A6723B">
              <w:rPr>
                <w:sz w:val="22"/>
                <w:lang w:val="en-GB"/>
              </w:rPr>
              <w:t>suppliers</w:t>
            </w:r>
            <w:proofErr w:type="gramEnd"/>
            <w:r w:rsidRPr="00A6723B">
              <w:rPr>
                <w:sz w:val="22"/>
                <w:lang w:val="en-GB"/>
              </w:rPr>
              <w:t xml:space="preserve"> and visitors?</w:t>
            </w:r>
          </w:p>
        </w:tc>
      </w:tr>
      <w:tr w:rsidR="00C50ED3" w:rsidRPr="00BC0DC8" w14:paraId="2D3A0024" w14:textId="77777777" w:rsidTr="00904412">
        <w:trPr>
          <w:cantSplit/>
          <w:trHeight w:val="300"/>
        </w:trPr>
        <w:tc>
          <w:tcPr>
            <w:tcW w:w="721" w:type="pct"/>
            <w:gridSpan w:val="2"/>
            <w:tcBorders>
              <w:bottom w:val="single" w:sz="4" w:space="0" w:color="auto"/>
            </w:tcBorders>
            <w:shd w:val="clear" w:color="auto" w:fill="auto"/>
            <w:vAlign w:val="center"/>
          </w:tcPr>
          <w:p w14:paraId="15A55F03" w14:textId="77777777" w:rsidR="00C50ED3" w:rsidRPr="00A6723B" w:rsidRDefault="00D673F9" w:rsidP="00E10DD3">
            <w:pPr>
              <w:rPr>
                <w:sz w:val="22"/>
                <w:lang w:val="en-GB"/>
              </w:rPr>
            </w:pPr>
            <w:r w:rsidRPr="00A6723B">
              <w:rPr>
                <w:sz w:val="22"/>
                <w:lang w:val="en-GB"/>
              </w:rPr>
              <w:t>Please describe</w:t>
            </w:r>
          </w:p>
        </w:tc>
        <w:tc>
          <w:tcPr>
            <w:tcW w:w="4279" w:type="pct"/>
            <w:tcBorders>
              <w:bottom w:val="single" w:sz="4" w:space="0" w:color="auto"/>
            </w:tcBorders>
            <w:shd w:val="clear" w:color="auto" w:fill="FFFFFF"/>
            <w:vAlign w:val="center"/>
          </w:tcPr>
          <w:p w14:paraId="1F2693A6" w14:textId="77777777" w:rsidR="00870E41" w:rsidRDefault="00991B80" w:rsidP="00E10DD3">
            <w:pPr>
              <w:rPr>
                <w:ins w:id="856" w:author="Rob Blokvoord" w:date="2023-05-22T09:56:00Z"/>
                <w:sz w:val="22"/>
                <w:lang w:val="en-GB"/>
              </w:rPr>
            </w:pPr>
            <w:ins w:id="857" w:author="Rob Blokvoord" w:date="2023-05-22T09:54:00Z">
              <w:r>
                <w:rPr>
                  <w:sz w:val="22"/>
                  <w:lang w:val="en-GB"/>
                </w:rPr>
                <w:t>Employees: training</w:t>
              </w:r>
            </w:ins>
            <w:ins w:id="858" w:author="Rob Blokvoord" w:date="2023-05-22T09:55:00Z">
              <w:r w:rsidR="00870E41">
                <w:rPr>
                  <w:sz w:val="22"/>
                  <w:lang w:val="en-GB"/>
                </w:rPr>
                <w:t xml:space="preserve"> and education, </w:t>
              </w:r>
            </w:ins>
            <w:ins w:id="859" w:author="Rob Blokvoord" w:date="2023-05-22T09:54:00Z">
              <w:r w:rsidR="00870E41">
                <w:rPr>
                  <w:sz w:val="22"/>
                  <w:lang w:val="en-GB"/>
                </w:rPr>
                <w:t>external laboratory testing, clear responsibilities in</w:t>
              </w:r>
            </w:ins>
            <w:ins w:id="860" w:author="Rob Blokvoord" w:date="2023-05-22T09:55:00Z">
              <w:r w:rsidR="00870E41">
                <w:rPr>
                  <w:sz w:val="22"/>
                  <w:lang w:val="en-GB"/>
                </w:rPr>
                <w:t xml:space="preserve"> tasks and sign-off, reduce </w:t>
              </w:r>
            </w:ins>
            <w:ins w:id="861" w:author="Rob Blokvoord" w:date="2023-05-22T09:56:00Z">
              <w:r w:rsidR="00870E41">
                <w:rPr>
                  <w:sz w:val="22"/>
                  <w:lang w:val="en-GB"/>
                </w:rPr>
                <w:t xml:space="preserve">use of </w:t>
              </w:r>
            </w:ins>
            <w:ins w:id="862" w:author="Rob Blokvoord" w:date="2023-05-22T09:55:00Z">
              <w:r w:rsidR="00870E41">
                <w:rPr>
                  <w:sz w:val="22"/>
                  <w:lang w:val="en-GB"/>
                </w:rPr>
                <w:t>temp workers to an absolute minimum</w:t>
              </w:r>
            </w:ins>
            <w:ins w:id="863" w:author="Rob Blokvoord" w:date="2023-05-22T09:56:00Z">
              <w:r w:rsidR="00870E41">
                <w:rPr>
                  <w:sz w:val="22"/>
                  <w:lang w:val="en-GB"/>
                </w:rPr>
                <w:t>, closed production systems</w:t>
              </w:r>
            </w:ins>
            <w:del w:id="864" w:author="Rob Blokvoord" w:date="2023-05-22T09:56:00Z">
              <w:r w:rsidR="0027335B" w:rsidDel="00870E41">
                <w:rPr>
                  <w:sz w:val="22"/>
                  <w:lang w:val="en-GB"/>
                </w:rPr>
                <w:delText>RED B.V. does background checks on employees prior to hiring.</w:delText>
              </w:r>
            </w:del>
          </w:p>
          <w:p w14:paraId="043ABFE6" w14:textId="208AE6DD" w:rsidR="00C50ED3" w:rsidRPr="00A6723B" w:rsidRDefault="0027335B" w:rsidP="00E10DD3">
            <w:pPr>
              <w:rPr>
                <w:sz w:val="22"/>
                <w:lang w:val="en-GB"/>
              </w:rPr>
            </w:pPr>
            <w:del w:id="865" w:author="Rob Blokvoord" w:date="2023-05-22T09:56:00Z">
              <w:r w:rsidDel="00870E41">
                <w:rPr>
                  <w:sz w:val="22"/>
                  <w:lang w:val="en-GB"/>
                </w:rPr>
                <w:br/>
              </w:r>
            </w:del>
            <w:r>
              <w:rPr>
                <w:sz w:val="22"/>
                <w:lang w:val="en-GB"/>
              </w:rPr>
              <w:t>Suppliers and visitors</w:t>
            </w:r>
            <w:ins w:id="866" w:author="Rob Blokvoord" w:date="2023-05-22T09:56:00Z">
              <w:r w:rsidR="00870E41">
                <w:rPr>
                  <w:sz w:val="22"/>
                  <w:lang w:val="en-GB"/>
                </w:rPr>
                <w:t xml:space="preserve">: </w:t>
              </w:r>
            </w:ins>
            <w:del w:id="867" w:author="Rob Blokvoord" w:date="2023-05-22T09:56:00Z">
              <w:r w:rsidDel="00870E41">
                <w:rPr>
                  <w:sz w:val="22"/>
                  <w:lang w:val="en-GB"/>
                </w:rPr>
                <w:delText xml:space="preserve"> are to be in</w:delText>
              </w:r>
            </w:del>
            <w:ins w:id="868" w:author="Rob Blokvoord" w:date="2023-05-22T09:56:00Z">
              <w:r w:rsidR="00870E41">
                <w:rPr>
                  <w:sz w:val="22"/>
                  <w:lang w:val="en-GB"/>
                </w:rPr>
                <w:t>visitor registration,</w:t>
              </w:r>
            </w:ins>
            <w:del w:id="869" w:author="Rob Blokvoord" w:date="2023-05-22T09:56:00Z">
              <w:r w:rsidDel="00870E41">
                <w:rPr>
                  <w:sz w:val="22"/>
                  <w:lang w:val="en-GB"/>
                </w:rPr>
                <w:delText xml:space="preserve"> constant</w:delText>
              </w:r>
            </w:del>
            <w:r>
              <w:rPr>
                <w:sz w:val="22"/>
                <w:lang w:val="en-GB"/>
              </w:rPr>
              <w:t xml:space="preserve"> supervision of at least one employee of RED B.V. when </w:t>
            </w:r>
            <w:del w:id="870" w:author="Rob Blokvoord" w:date="2023-05-22T09:57:00Z">
              <w:r w:rsidDel="00870E41">
                <w:rPr>
                  <w:sz w:val="22"/>
                  <w:lang w:val="en-GB"/>
                </w:rPr>
                <w:delText xml:space="preserve">entering </w:delText>
              </w:r>
            </w:del>
            <w:r>
              <w:rPr>
                <w:sz w:val="22"/>
                <w:lang w:val="en-GB"/>
              </w:rPr>
              <w:t>inside its buildings</w:t>
            </w:r>
            <w:ins w:id="871" w:author="Rob Blokvoord" w:date="2023-05-22T09:57:00Z">
              <w:r w:rsidR="00870E41">
                <w:rPr>
                  <w:sz w:val="22"/>
                  <w:lang w:val="en-GB"/>
                </w:rPr>
                <w:t>, closed production systems</w:t>
              </w:r>
            </w:ins>
            <w:del w:id="872" w:author="Rob Blokvoord" w:date="2023-05-22T09:57:00Z">
              <w:r w:rsidDel="00870E41">
                <w:rPr>
                  <w:sz w:val="22"/>
                  <w:lang w:val="en-GB"/>
                </w:rPr>
                <w:delText>.</w:delText>
              </w:r>
            </w:del>
          </w:p>
          <w:p w14:paraId="5CE08ACF" w14:textId="77777777" w:rsidR="00C50ED3" w:rsidRPr="00A6723B" w:rsidRDefault="00C50ED3" w:rsidP="00E10DD3">
            <w:pPr>
              <w:rPr>
                <w:sz w:val="22"/>
                <w:lang w:val="en-GB"/>
              </w:rPr>
            </w:pPr>
          </w:p>
        </w:tc>
      </w:tr>
      <w:tr w:rsidR="00C50ED3" w:rsidRPr="00BC0DC8" w14:paraId="784CC909" w14:textId="77777777" w:rsidTr="00904412">
        <w:trPr>
          <w:cantSplit/>
          <w:trHeight w:val="300"/>
        </w:trPr>
        <w:tc>
          <w:tcPr>
            <w:tcW w:w="5000" w:type="pct"/>
            <w:gridSpan w:val="3"/>
            <w:shd w:val="clear" w:color="auto" w:fill="FFFFFF"/>
            <w:vAlign w:val="center"/>
          </w:tcPr>
          <w:p w14:paraId="25242FDC" w14:textId="77777777" w:rsidR="00C50ED3" w:rsidRPr="00A6723B" w:rsidRDefault="009D206D" w:rsidP="009D206D">
            <w:pPr>
              <w:rPr>
                <w:sz w:val="22"/>
                <w:lang w:val="en-GB"/>
              </w:rPr>
            </w:pPr>
            <w:r w:rsidRPr="00A6723B">
              <w:rPr>
                <w:sz w:val="22"/>
                <w:lang w:val="en-GB"/>
              </w:rPr>
              <w:t>How is the security of transport arranged? (</w:t>
            </w:r>
            <w:proofErr w:type="spellStart"/>
            <w:proofErr w:type="gramStart"/>
            <w:r w:rsidRPr="00A6723B">
              <w:rPr>
                <w:sz w:val="22"/>
                <w:lang w:val="en-GB"/>
              </w:rPr>
              <w:t>eg</w:t>
            </w:r>
            <w:proofErr w:type="gramEnd"/>
            <w:r w:rsidRPr="00A6723B">
              <w:rPr>
                <w:sz w:val="22"/>
                <w:lang w:val="en-GB"/>
              </w:rPr>
              <w:t>.</w:t>
            </w:r>
            <w:proofErr w:type="spellEnd"/>
            <w:r w:rsidRPr="00A6723B">
              <w:rPr>
                <w:sz w:val="22"/>
                <w:lang w:val="en-GB"/>
              </w:rPr>
              <w:t xml:space="preserve"> seal, contract with transport company)</w:t>
            </w:r>
            <w:r w:rsidR="00C50ED3" w:rsidRPr="00A6723B">
              <w:rPr>
                <w:sz w:val="22"/>
                <w:lang w:val="en-GB"/>
              </w:rPr>
              <w:t xml:space="preserve"> </w:t>
            </w:r>
          </w:p>
        </w:tc>
      </w:tr>
      <w:tr w:rsidR="00C50ED3" w:rsidRPr="00BC0DC8" w14:paraId="748E405E" w14:textId="77777777" w:rsidTr="00904412">
        <w:trPr>
          <w:cantSplit/>
          <w:trHeight w:val="300"/>
        </w:trPr>
        <w:tc>
          <w:tcPr>
            <w:tcW w:w="721" w:type="pct"/>
            <w:gridSpan w:val="2"/>
            <w:shd w:val="clear" w:color="auto" w:fill="auto"/>
            <w:vAlign w:val="center"/>
          </w:tcPr>
          <w:p w14:paraId="34C94E5D" w14:textId="77777777" w:rsidR="00C50ED3" w:rsidRPr="00A6723B" w:rsidRDefault="00D673F9" w:rsidP="00E10DD3">
            <w:pPr>
              <w:rPr>
                <w:sz w:val="22"/>
                <w:lang w:val="en-GB"/>
              </w:rPr>
            </w:pPr>
            <w:r w:rsidRPr="00A6723B">
              <w:rPr>
                <w:sz w:val="22"/>
                <w:lang w:val="en-GB"/>
              </w:rPr>
              <w:lastRenderedPageBreak/>
              <w:t>Please describe</w:t>
            </w:r>
          </w:p>
        </w:tc>
        <w:tc>
          <w:tcPr>
            <w:tcW w:w="4279" w:type="pct"/>
            <w:shd w:val="clear" w:color="auto" w:fill="FFFFFF"/>
            <w:vAlign w:val="center"/>
          </w:tcPr>
          <w:p w14:paraId="29D01570" w14:textId="3CCF11D9" w:rsidR="00C50ED3" w:rsidRPr="00A6723B" w:rsidRDefault="00151EFB" w:rsidP="00E10DD3">
            <w:pPr>
              <w:rPr>
                <w:sz w:val="22"/>
                <w:lang w:val="en-GB"/>
              </w:rPr>
            </w:pPr>
            <w:r>
              <w:rPr>
                <w:sz w:val="22"/>
                <w:lang w:val="en-GB"/>
              </w:rPr>
              <w:t xml:space="preserve">All </w:t>
            </w:r>
            <w:del w:id="873" w:author="Rob Blokvoord" w:date="2023-05-22T10:04:00Z">
              <w:r w:rsidDel="00870E41">
                <w:rPr>
                  <w:sz w:val="22"/>
                  <w:lang w:val="en-GB"/>
                </w:rPr>
                <w:delText xml:space="preserve">shipments </w:delText>
              </w:r>
            </w:del>
            <w:ins w:id="874" w:author="Rob Blokvoord" w:date="2023-05-22T10:04:00Z">
              <w:r w:rsidR="00870E41">
                <w:rPr>
                  <w:sz w:val="22"/>
                  <w:lang w:val="en-GB"/>
                </w:rPr>
                <w:t>packaging</w:t>
              </w:r>
              <w:r w:rsidR="00870E41">
                <w:rPr>
                  <w:sz w:val="22"/>
                  <w:lang w:val="en-GB"/>
                </w:rPr>
                <w:t xml:space="preserve"> </w:t>
              </w:r>
            </w:ins>
            <w:r>
              <w:rPr>
                <w:sz w:val="22"/>
                <w:lang w:val="en-GB"/>
              </w:rPr>
              <w:t>are secured with seals.</w:t>
            </w:r>
          </w:p>
          <w:p w14:paraId="2ED32063" w14:textId="77777777" w:rsidR="00C50ED3" w:rsidRPr="00A6723B" w:rsidRDefault="00C50ED3" w:rsidP="00E10DD3">
            <w:pPr>
              <w:rPr>
                <w:sz w:val="22"/>
                <w:lang w:val="en-GB"/>
              </w:rPr>
            </w:pPr>
          </w:p>
        </w:tc>
      </w:tr>
      <w:tr w:rsidR="00C50ED3" w:rsidRPr="00BC0DC8" w14:paraId="3E851624" w14:textId="77777777" w:rsidTr="00904412">
        <w:trPr>
          <w:cantSplit/>
          <w:trHeight w:val="300"/>
        </w:trPr>
        <w:tc>
          <w:tcPr>
            <w:tcW w:w="5000" w:type="pct"/>
            <w:gridSpan w:val="3"/>
            <w:shd w:val="clear" w:color="auto" w:fill="FFFFFF"/>
            <w:vAlign w:val="center"/>
          </w:tcPr>
          <w:p w14:paraId="10483E27" w14:textId="77777777" w:rsidR="009D206D" w:rsidRPr="00A6723B" w:rsidRDefault="009D206D" w:rsidP="009D206D">
            <w:pPr>
              <w:rPr>
                <w:sz w:val="22"/>
                <w:lang w:val="en-GB"/>
              </w:rPr>
            </w:pPr>
            <w:r w:rsidRPr="00A6723B">
              <w:rPr>
                <w:sz w:val="22"/>
                <w:lang w:val="en-GB"/>
              </w:rPr>
              <w:t>How do you prove the authenticity of your products? (</w:t>
            </w:r>
            <w:proofErr w:type="gramStart"/>
            <w:r w:rsidRPr="00A6723B">
              <w:rPr>
                <w:sz w:val="22"/>
                <w:lang w:val="en-GB"/>
              </w:rPr>
              <w:t>answer</w:t>
            </w:r>
            <w:proofErr w:type="gramEnd"/>
            <w:r w:rsidRPr="00A6723B">
              <w:rPr>
                <w:sz w:val="22"/>
                <w:lang w:val="en-GB"/>
              </w:rPr>
              <w:t xml:space="preserve"> only needed for claimed products)</w:t>
            </w:r>
            <w:r w:rsidR="00C50ED3" w:rsidRPr="00A6723B">
              <w:rPr>
                <w:sz w:val="22"/>
                <w:lang w:val="en-GB"/>
              </w:rPr>
              <w:t xml:space="preserve"> </w:t>
            </w:r>
          </w:p>
        </w:tc>
      </w:tr>
      <w:tr w:rsidR="00C50ED3" w:rsidRPr="00BC0DC8" w14:paraId="117147FE" w14:textId="77777777" w:rsidTr="00904412">
        <w:trPr>
          <w:cantSplit/>
          <w:trHeight w:val="805"/>
        </w:trPr>
        <w:tc>
          <w:tcPr>
            <w:tcW w:w="721" w:type="pct"/>
            <w:gridSpan w:val="2"/>
            <w:shd w:val="clear" w:color="auto" w:fill="auto"/>
            <w:vAlign w:val="center"/>
          </w:tcPr>
          <w:p w14:paraId="12AF30DB" w14:textId="77777777" w:rsidR="00C50ED3" w:rsidRPr="00A6723B" w:rsidRDefault="00D673F9" w:rsidP="00E10DD3">
            <w:pPr>
              <w:rPr>
                <w:sz w:val="22"/>
                <w:lang w:val="en-GB"/>
              </w:rPr>
            </w:pPr>
            <w:r w:rsidRPr="00A6723B">
              <w:rPr>
                <w:sz w:val="22"/>
                <w:lang w:val="en-GB"/>
              </w:rPr>
              <w:t>Please describe</w:t>
            </w:r>
          </w:p>
        </w:tc>
        <w:tc>
          <w:tcPr>
            <w:tcW w:w="4279" w:type="pct"/>
            <w:shd w:val="clear" w:color="auto" w:fill="FFFFFF"/>
            <w:vAlign w:val="center"/>
          </w:tcPr>
          <w:p w14:paraId="206B94AE" w14:textId="44488E4A" w:rsidR="008678A3" w:rsidRPr="008678A3" w:rsidRDefault="008678A3" w:rsidP="008678A3">
            <w:pPr>
              <w:rPr>
                <w:sz w:val="22"/>
                <w:lang w:val="en-GB"/>
              </w:rPr>
            </w:pPr>
            <w:r w:rsidRPr="008678A3">
              <w:rPr>
                <w:sz w:val="22"/>
                <w:lang w:val="en-GB"/>
              </w:rPr>
              <w:t xml:space="preserve">The Management Board is aware of the importance of guaranteeing food authenticity (product integrity). </w:t>
            </w:r>
            <w:proofErr w:type="gramStart"/>
            <w:r w:rsidRPr="008678A3">
              <w:rPr>
                <w:sz w:val="22"/>
                <w:lang w:val="en-GB"/>
              </w:rPr>
              <w:t>In order to</w:t>
            </w:r>
            <w:proofErr w:type="gramEnd"/>
            <w:r w:rsidRPr="008678A3">
              <w:rPr>
                <w:sz w:val="22"/>
                <w:lang w:val="en-GB"/>
              </w:rPr>
              <w:t xml:space="preserve"> prevent or detect potential counterfeiting of products in a timely manner, RED B.V. </w:t>
            </w:r>
            <w:r w:rsidR="00691C76">
              <w:rPr>
                <w:sz w:val="22"/>
                <w:lang w:val="en-GB"/>
              </w:rPr>
              <w:t xml:space="preserve">takes </w:t>
            </w:r>
            <w:r w:rsidRPr="008678A3">
              <w:rPr>
                <w:sz w:val="22"/>
                <w:lang w:val="en-GB"/>
              </w:rPr>
              <w:t>various measures, such as:</w:t>
            </w:r>
          </w:p>
          <w:p w14:paraId="5A33933A" w14:textId="77777777" w:rsidR="008678A3" w:rsidRPr="008678A3" w:rsidRDefault="008678A3" w:rsidP="008678A3">
            <w:pPr>
              <w:rPr>
                <w:sz w:val="22"/>
                <w:lang w:val="en-GB"/>
              </w:rPr>
            </w:pPr>
          </w:p>
          <w:p w14:paraId="07A404DF" w14:textId="77777777" w:rsidR="008678A3" w:rsidRPr="008678A3" w:rsidRDefault="008678A3" w:rsidP="008678A3">
            <w:pPr>
              <w:rPr>
                <w:sz w:val="22"/>
                <w:lang w:val="en-GB"/>
              </w:rPr>
            </w:pPr>
            <w:r w:rsidRPr="008678A3">
              <w:rPr>
                <w:sz w:val="22"/>
                <w:lang w:val="en-GB"/>
              </w:rPr>
              <w:t>- cooperate with reliable, selected suppliers of raw materials.</w:t>
            </w:r>
          </w:p>
          <w:p w14:paraId="3A5B8899" w14:textId="77777777" w:rsidR="008678A3" w:rsidRPr="008678A3" w:rsidRDefault="008678A3" w:rsidP="008678A3">
            <w:pPr>
              <w:rPr>
                <w:sz w:val="22"/>
                <w:lang w:val="en-GB"/>
              </w:rPr>
            </w:pPr>
            <w:r w:rsidRPr="008678A3">
              <w:rPr>
                <w:sz w:val="22"/>
                <w:lang w:val="en-GB"/>
              </w:rPr>
              <w:t xml:space="preserve">- know the origin of raw </w:t>
            </w:r>
            <w:proofErr w:type="gramStart"/>
            <w:r w:rsidRPr="008678A3">
              <w:rPr>
                <w:sz w:val="22"/>
                <w:lang w:val="en-GB"/>
              </w:rPr>
              <w:t>materials;</w:t>
            </w:r>
            <w:proofErr w:type="gramEnd"/>
          </w:p>
          <w:p w14:paraId="64942827" w14:textId="77777777" w:rsidR="008678A3" w:rsidRPr="008678A3" w:rsidRDefault="008678A3" w:rsidP="008678A3">
            <w:pPr>
              <w:rPr>
                <w:sz w:val="22"/>
                <w:lang w:val="en-GB"/>
              </w:rPr>
            </w:pPr>
            <w:r w:rsidRPr="008678A3">
              <w:rPr>
                <w:sz w:val="22"/>
                <w:lang w:val="en-GB"/>
              </w:rPr>
              <w:t>- follow market developments that increase the risk of food fraud (scarcity of certain raw materials, sharp rises in the price of certain raw materials, etc.</w:t>
            </w:r>
            <w:proofErr w:type="gramStart"/>
            <w:r w:rsidRPr="008678A3">
              <w:rPr>
                <w:sz w:val="22"/>
                <w:lang w:val="en-GB"/>
              </w:rPr>
              <w:t>);</w:t>
            </w:r>
            <w:proofErr w:type="gramEnd"/>
          </w:p>
          <w:p w14:paraId="22D54074" w14:textId="77777777" w:rsidR="008678A3" w:rsidRPr="008678A3" w:rsidRDefault="008678A3" w:rsidP="008678A3">
            <w:pPr>
              <w:rPr>
                <w:sz w:val="22"/>
                <w:lang w:val="en-GB"/>
              </w:rPr>
            </w:pPr>
            <w:r w:rsidRPr="008678A3">
              <w:rPr>
                <w:sz w:val="22"/>
                <w:lang w:val="en-GB"/>
              </w:rPr>
              <w:t>- be aware of being offered raw materials below the market price (“bargain parties”</w:t>
            </w:r>
            <w:proofErr w:type="gramStart"/>
            <w:r w:rsidRPr="008678A3">
              <w:rPr>
                <w:sz w:val="22"/>
                <w:lang w:val="en-GB"/>
              </w:rPr>
              <w:t>);</w:t>
            </w:r>
            <w:proofErr w:type="gramEnd"/>
          </w:p>
          <w:p w14:paraId="6A166546" w14:textId="77777777" w:rsidR="008678A3" w:rsidRPr="008678A3" w:rsidRDefault="008678A3" w:rsidP="008678A3">
            <w:pPr>
              <w:rPr>
                <w:sz w:val="22"/>
                <w:lang w:val="en-GB"/>
              </w:rPr>
            </w:pPr>
            <w:r w:rsidRPr="008678A3">
              <w:rPr>
                <w:sz w:val="22"/>
                <w:lang w:val="en-GB"/>
              </w:rPr>
              <w:t>- entry control and processing (watch for changed labels, changed packaging and strange aspects of products, labels and packaging)</w:t>
            </w:r>
          </w:p>
          <w:p w14:paraId="7838250A" w14:textId="77777777" w:rsidR="008678A3" w:rsidRPr="008678A3" w:rsidRDefault="008678A3" w:rsidP="008678A3">
            <w:pPr>
              <w:rPr>
                <w:sz w:val="22"/>
                <w:lang w:val="en-GB"/>
              </w:rPr>
            </w:pPr>
            <w:r w:rsidRPr="008678A3">
              <w:rPr>
                <w:sz w:val="22"/>
                <w:lang w:val="en-GB"/>
              </w:rPr>
              <w:t>- in case of doubt, request proof of authenticity from the supplier (</w:t>
            </w:r>
            <w:proofErr w:type="spellStart"/>
            <w:proofErr w:type="gramStart"/>
            <w:r w:rsidRPr="008678A3">
              <w:rPr>
                <w:sz w:val="22"/>
                <w:lang w:val="en-GB"/>
              </w:rPr>
              <w:t>eg</w:t>
            </w:r>
            <w:proofErr w:type="spellEnd"/>
            <w:proofErr w:type="gramEnd"/>
            <w:r w:rsidRPr="008678A3">
              <w:rPr>
                <w:sz w:val="22"/>
                <w:lang w:val="en-GB"/>
              </w:rPr>
              <w:t xml:space="preserve"> analysis result);</w:t>
            </w:r>
          </w:p>
          <w:p w14:paraId="1CF1DF14" w14:textId="77777777" w:rsidR="008678A3" w:rsidRPr="008678A3" w:rsidRDefault="008678A3" w:rsidP="008678A3">
            <w:pPr>
              <w:rPr>
                <w:sz w:val="22"/>
                <w:lang w:val="en-GB"/>
              </w:rPr>
            </w:pPr>
            <w:r w:rsidRPr="008678A3">
              <w:rPr>
                <w:sz w:val="22"/>
                <w:lang w:val="en-GB"/>
              </w:rPr>
              <w:t>- clear identification, separate storage and processing of common products and products with a quality mark (organic, etc.</w:t>
            </w:r>
            <w:proofErr w:type="gramStart"/>
            <w:r w:rsidRPr="008678A3">
              <w:rPr>
                <w:sz w:val="22"/>
                <w:lang w:val="en-GB"/>
              </w:rPr>
              <w:t>);</w:t>
            </w:r>
            <w:proofErr w:type="gramEnd"/>
          </w:p>
          <w:p w14:paraId="0607D238" w14:textId="77777777" w:rsidR="008678A3" w:rsidRPr="008678A3" w:rsidRDefault="008678A3" w:rsidP="008678A3">
            <w:pPr>
              <w:rPr>
                <w:sz w:val="22"/>
                <w:lang w:val="en-GB"/>
              </w:rPr>
            </w:pPr>
            <w:r w:rsidRPr="008678A3">
              <w:rPr>
                <w:sz w:val="22"/>
                <w:lang w:val="en-GB"/>
              </w:rPr>
              <w:t xml:space="preserve">- label </w:t>
            </w:r>
            <w:proofErr w:type="gramStart"/>
            <w:r w:rsidRPr="008678A3">
              <w:rPr>
                <w:sz w:val="22"/>
                <w:lang w:val="en-GB"/>
              </w:rPr>
              <w:t>control;</w:t>
            </w:r>
            <w:proofErr w:type="gramEnd"/>
          </w:p>
          <w:p w14:paraId="65F209DD" w14:textId="75185A8C" w:rsidR="00C50ED3" w:rsidRPr="00A6723B" w:rsidRDefault="008678A3" w:rsidP="008678A3">
            <w:pPr>
              <w:rPr>
                <w:sz w:val="22"/>
                <w:lang w:val="en-GB"/>
              </w:rPr>
            </w:pPr>
            <w:r w:rsidRPr="008678A3">
              <w:rPr>
                <w:sz w:val="22"/>
                <w:lang w:val="en-GB"/>
              </w:rPr>
              <w:t>- correct accompanying documents for incoming and outgoing product flows.</w:t>
            </w:r>
          </w:p>
        </w:tc>
      </w:tr>
      <w:tr w:rsidR="00C50ED3" w:rsidRPr="00BC0DC8" w14:paraId="52A02525" w14:textId="77777777" w:rsidTr="00904412">
        <w:trPr>
          <w:cantSplit/>
          <w:trHeight w:val="300"/>
        </w:trPr>
        <w:tc>
          <w:tcPr>
            <w:tcW w:w="5000" w:type="pct"/>
            <w:gridSpan w:val="3"/>
            <w:shd w:val="clear" w:color="auto" w:fill="FFFFFF"/>
            <w:vAlign w:val="center"/>
          </w:tcPr>
          <w:p w14:paraId="41E3938B" w14:textId="77777777" w:rsidR="00C50ED3" w:rsidRPr="00A6723B" w:rsidRDefault="009D206D" w:rsidP="009D206D">
            <w:pPr>
              <w:rPr>
                <w:sz w:val="22"/>
                <w:szCs w:val="22"/>
                <w:lang w:val="en-GB"/>
              </w:rPr>
            </w:pPr>
            <w:r w:rsidRPr="00A6723B">
              <w:rPr>
                <w:sz w:val="22"/>
                <w:szCs w:val="22"/>
                <w:lang w:val="en-GB"/>
              </w:rPr>
              <w:t xml:space="preserve">Are all your products GM free conform regulations </w:t>
            </w:r>
            <w:r w:rsidR="00C50ED3" w:rsidRPr="00A6723B">
              <w:rPr>
                <w:sz w:val="22"/>
                <w:szCs w:val="22"/>
                <w:lang w:val="en-GB"/>
              </w:rPr>
              <w:t>E</w:t>
            </w:r>
            <w:r w:rsidRPr="00A6723B">
              <w:rPr>
                <w:sz w:val="22"/>
                <w:szCs w:val="22"/>
                <w:lang w:val="en-GB"/>
              </w:rPr>
              <w:t>C</w:t>
            </w:r>
            <w:r w:rsidR="00C50ED3" w:rsidRPr="00A6723B">
              <w:rPr>
                <w:sz w:val="22"/>
                <w:szCs w:val="22"/>
                <w:lang w:val="en-GB"/>
              </w:rPr>
              <w:t xml:space="preserve"> 1829/2003 - 1830/2003? Is </w:t>
            </w:r>
            <w:r w:rsidRPr="00A6723B">
              <w:rPr>
                <w:sz w:val="22"/>
                <w:szCs w:val="22"/>
                <w:lang w:val="en-GB"/>
              </w:rPr>
              <w:t>a GM policy</w:t>
            </w:r>
            <w:r w:rsidR="00C50ED3" w:rsidRPr="00A6723B">
              <w:rPr>
                <w:sz w:val="22"/>
                <w:szCs w:val="22"/>
                <w:lang w:val="en-GB"/>
              </w:rPr>
              <w:t xml:space="preserve"> </w:t>
            </w:r>
            <w:r w:rsidRPr="00A6723B">
              <w:rPr>
                <w:sz w:val="22"/>
                <w:szCs w:val="22"/>
                <w:lang w:val="en-GB"/>
              </w:rPr>
              <w:t>and statement present</w:t>
            </w:r>
            <w:r w:rsidR="00C50ED3" w:rsidRPr="00A6723B">
              <w:rPr>
                <w:sz w:val="22"/>
                <w:szCs w:val="22"/>
                <w:lang w:val="en-GB"/>
              </w:rPr>
              <w:t>?</w:t>
            </w:r>
            <w:r w:rsidRPr="00A6723B">
              <w:rPr>
                <w:sz w:val="22"/>
                <w:szCs w:val="22"/>
                <w:lang w:val="en-GB"/>
              </w:rPr>
              <w:t xml:space="preserve"> (</w:t>
            </w:r>
            <w:proofErr w:type="gramStart"/>
            <w:r w:rsidRPr="00A6723B">
              <w:rPr>
                <w:sz w:val="22"/>
                <w:szCs w:val="22"/>
                <w:lang w:val="en-GB"/>
              </w:rPr>
              <w:t>please</w:t>
            </w:r>
            <w:proofErr w:type="gramEnd"/>
            <w:r w:rsidRPr="00A6723B">
              <w:rPr>
                <w:sz w:val="22"/>
                <w:szCs w:val="22"/>
                <w:lang w:val="en-GB"/>
              </w:rPr>
              <w:t xml:space="preserve"> send us a copy of the statement when applicable)</w:t>
            </w:r>
          </w:p>
        </w:tc>
      </w:tr>
      <w:tr w:rsidR="00C50ED3" w:rsidRPr="00BC0DC8" w14:paraId="59C0F110" w14:textId="77777777" w:rsidTr="00904412">
        <w:trPr>
          <w:cantSplit/>
          <w:trHeight w:val="805"/>
        </w:trPr>
        <w:tc>
          <w:tcPr>
            <w:tcW w:w="721" w:type="pct"/>
            <w:gridSpan w:val="2"/>
            <w:shd w:val="clear" w:color="auto" w:fill="auto"/>
            <w:vAlign w:val="center"/>
          </w:tcPr>
          <w:p w14:paraId="64BDDAA0" w14:textId="77777777" w:rsidR="00C50ED3" w:rsidRPr="00A6723B" w:rsidRDefault="00D673F9" w:rsidP="00E10DD3">
            <w:pPr>
              <w:rPr>
                <w:b/>
                <w:sz w:val="22"/>
                <w:lang w:val="en-GB"/>
              </w:rPr>
            </w:pPr>
            <w:r w:rsidRPr="00A6723B">
              <w:rPr>
                <w:sz w:val="22"/>
                <w:lang w:val="en-GB"/>
              </w:rPr>
              <w:t>Please describe</w:t>
            </w:r>
          </w:p>
        </w:tc>
        <w:tc>
          <w:tcPr>
            <w:tcW w:w="4279" w:type="pct"/>
            <w:shd w:val="clear" w:color="auto" w:fill="FFFFFF"/>
            <w:vAlign w:val="center"/>
          </w:tcPr>
          <w:p w14:paraId="0F79984C" w14:textId="0A4984D9" w:rsidR="00C50ED3" w:rsidRDefault="008678A3" w:rsidP="00E10DD3">
            <w:pPr>
              <w:rPr>
                <w:ins w:id="875" w:author="Rob Blokvoord" w:date="2023-05-22T10:06:00Z"/>
                <w:sz w:val="22"/>
                <w:lang w:val="en-GB"/>
              </w:rPr>
            </w:pPr>
            <w:r>
              <w:rPr>
                <w:sz w:val="22"/>
                <w:lang w:val="en-GB"/>
              </w:rPr>
              <w:t>All products supplied to GoodLife Foods are GM free.</w:t>
            </w:r>
            <w:r>
              <w:rPr>
                <w:sz w:val="22"/>
                <w:lang w:val="en-GB"/>
              </w:rPr>
              <w:br/>
              <w:t xml:space="preserve">However, RED B.V. also produces and supplies </w:t>
            </w:r>
            <w:ins w:id="876" w:author="Rob Blokvoord" w:date="2023-05-22T10:06:00Z">
              <w:r w:rsidR="0091712D">
                <w:rPr>
                  <w:sz w:val="22"/>
                  <w:lang w:val="en-GB"/>
                </w:rPr>
                <w:t xml:space="preserve">some </w:t>
              </w:r>
            </w:ins>
            <w:r>
              <w:rPr>
                <w:sz w:val="22"/>
                <w:lang w:val="en-GB"/>
              </w:rPr>
              <w:t>GM</w:t>
            </w:r>
            <w:del w:id="877" w:author="Rob Blokvoord" w:date="2023-05-22T10:06:00Z">
              <w:r w:rsidR="002F576C" w:rsidDel="0091712D">
                <w:rPr>
                  <w:sz w:val="22"/>
                  <w:lang w:val="en-GB"/>
                </w:rPr>
                <w:delText>O</w:delText>
              </w:r>
            </w:del>
            <w:r>
              <w:rPr>
                <w:sz w:val="22"/>
                <w:lang w:val="en-GB"/>
              </w:rPr>
              <w:t xml:space="preserve"> products </w:t>
            </w:r>
            <w:r w:rsidR="00BC45DD">
              <w:rPr>
                <w:sz w:val="22"/>
                <w:lang w:val="en-GB"/>
              </w:rPr>
              <w:t>from</w:t>
            </w:r>
            <w:r>
              <w:rPr>
                <w:sz w:val="22"/>
                <w:lang w:val="en-GB"/>
              </w:rPr>
              <w:t xml:space="preserve"> its facilities.</w:t>
            </w:r>
            <w:ins w:id="878" w:author="Rob Blokvoord" w:date="2023-05-22T10:07:00Z">
              <w:r w:rsidR="0091712D">
                <w:rPr>
                  <w:sz w:val="22"/>
                  <w:lang w:val="en-GB"/>
                </w:rPr>
                <w:t xml:space="preserve"> Contamination with GM product is managed through m</w:t>
              </w:r>
              <w:r w:rsidR="0091712D">
                <w:rPr>
                  <w:sz w:val="22"/>
                  <w:lang w:val="en-GB"/>
                </w:rPr>
                <w:t xml:space="preserve">onitoring; validated cleaning; dedicated equipment; segregation; </w:t>
              </w:r>
              <w:proofErr w:type="gramStart"/>
              <w:r w:rsidR="0091712D">
                <w:rPr>
                  <w:sz w:val="22"/>
                  <w:lang w:val="en-GB"/>
                </w:rPr>
                <w:t>identification</w:t>
              </w:r>
            </w:ins>
            <w:proofErr w:type="gramEnd"/>
          </w:p>
          <w:p w14:paraId="62791253" w14:textId="5E29D763" w:rsidR="0091712D" w:rsidRPr="00A6723B" w:rsidRDefault="0091712D" w:rsidP="00E10DD3">
            <w:pPr>
              <w:rPr>
                <w:sz w:val="22"/>
                <w:lang w:val="en-GB"/>
              </w:rPr>
            </w:pPr>
          </w:p>
        </w:tc>
      </w:tr>
    </w:tbl>
    <w:p w14:paraId="59ECD6C4" w14:textId="77777777" w:rsidR="00C50ED3" w:rsidRPr="00A6723B" w:rsidRDefault="00C50ED3" w:rsidP="00215726">
      <w:pPr>
        <w:rPr>
          <w:b/>
          <w:sz w:val="24"/>
          <w:lang w:val="en-GB"/>
        </w:rPr>
      </w:pPr>
    </w:p>
    <w:p w14:paraId="6DF802E1" w14:textId="77777777" w:rsidR="009A5A25" w:rsidRPr="00A6723B" w:rsidRDefault="009A5A25" w:rsidP="00215726">
      <w:pPr>
        <w:rPr>
          <w:b/>
          <w:sz w:val="24"/>
          <w:szCs w:val="28"/>
          <w:lang w:val="en-GB"/>
        </w:rPr>
      </w:pPr>
      <w:r w:rsidRPr="00A6723B">
        <w:rPr>
          <w:b/>
          <w:sz w:val="24"/>
          <w:szCs w:val="28"/>
          <w:lang w:val="en-GB"/>
        </w:rPr>
        <w:t xml:space="preserve">7. </w:t>
      </w:r>
      <w:r w:rsidR="009D206D" w:rsidRPr="00A6723B">
        <w:rPr>
          <w:b/>
          <w:sz w:val="24"/>
          <w:szCs w:val="28"/>
          <w:lang w:val="en-GB"/>
        </w:rPr>
        <w:t>Sustainability</w:t>
      </w:r>
    </w:p>
    <w:tbl>
      <w:tblPr>
        <w:tblW w:w="5163" w:type="pct"/>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651"/>
      </w:tblGrid>
      <w:tr w:rsidR="00C50ED3" w:rsidRPr="00BC0DC8" w14:paraId="5692FE3C" w14:textId="77777777" w:rsidTr="00904412">
        <w:trPr>
          <w:cantSplit/>
          <w:trHeight w:val="300"/>
        </w:trPr>
        <w:tc>
          <w:tcPr>
            <w:tcW w:w="5000" w:type="pct"/>
            <w:shd w:val="clear" w:color="auto" w:fill="auto"/>
            <w:vAlign w:val="center"/>
          </w:tcPr>
          <w:p w14:paraId="5E935E3C" w14:textId="77777777" w:rsidR="00C50ED3" w:rsidRPr="00A6723B" w:rsidRDefault="00A6723B" w:rsidP="00A6723B">
            <w:pPr>
              <w:rPr>
                <w:sz w:val="22"/>
                <w:szCs w:val="22"/>
                <w:lang w:val="en-GB"/>
              </w:rPr>
            </w:pPr>
            <w:r w:rsidRPr="00A6723B">
              <w:rPr>
                <w:sz w:val="22"/>
                <w:szCs w:val="22"/>
                <w:lang w:val="en-GB"/>
              </w:rPr>
              <w:t>Concerning sustainability, p</w:t>
            </w:r>
            <w:r w:rsidR="009D206D" w:rsidRPr="00A6723B">
              <w:rPr>
                <w:sz w:val="22"/>
                <w:szCs w:val="22"/>
                <w:lang w:val="en-GB"/>
              </w:rPr>
              <w:t xml:space="preserve">lease provide in short information about </w:t>
            </w:r>
            <w:r w:rsidRPr="00A6723B">
              <w:rPr>
                <w:sz w:val="22"/>
                <w:szCs w:val="22"/>
                <w:lang w:val="en-GB"/>
              </w:rPr>
              <w:t xml:space="preserve">the initiatives which are taken </w:t>
            </w:r>
            <w:r w:rsidR="009D206D" w:rsidRPr="00A6723B">
              <w:rPr>
                <w:sz w:val="22"/>
                <w:szCs w:val="22"/>
                <w:lang w:val="en-GB"/>
              </w:rPr>
              <w:t>(</w:t>
            </w:r>
            <w:proofErr w:type="gramStart"/>
            <w:r w:rsidR="009D206D" w:rsidRPr="00A6723B">
              <w:rPr>
                <w:sz w:val="22"/>
                <w:szCs w:val="22"/>
                <w:lang w:val="en-GB"/>
              </w:rPr>
              <w:t>e.g.</w:t>
            </w:r>
            <w:proofErr w:type="gramEnd"/>
            <w:r w:rsidR="009D206D" w:rsidRPr="00A6723B">
              <w:rPr>
                <w:sz w:val="22"/>
                <w:szCs w:val="22"/>
                <w:lang w:val="en-GB"/>
              </w:rPr>
              <w:t xml:space="preserve"> </w:t>
            </w:r>
            <w:r w:rsidR="00C50ED3" w:rsidRPr="00A6723B">
              <w:rPr>
                <w:sz w:val="22"/>
                <w:szCs w:val="22"/>
                <w:lang w:val="en-GB"/>
              </w:rPr>
              <w:t>RSPO palm</w:t>
            </w:r>
            <w:r w:rsidR="009D206D" w:rsidRPr="00A6723B">
              <w:rPr>
                <w:sz w:val="22"/>
                <w:szCs w:val="22"/>
                <w:lang w:val="en-GB"/>
              </w:rPr>
              <w:t xml:space="preserve"> </w:t>
            </w:r>
            <w:r w:rsidR="00C50ED3" w:rsidRPr="00A6723B">
              <w:rPr>
                <w:sz w:val="22"/>
                <w:szCs w:val="22"/>
                <w:lang w:val="en-GB"/>
              </w:rPr>
              <w:t>oi</w:t>
            </w:r>
            <w:r w:rsidR="009D206D" w:rsidRPr="00A6723B">
              <w:rPr>
                <w:sz w:val="22"/>
                <w:szCs w:val="22"/>
                <w:lang w:val="en-GB"/>
              </w:rPr>
              <w:t>l</w:t>
            </w:r>
            <w:r w:rsidR="00C50ED3" w:rsidRPr="00A6723B">
              <w:rPr>
                <w:sz w:val="22"/>
                <w:szCs w:val="22"/>
                <w:lang w:val="en-GB"/>
              </w:rPr>
              <w:t xml:space="preserve">, FSC </w:t>
            </w:r>
            <w:r w:rsidR="009D206D" w:rsidRPr="00A6723B">
              <w:rPr>
                <w:sz w:val="22"/>
                <w:szCs w:val="22"/>
                <w:lang w:val="en-GB"/>
              </w:rPr>
              <w:t>brand,</w:t>
            </w:r>
            <w:r w:rsidR="00C50ED3" w:rsidRPr="00A6723B">
              <w:rPr>
                <w:sz w:val="22"/>
                <w:szCs w:val="22"/>
                <w:lang w:val="en-GB"/>
              </w:rPr>
              <w:t xml:space="preserve"> etc.) </w:t>
            </w:r>
          </w:p>
        </w:tc>
      </w:tr>
      <w:tr w:rsidR="00C50ED3" w:rsidRPr="00BC0DC8" w14:paraId="324F57FB" w14:textId="77777777" w:rsidTr="00904412">
        <w:trPr>
          <w:cantSplit/>
          <w:trHeight w:val="805"/>
        </w:trPr>
        <w:tc>
          <w:tcPr>
            <w:tcW w:w="5000" w:type="pct"/>
            <w:shd w:val="clear" w:color="auto" w:fill="FFFFFF"/>
            <w:vAlign w:val="center"/>
          </w:tcPr>
          <w:p w14:paraId="603026DA" w14:textId="1B6CB19D" w:rsidR="00C50ED3" w:rsidRPr="00A6723B" w:rsidRDefault="0073332B" w:rsidP="00E10DD3">
            <w:pPr>
              <w:rPr>
                <w:sz w:val="22"/>
                <w:lang w:val="en-GB"/>
              </w:rPr>
            </w:pPr>
            <w:r w:rsidRPr="001E7556">
              <w:rPr>
                <w:sz w:val="22"/>
                <w:lang w:val="en-GB"/>
              </w:rPr>
              <w:lastRenderedPageBreak/>
              <w:t xml:space="preserve">Our efforts to support a more sustainable world, through more sustainable business practices include but are not limited to: </w:t>
            </w:r>
            <w:r w:rsidRPr="001E7556">
              <w:rPr>
                <w:sz w:val="22"/>
                <w:lang w:val="en-GB"/>
              </w:rPr>
              <w:br/>
            </w:r>
            <w:r w:rsidRPr="001E7556">
              <w:rPr>
                <w:sz w:val="22"/>
                <w:lang w:val="en-GB"/>
              </w:rPr>
              <w:br/>
              <w:t>General:</w:t>
            </w:r>
            <w:r w:rsidRPr="001E7556">
              <w:rPr>
                <w:sz w:val="22"/>
                <w:lang w:val="en-GB"/>
              </w:rPr>
              <w:br/>
              <w:t xml:space="preserve"> - We encourage suppliers to develop and/or maintain a sustainability policy, and actively drive customer sustainability initiatives to our network of suppliers</w:t>
            </w:r>
            <w:r w:rsidRPr="001E7556">
              <w:rPr>
                <w:sz w:val="22"/>
                <w:lang w:val="en-GB"/>
              </w:rPr>
              <w:br/>
              <w:t xml:space="preserve"> - We only work with </w:t>
            </w:r>
            <w:del w:id="879" w:author="Rob Blokvoord" w:date="2023-05-22T10:08:00Z">
              <w:r w:rsidRPr="001E7556" w:rsidDel="0091712D">
                <w:rPr>
                  <w:sz w:val="22"/>
                  <w:lang w:val="en-GB"/>
                </w:rPr>
                <w:delText xml:space="preserve">food and/or feed </w:delText>
              </w:r>
            </w:del>
            <w:r w:rsidRPr="001E7556">
              <w:rPr>
                <w:sz w:val="22"/>
                <w:lang w:val="en-GB"/>
              </w:rPr>
              <w:t xml:space="preserve">certified </w:t>
            </w:r>
            <w:del w:id="880" w:author="Rob Blokvoord" w:date="2023-05-22T10:08:00Z">
              <w:r w:rsidRPr="001E7556" w:rsidDel="0091712D">
                <w:rPr>
                  <w:sz w:val="22"/>
                  <w:lang w:val="en-GB"/>
                </w:rPr>
                <w:delText xml:space="preserve">lecithin </w:delText>
              </w:r>
            </w:del>
            <w:ins w:id="881" w:author="Rob Blokvoord" w:date="2023-05-22T10:08:00Z">
              <w:r w:rsidR="0091712D">
                <w:rPr>
                  <w:sz w:val="22"/>
                  <w:lang w:val="en-GB"/>
                </w:rPr>
                <w:t>raw material</w:t>
              </w:r>
              <w:r w:rsidR="0091712D" w:rsidRPr="001E7556">
                <w:rPr>
                  <w:sz w:val="22"/>
                  <w:lang w:val="en-GB"/>
                </w:rPr>
                <w:t xml:space="preserve"> </w:t>
              </w:r>
            </w:ins>
            <w:r w:rsidRPr="001E7556">
              <w:rPr>
                <w:sz w:val="22"/>
                <w:lang w:val="en-GB"/>
              </w:rPr>
              <w:t>suppliers, providing a base for continuous development within our network</w:t>
            </w:r>
            <w:r w:rsidRPr="001E7556">
              <w:rPr>
                <w:sz w:val="22"/>
                <w:lang w:val="en-GB"/>
              </w:rPr>
              <w:br/>
              <w:t xml:space="preserve"> - We aim to source and supply local, as to limit our footprint. We source predominantly in Europe, where sustainable business practices are common in laws and regulations</w:t>
            </w:r>
            <w:r w:rsidRPr="001E7556">
              <w:rPr>
                <w:sz w:val="22"/>
                <w:lang w:val="en-GB"/>
              </w:rPr>
              <w:br/>
              <w:t xml:space="preserve"> - We chose our locations (production and offices) within acceptable reach of public transport</w:t>
            </w:r>
            <w:r w:rsidRPr="001E7556">
              <w:rPr>
                <w:sz w:val="22"/>
                <w:lang w:val="en-GB"/>
              </w:rPr>
              <w:br/>
              <w:t xml:space="preserve"> - We recycle used packaging for &gt;95%</w:t>
            </w:r>
            <w:r w:rsidRPr="001E7556">
              <w:rPr>
                <w:sz w:val="22"/>
                <w:lang w:val="en-GB"/>
              </w:rPr>
              <w:br/>
              <w:t xml:space="preserve"> - We encourage customers to replace drums with IBC’s, and IBC’s with bulk, to reduce the footprint of our lecithin </w:t>
            </w:r>
            <w:del w:id="882" w:author="Rob Blokvoord" w:date="2023-05-22T10:08:00Z">
              <w:r w:rsidRPr="001E7556" w:rsidDel="0091712D">
                <w:rPr>
                  <w:sz w:val="22"/>
                  <w:lang w:val="en-GB"/>
                </w:rPr>
                <w:delText>packagings</w:delText>
              </w:r>
            </w:del>
            <w:ins w:id="883" w:author="Rob Blokvoord" w:date="2023-05-22T10:08:00Z">
              <w:r w:rsidR="0091712D" w:rsidRPr="001E7556">
                <w:rPr>
                  <w:sz w:val="22"/>
                  <w:lang w:val="en-GB"/>
                </w:rPr>
                <w:t>packaging</w:t>
              </w:r>
            </w:ins>
            <w:r w:rsidRPr="001E7556">
              <w:rPr>
                <w:sz w:val="22"/>
                <w:lang w:val="en-GB"/>
              </w:rPr>
              <w:br/>
              <w:t xml:space="preserve"> - We actively perform shelf life studies of our products, and extend the shelf where possible, so that customers have less risk of obsolescence and waste </w:t>
            </w:r>
            <w:r w:rsidRPr="001E7556">
              <w:rPr>
                <w:sz w:val="22"/>
                <w:lang w:val="en-GB"/>
              </w:rPr>
              <w:br/>
            </w:r>
            <w:r w:rsidRPr="001E7556">
              <w:rPr>
                <w:sz w:val="22"/>
                <w:lang w:val="en-GB"/>
              </w:rPr>
              <w:br/>
              <w:t>Soybean lecithin from critical areas such as Brazil:</w:t>
            </w:r>
            <w:r w:rsidRPr="001E7556">
              <w:rPr>
                <w:sz w:val="22"/>
                <w:lang w:val="en-GB"/>
              </w:rPr>
              <w:br/>
              <w:t xml:space="preserve"> - We only work with sustainable certified suppliers (RTRS, Pro-Terra, or equivalent)</w:t>
            </w:r>
          </w:p>
        </w:tc>
      </w:tr>
    </w:tbl>
    <w:p w14:paraId="3E338BE4" w14:textId="77777777" w:rsidR="00FD2902" w:rsidRDefault="00FD2902" w:rsidP="009A5A25">
      <w:pPr>
        <w:rPr>
          <w:b/>
          <w:sz w:val="24"/>
          <w:lang w:val="en-GB"/>
        </w:rPr>
      </w:pPr>
    </w:p>
    <w:p w14:paraId="00B0902A" w14:textId="278929B5" w:rsidR="00171472" w:rsidRDefault="00171472" w:rsidP="009A5A25">
      <w:pPr>
        <w:rPr>
          <w:b/>
          <w:sz w:val="24"/>
          <w:lang w:val="en-GB"/>
        </w:rPr>
      </w:pPr>
      <w:r>
        <w:rPr>
          <w:b/>
          <w:sz w:val="24"/>
          <w:lang w:val="en-GB"/>
        </w:rPr>
        <w:t>8</w:t>
      </w:r>
      <w:r w:rsidR="00D23F37">
        <w:rPr>
          <w:b/>
          <w:sz w:val="24"/>
          <w:lang w:val="en-GB"/>
        </w:rPr>
        <w:t>.</w:t>
      </w:r>
      <w:r>
        <w:rPr>
          <w:b/>
          <w:sz w:val="24"/>
          <w:lang w:val="en-GB"/>
        </w:rPr>
        <w:t xml:space="preserve"> Quality management system</w:t>
      </w:r>
    </w:p>
    <w:p w14:paraId="5411BCA6" w14:textId="477F197A" w:rsidR="00FD2902" w:rsidRDefault="00FD2902" w:rsidP="009A5A25">
      <w:pPr>
        <w:rPr>
          <w:b/>
          <w:sz w:val="24"/>
          <w:lang w:val="en-GB"/>
        </w:rPr>
      </w:pPr>
    </w:p>
    <w:p w14:paraId="720129BF" w14:textId="77777777" w:rsidR="00FD2902" w:rsidRDefault="00FD2902" w:rsidP="009A5A25">
      <w:pPr>
        <w:rPr>
          <w:b/>
          <w:sz w:val="24"/>
          <w:lang w:val="en-GB"/>
        </w:rPr>
      </w:pPr>
    </w:p>
    <w:tbl>
      <w:tblPr>
        <w:tblW w:w="5163" w:type="pct"/>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651"/>
      </w:tblGrid>
      <w:tr w:rsidR="00171472" w:rsidRPr="00BC0DC8" w14:paraId="698C00BB" w14:textId="77777777" w:rsidTr="00EC54B5">
        <w:trPr>
          <w:cantSplit/>
          <w:trHeight w:val="805"/>
        </w:trPr>
        <w:tc>
          <w:tcPr>
            <w:tcW w:w="5000" w:type="pct"/>
            <w:shd w:val="clear" w:color="auto" w:fill="FFFFFF"/>
            <w:vAlign w:val="center"/>
          </w:tcPr>
          <w:p w14:paraId="709CDD99" w14:textId="3666707C" w:rsidR="00171472" w:rsidRPr="00171472" w:rsidRDefault="00171472" w:rsidP="00171472">
            <w:pPr>
              <w:pStyle w:val="Voettekst"/>
              <w:rPr>
                <w:rFonts w:cs="Arial"/>
                <w:b/>
                <w:bCs/>
                <w:lang w:val="en-US"/>
              </w:rPr>
            </w:pPr>
            <w:r w:rsidRPr="00171472">
              <w:rPr>
                <w:rFonts w:cs="Arial"/>
                <w:b/>
                <w:bCs/>
                <w:lang w:val="en-US"/>
              </w:rPr>
              <w:lastRenderedPageBreak/>
              <w:t>Quality Policy Statement</w:t>
            </w:r>
            <w:r>
              <w:rPr>
                <w:rFonts w:cs="Arial"/>
                <w:b/>
                <w:bCs/>
                <w:lang w:val="en-US"/>
              </w:rPr>
              <w:t xml:space="preserve"> (</w:t>
            </w:r>
            <w:r w:rsidRPr="00171472">
              <w:rPr>
                <w:rFonts w:cs="Arial"/>
                <w:b/>
                <w:bCs/>
                <w:lang w:val="en-US"/>
              </w:rPr>
              <w:t>Food safety to be included</w:t>
            </w:r>
            <w:r>
              <w:rPr>
                <w:rFonts w:cs="Arial"/>
                <w:b/>
                <w:bCs/>
                <w:lang w:val="en-US"/>
              </w:rPr>
              <w:t xml:space="preserve"> </w:t>
            </w:r>
            <w:r w:rsidRPr="00171472">
              <w:rPr>
                <w:rFonts w:cs="Arial"/>
                <w:b/>
                <w:bCs/>
                <w:lang w:val="en-US"/>
              </w:rPr>
              <w:t>Senior management commitment</w:t>
            </w:r>
            <w:r>
              <w:rPr>
                <w:rFonts w:cs="Arial"/>
                <w:b/>
                <w:bCs/>
                <w:lang w:val="en-US"/>
              </w:rPr>
              <w:t>)</w:t>
            </w:r>
            <w:r w:rsidR="0073332B">
              <w:rPr>
                <w:rFonts w:cs="Arial"/>
                <w:b/>
                <w:bCs/>
                <w:lang w:val="en-US"/>
              </w:rPr>
              <w:br/>
            </w:r>
          </w:p>
          <w:p w14:paraId="24AA5EE2" w14:textId="7BF414FF" w:rsidR="00665853" w:rsidRPr="00665853" w:rsidRDefault="00665853" w:rsidP="00665853">
            <w:pPr>
              <w:rPr>
                <w:sz w:val="22"/>
                <w:lang w:val="en-GB"/>
              </w:rPr>
            </w:pPr>
            <w:r w:rsidRPr="00665853">
              <w:rPr>
                <w:sz w:val="22"/>
                <w:lang w:val="en-GB"/>
              </w:rPr>
              <w:t>The management of RED B.V. declares:</w:t>
            </w:r>
            <w:r>
              <w:rPr>
                <w:sz w:val="22"/>
                <w:lang w:val="en-GB"/>
              </w:rPr>
              <w:br/>
            </w:r>
            <w:r>
              <w:rPr>
                <w:sz w:val="22"/>
                <w:lang w:val="en-GB"/>
              </w:rPr>
              <w:br/>
            </w:r>
            <w:r w:rsidRPr="00665853">
              <w:rPr>
                <w:sz w:val="22"/>
                <w:lang w:val="en-GB"/>
              </w:rPr>
              <w:t>• that the quality assurance system meets the requirements of:</w:t>
            </w:r>
          </w:p>
          <w:p w14:paraId="3706CC2F" w14:textId="1B7DB6F2" w:rsidR="00665853" w:rsidRPr="00665853" w:rsidRDefault="00665853" w:rsidP="00665853">
            <w:pPr>
              <w:rPr>
                <w:sz w:val="22"/>
                <w:lang w:val="en-GB"/>
              </w:rPr>
            </w:pPr>
            <w:r w:rsidRPr="00665853">
              <w:rPr>
                <w:sz w:val="22"/>
                <w:lang w:val="en-GB"/>
              </w:rPr>
              <w:t xml:space="preserve"> </w:t>
            </w:r>
            <w:r w:rsidR="00816439">
              <w:rPr>
                <w:sz w:val="22"/>
                <w:lang w:val="en-GB"/>
              </w:rPr>
              <w:t>T</w:t>
            </w:r>
            <w:r w:rsidRPr="00665853">
              <w:rPr>
                <w:sz w:val="22"/>
                <w:lang w:val="en-GB"/>
              </w:rPr>
              <w:t>he GMP+ Feed Certification scheme, Module Feed Safety Assurance.</w:t>
            </w:r>
          </w:p>
          <w:p w14:paraId="1AD3F6E0" w14:textId="77777777" w:rsidR="00665853" w:rsidRPr="00665853" w:rsidRDefault="00665853" w:rsidP="00665853">
            <w:pPr>
              <w:rPr>
                <w:sz w:val="22"/>
                <w:lang w:val="en-GB"/>
              </w:rPr>
            </w:pPr>
            <w:r w:rsidRPr="00665853">
              <w:rPr>
                <w:sz w:val="22"/>
                <w:lang w:val="en-GB"/>
              </w:rPr>
              <w:t> FSSC 22000 Food Safety Management System (hereinafter referred to as FSSC 22000</w:t>
            </w:r>
            <w:proofErr w:type="gramStart"/>
            <w:r w:rsidRPr="00665853">
              <w:rPr>
                <w:sz w:val="22"/>
                <w:lang w:val="en-GB"/>
              </w:rPr>
              <w:t>);</w:t>
            </w:r>
            <w:proofErr w:type="gramEnd"/>
          </w:p>
          <w:p w14:paraId="50B2B402" w14:textId="77777777" w:rsidR="00665853" w:rsidRPr="00665853" w:rsidRDefault="00665853" w:rsidP="00665853">
            <w:pPr>
              <w:rPr>
                <w:sz w:val="22"/>
                <w:lang w:val="en-GB"/>
              </w:rPr>
            </w:pPr>
            <w:r w:rsidRPr="00665853">
              <w:rPr>
                <w:sz w:val="22"/>
                <w:lang w:val="en-GB"/>
              </w:rPr>
              <w:t xml:space="preserve"> SGS </w:t>
            </w:r>
            <w:proofErr w:type="gramStart"/>
            <w:r w:rsidRPr="00665853">
              <w:rPr>
                <w:sz w:val="22"/>
                <w:lang w:val="en-GB"/>
              </w:rPr>
              <w:t>Non GMO IP</w:t>
            </w:r>
            <w:proofErr w:type="gramEnd"/>
            <w:r w:rsidRPr="00665853">
              <w:rPr>
                <w:sz w:val="22"/>
                <w:lang w:val="en-GB"/>
              </w:rPr>
              <w:t xml:space="preserve"> supply chain standard</w:t>
            </w:r>
          </w:p>
          <w:p w14:paraId="07D75FFF" w14:textId="77777777" w:rsidR="00171472" w:rsidRDefault="00665853" w:rsidP="00665853">
            <w:pPr>
              <w:rPr>
                <w:sz w:val="22"/>
                <w:lang w:val="en-GB"/>
              </w:rPr>
            </w:pPr>
            <w:r w:rsidRPr="00665853">
              <w:rPr>
                <w:sz w:val="22"/>
                <w:lang w:val="en-GB"/>
              </w:rPr>
              <w:t> Preparation and trade of Organic products</w:t>
            </w:r>
          </w:p>
          <w:p w14:paraId="59F8ACCF" w14:textId="6DC4408C" w:rsidR="00665853" w:rsidRPr="00665853" w:rsidRDefault="00665853" w:rsidP="00665853">
            <w:pPr>
              <w:rPr>
                <w:sz w:val="22"/>
                <w:lang w:val="en-GB"/>
              </w:rPr>
            </w:pPr>
            <w:r>
              <w:rPr>
                <w:sz w:val="22"/>
                <w:lang w:val="en-GB"/>
              </w:rPr>
              <w:br/>
            </w:r>
            <w:r w:rsidRPr="00665853">
              <w:rPr>
                <w:sz w:val="22"/>
                <w:lang w:val="en-GB"/>
              </w:rPr>
              <w:t>• that an adequate quality policy is necessary to (continuously) offer guarantees with regard to product safety for humans, animals and the environment;</w:t>
            </w:r>
            <w:r>
              <w:rPr>
                <w:sz w:val="22"/>
                <w:lang w:val="en-GB"/>
              </w:rPr>
              <w:br/>
            </w:r>
            <w:r>
              <w:rPr>
                <w:sz w:val="22"/>
                <w:lang w:val="en-GB"/>
              </w:rPr>
              <w:br/>
            </w:r>
            <w:r w:rsidRPr="00665853">
              <w:rPr>
                <w:sz w:val="22"/>
                <w:lang w:val="en-GB"/>
              </w:rPr>
              <w:t xml:space="preserve">• </w:t>
            </w:r>
            <w:r w:rsidR="00C00E6A">
              <w:rPr>
                <w:sz w:val="22"/>
                <w:lang w:val="en-GB"/>
              </w:rPr>
              <w:t xml:space="preserve">to </w:t>
            </w:r>
            <w:r w:rsidRPr="00665853">
              <w:rPr>
                <w:sz w:val="22"/>
                <w:lang w:val="en-GB"/>
              </w:rPr>
              <w:t>do everything necessary to ensure that the products of RED B.V. comply at all times with the requirements in legislation and regulations and with the requirements set in GMP+ FSA and/or FSSC 22000 and biological products if applicable and with the requirements that have been mutually agreed with the customers;</w:t>
            </w:r>
            <w:r>
              <w:rPr>
                <w:sz w:val="22"/>
                <w:lang w:val="en-GB"/>
              </w:rPr>
              <w:br/>
            </w:r>
            <w:r>
              <w:rPr>
                <w:sz w:val="22"/>
                <w:lang w:val="en-GB"/>
              </w:rPr>
              <w:br/>
            </w:r>
            <w:r w:rsidRPr="00665853">
              <w:rPr>
                <w:sz w:val="22"/>
                <w:lang w:val="en-GB"/>
              </w:rPr>
              <w:t>• to realize that careful quality assurance is indispensable to prevent calamities and thus prevent the adverse consequences for customers and chain parties;</w:t>
            </w:r>
          </w:p>
          <w:p w14:paraId="340A71AB" w14:textId="77777777" w:rsidR="00665853" w:rsidRPr="00665853" w:rsidRDefault="00665853" w:rsidP="00665853">
            <w:pPr>
              <w:rPr>
                <w:sz w:val="22"/>
                <w:lang w:val="en-GB"/>
              </w:rPr>
            </w:pPr>
          </w:p>
          <w:p w14:paraId="0FB77940" w14:textId="77777777" w:rsidR="00665853" w:rsidRPr="00665853" w:rsidRDefault="00665853" w:rsidP="00665853">
            <w:pPr>
              <w:rPr>
                <w:sz w:val="22"/>
                <w:lang w:val="en-GB"/>
              </w:rPr>
            </w:pPr>
            <w:r w:rsidRPr="00665853">
              <w:rPr>
                <w:sz w:val="22"/>
                <w:lang w:val="en-GB"/>
              </w:rPr>
              <w:t xml:space="preserve">• to feel responsible for an optimal implementation and implementation of the quality policy, by creating conditions in the company for an optimal implementation of the activities necessary for this and to give high priority to the quality-conscious thinking and acting of all employees involved in the </w:t>
            </w:r>
            <w:proofErr w:type="gramStart"/>
            <w:r w:rsidRPr="00665853">
              <w:rPr>
                <w:sz w:val="22"/>
                <w:lang w:val="en-GB"/>
              </w:rPr>
              <w:t>company;</w:t>
            </w:r>
            <w:proofErr w:type="gramEnd"/>
          </w:p>
          <w:p w14:paraId="0CB354B6" w14:textId="77777777" w:rsidR="00665853" w:rsidRPr="00665853" w:rsidRDefault="00665853" w:rsidP="00665853">
            <w:pPr>
              <w:rPr>
                <w:sz w:val="22"/>
                <w:lang w:val="en-GB"/>
              </w:rPr>
            </w:pPr>
          </w:p>
          <w:p w14:paraId="56C57008" w14:textId="55BB5D2A" w:rsidR="00665853" w:rsidRPr="00665853" w:rsidRDefault="00665853" w:rsidP="00665853">
            <w:pPr>
              <w:rPr>
                <w:sz w:val="22"/>
                <w:lang w:val="en-GB"/>
              </w:rPr>
            </w:pPr>
            <w:r w:rsidRPr="00665853">
              <w:rPr>
                <w:sz w:val="22"/>
                <w:lang w:val="en-GB"/>
              </w:rPr>
              <w:t xml:space="preserve">• </w:t>
            </w:r>
            <w:r w:rsidR="00DA2E33">
              <w:rPr>
                <w:sz w:val="22"/>
                <w:lang w:val="en-GB"/>
              </w:rPr>
              <w:t xml:space="preserve">to </w:t>
            </w:r>
            <w:r w:rsidRPr="00665853">
              <w:rPr>
                <w:sz w:val="22"/>
                <w:lang w:val="en-GB"/>
              </w:rPr>
              <w:t xml:space="preserve">realize that there may be legal </w:t>
            </w:r>
            <w:proofErr w:type="gramStart"/>
            <w:r w:rsidRPr="00665853">
              <w:rPr>
                <w:sz w:val="22"/>
                <w:lang w:val="en-GB"/>
              </w:rPr>
              <w:t>liability;</w:t>
            </w:r>
            <w:proofErr w:type="gramEnd"/>
          </w:p>
          <w:p w14:paraId="6F67B94C" w14:textId="77777777" w:rsidR="00665853" w:rsidRPr="00665853" w:rsidRDefault="00665853" w:rsidP="00665853">
            <w:pPr>
              <w:rPr>
                <w:sz w:val="22"/>
                <w:lang w:val="en-GB"/>
              </w:rPr>
            </w:pPr>
          </w:p>
          <w:p w14:paraId="793C8301" w14:textId="3A6EF278" w:rsidR="00665853" w:rsidRPr="00665853" w:rsidRDefault="00665853" w:rsidP="00665853">
            <w:pPr>
              <w:rPr>
                <w:sz w:val="22"/>
                <w:lang w:val="en-GB"/>
              </w:rPr>
            </w:pPr>
            <w:r w:rsidRPr="00665853">
              <w:rPr>
                <w:sz w:val="22"/>
                <w:lang w:val="en-GB"/>
              </w:rPr>
              <w:t xml:space="preserve">• </w:t>
            </w:r>
            <w:r w:rsidR="00DA2E33">
              <w:rPr>
                <w:sz w:val="22"/>
                <w:lang w:val="en-GB"/>
              </w:rPr>
              <w:t xml:space="preserve">to </w:t>
            </w:r>
            <w:r w:rsidRPr="00665853">
              <w:rPr>
                <w:sz w:val="22"/>
                <w:lang w:val="en-GB"/>
              </w:rPr>
              <w:t>have appointed the Quality Manager who:</w:t>
            </w:r>
          </w:p>
          <w:p w14:paraId="217ABADF" w14:textId="77777777" w:rsidR="00665853" w:rsidRPr="00665853" w:rsidRDefault="00665853" w:rsidP="00665853">
            <w:pPr>
              <w:rPr>
                <w:sz w:val="22"/>
                <w:lang w:val="en-GB"/>
              </w:rPr>
            </w:pPr>
            <w:r w:rsidRPr="00665853">
              <w:rPr>
                <w:sz w:val="22"/>
                <w:lang w:val="en-GB"/>
              </w:rPr>
              <w:t xml:space="preserve">• is directly accountable to the Executive </w:t>
            </w:r>
            <w:proofErr w:type="gramStart"/>
            <w:r w:rsidRPr="00665853">
              <w:rPr>
                <w:sz w:val="22"/>
                <w:lang w:val="en-GB"/>
              </w:rPr>
              <w:t>Board;</w:t>
            </w:r>
            <w:proofErr w:type="gramEnd"/>
          </w:p>
          <w:p w14:paraId="7C5FBA13" w14:textId="77777777" w:rsidR="00665853" w:rsidRPr="00665853" w:rsidRDefault="00665853" w:rsidP="00665853">
            <w:pPr>
              <w:rPr>
                <w:sz w:val="22"/>
                <w:lang w:val="en-GB"/>
              </w:rPr>
            </w:pPr>
            <w:r w:rsidRPr="00665853">
              <w:rPr>
                <w:sz w:val="22"/>
                <w:lang w:val="en-GB"/>
              </w:rPr>
              <w:t xml:space="preserve">• is responsible for managing, maintaining and improving the quality </w:t>
            </w:r>
            <w:proofErr w:type="gramStart"/>
            <w:r w:rsidRPr="00665853">
              <w:rPr>
                <w:sz w:val="22"/>
                <w:lang w:val="en-GB"/>
              </w:rPr>
              <w:t>system;</w:t>
            </w:r>
            <w:proofErr w:type="gramEnd"/>
          </w:p>
          <w:p w14:paraId="7F726C86" w14:textId="77777777" w:rsidR="00665853" w:rsidRPr="00665853" w:rsidRDefault="00665853" w:rsidP="00665853">
            <w:pPr>
              <w:rPr>
                <w:sz w:val="22"/>
                <w:lang w:val="en-GB"/>
              </w:rPr>
            </w:pPr>
            <w:r w:rsidRPr="00665853">
              <w:rPr>
                <w:sz w:val="22"/>
                <w:lang w:val="en-GB"/>
              </w:rPr>
              <w:t xml:space="preserve">• must ensure that the formulated quality policy is properly </w:t>
            </w:r>
            <w:proofErr w:type="gramStart"/>
            <w:r w:rsidRPr="00665853">
              <w:rPr>
                <w:sz w:val="22"/>
                <w:lang w:val="en-GB"/>
              </w:rPr>
              <w:t>implemented;</w:t>
            </w:r>
            <w:proofErr w:type="gramEnd"/>
          </w:p>
          <w:p w14:paraId="63BA5A2C" w14:textId="77777777" w:rsidR="00665853" w:rsidRPr="00665853" w:rsidRDefault="00665853" w:rsidP="00665853">
            <w:pPr>
              <w:rPr>
                <w:sz w:val="22"/>
                <w:lang w:val="en-GB"/>
              </w:rPr>
            </w:pPr>
            <w:r w:rsidRPr="00665853">
              <w:rPr>
                <w:sz w:val="22"/>
                <w:lang w:val="en-GB"/>
              </w:rPr>
              <w:t xml:space="preserve">• has the authority, if </w:t>
            </w:r>
            <w:proofErr w:type="gramStart"/>
            <w:r w:rsidRPr="00665853">
              <w:rPr>
                <w:sz w:val="22"/>
                <w:lang w:val="en-GB"/>
              </w:rPr>
              <w:t>necessary</w:t>
            </w:r>
            <w:proofErr w:type="gramEnd"/>
            <w:r w:rsidRPr="00665853">
              <w:rPr>
                <w:sz w:val="22"/>
                <w:lang w:val="en-GB"/>
              </w:rPr>
              <w:t xml:space="preserve"> in consultation with the Management Board, to take necessary quality measures (to which the other employees must conform) that lead to any imperfections being eliminated or prevented;</w:t>
            </w:r>
          </w:p>
          <w:p w14:paraId="7F222FCF" w14:textId="77777777" w:rsidR="00665853" w:rsidRPr="00665853" w:rsidRDefault="00665853" w:rsidP="00665853">
            <w:pPr>
              <w:rPr>
                <w:sz w:val="22"/>
                <w:lang w:val="en-GB"/>
              </w:rPr>
            </w:pPr>
          </w:p>
          <w:p w14:paraId="5D9112A1" w14:textId="77777777" w:rsidR="00665853" w:rsidRPr="00665853" w:rsidRDefault="00665853" w:rsidP="00665853">
            <w:pPr>
              <w:rPr>
                <w:sz w:val="22"/>
                <w:lang w:val="en-GB"/>
              </w:rPr>
            </w:pPr>
            <w:r w:rsidRPr="00665853">
              <w:rPr>
                <w:sz w:val="22"/>
                <w:lang w:val="en-GB"/>
              </w:rPr>
              <w:t>• to ensure that all employees involved are familiar with the objective of the</w:t>
            </w:r>
          </w:p>
          <w:p w14:paraId="5490E1C7" w14:textId="260E6A19" w:rsidR="00665853" w:rsidRDefault="00665853" w:rsidP="00665853">
            <w:pPr>
              <w:rPr>
                <w:sz w:val="22"/>
                <w:lang w:val="en-GB"/>
              </w:rPr>
            </w:pPr>
            <w:r w:rsidRPr="00665853">
              <w:rPr>
                <w:sz w:val="22"/>
                <w:lang w:val="en-GB"/>
              </w:rPr>
              <w:t xml:space="preserve">quality policy and the content of quality assurance within the company and quality-conscious </w:t>
            </w:r>
            <w:proofErr w:type="gramStart"/>
            <w:r w:rsidR="00FC63EC" w:rsidRPr="00665853">
              <w:rPr>
                <w:sz w:val="22"/>
                <w:lang w:val="en-GB"/>
              </w:rPr>
              <w:t>behaviour</w:t>
            </w:r>
            <w:r w:rsidRPr="00665853">
              <w:rPr>
                <w:sz w:val="22"/>
                <w:lang w:val="en-GB"/>
              </w:rPr>
              <w:t>;</w:t>
            </w:r>
            <w:proofErr w:type="gramEnd"/>
          </w:p>
          <w:p w14:paraId="6BCA98F6" w14:textId="574904E3" w:rsidR="00665853" w:rsidRPr="00665853" w:rsidRDefault="00665853" w:rsidP="00665853">
            <w:pPr>
              <w:rPr>
                <w:sz w:val="22"/>
                <w:lang w:val="en-GB"/>
              </w:rPr>
            </w:pPr>
            <w:r w:rsidRPr="00665853">
              <w:rPr>
                <w:sz w:val="22"/>
                <w:lang w:val="en-GB"/>
              </w:rPr>
              <w:lastRenderedPageBreak/>
              <w:t xml:space="preserve">• </w:t>
            </w:r>
            <w:r w:rsidR="00DA2E33">
              <w:rPr>
                <w:sz w:val="22"/>
                <w:lang w:val="en-GB"/>
              </w:rPr>
              <w:t xml:space="preserve">to </w:t>
            </w:r>
            <w:r w:rsidRPr="00665853">
              <w:rPr>
                <w:sz w:val="22"/>
                <w:lang w:val="en-GB"/>
              </w:rPr>
              <w:t xml:space="preserve">take full responsibility to take the necessary action(s) when – despite all precautions – delivered products are not produced in accordance with the legal provisions or the conditions of GMP+ or FSSC 22000 and if applicable to organic </w:t>
            </w:r>
            <w:proofErr w:type="gramStart"/>
            <w:r w:rsidRPr="00665853">
              <w:rPr>
                <w:sz w:val="22"/>
                <w:lang w:val="en-GB"/>
              </w:rPr>
              <w:t>products;</w:t>
            </w:r>
            <w:proofErr w:type="gramEnd"/>
          </w:p>
          <w:p w14:paraId="565B1665" w14:textId="77777777" w:rsidR="00665853" w:rsidRPr="00665853" w:rsidRDefault="00665853" w:rsidP="00665853">
            <w:pPr>
              <w:rPr>
                <w:sz w:val="22"/>
                <w:lang w:val="en-GB"/>
              </w:rPr>
            </w:pPr>
          </w:p>
          <w:p w14:paraId="4CEE359F" w14:textId="2B278479" w:rsidR="00665853" w:rsidRPr="00A6723B" w:rsidRDefault="00665853" w:rsidP="00665853">
            <w:pPr>
              <w:rPr>
                <w:sz w:val="22"/>
                <w:lang w:val="en-GB"/>
              </w:rPr>
            </w:pPr>
            <w:r w:rsidRPr="00665853">
              <w:rPr>
                <w:sz w:val="22"/>
                <w:lang w:val="en-GB"/>
              </w:rPr>
              <w:t xml:space="preserve">• </w:t>
            </w:r>
            <w:r w:rsidR="00DA2E33">
              <w:rPr>
                <w:sz w:val="22"/>
                <w:lang w:val="en-GB"/>
              </w:rPr>
              <w:t xml:space="preserve">to </w:t>
            </w:r>
            <w:r w:rsidRPr="00665853">
              <w:rPr>
                <w:sz w:val="22"/>
                <w:lang w:val="en-GB"/>
              </w:rPr>
              <w:t>bear responsibility for the assessment of the quality management system and continuous improvement.</w:t>
            </w:r>
          </w:p>
        </w:tc>
      </w:tr>
    </w:tbl>
    <w:p w14:paraId="3B04FC52" w14:textId="77777777" w:rsidR="00171472" w:rsidRDefault="00171472" w:rsidP="009A5A25">
      <w:pPr>
        <w:rPr>
          <w:b/>
          <w:sz w:val="24"/>
          <w:lang w:val="en-GB"/>
        </w:rPr>
      </w:pPr>
    </w:p>
    <w:p w14:paraId="4950AF54" w14:textId="77777777" w:rsidR="00C82C07" w:rsidRPr="00D23F37" w:rsidRDefault="00C04A03" w:rsidP="00C82C07">
      <w:pPr>
        <w:pStyle w:val="Voettekst"/>
        <w:rPr>
          <w:b/>
          <w:bCs/>
          <w:lang w:val="en-US"/>
        </w:rPr>
      </w:pPr>
      <w:r>
        <w:rPr>
          <w:b/>
          <w:sz w:val="24"/>
          <w:lang w:val="en-GB"/>
        </w:rPr>
        <w:br w:type="page"/>
      </w:r>
      <w:r w:rsidR="00C82C07">
        <w:rPr>
          <w:b/>
          <w:sz w:val="24"/>
          <w:lang w:val="en-GB"/>
        </w:rPr>
        <w:lastRenderedPageBreak/>
        <w:t>9. Ethics</w:t>
      </w:r>
    </w:p>
    <w:tbl>
      <w:tblPr>
        <w:tblW w:w="9498"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3543"/>
        <w:gridCol w:w="5245"/>
      </w:tblGrid>
      <w:tr w:rsidR="00C82C07" w:rsidRPr="00EF16DC" w14:paraId="01B8FE5B" w14:textId="77777777" w:rsidTr="00827137">
        <w:tc>
          <w:tcPr>
            <w:tcW w:w="710" w:type="dxa"/>
          </w:tcPr>
          <w:p w14:paraId="376305AE" w14:textId="77777777" w:rsidR="00C82C07" w:rsidRPr="00D23F37" w:rsidRDefault="000C782F" w:rsidP="000C782F">
            <w:pPr>
              <w:pStyle w:val="Voettekst"/>
              <w:ind w:right="1805"/>
              <w:rPr>
                <w:b/>
                <w:bCs/>
                <w:lang w:val="en-US"/>
              </w:rPr>
            </w:pPr>
            <w:r>
              <w:rPr>
                <w:b/>
                <w:bCs/>
                <w:lang w:val="en-US"/>
              </w:rPr>
              <w:t>9.1</w:t>
            </w:r>
          </w:p>
        </w:tc>
        <w:tc>
          <w:tcPr>
            <w:tcW w:w="3543" w:type="dxa"/>
          </w:tcPr>
          <w:p w14:paraId="6CDDA7B8" w14:textId="77777777" w:rsidR="00C82C07" w:rsidRPr="00AF7840" w:rsidRDefault="00C82C07" w:rsidP="00EC54B5">
            <w:pPr>
              <w:pStyle w:val="Voettekst"/>
              <w:rPr>
                <w:b/>
                <w:bCs/>
              </w:rPr>
            </w:pPr>
            <w:r w:rsidRPr="00D23F37">
              <w:rPr>
                <w:b/>
                <w:lang w:val="en-US"/>
              </w:rPr>
              <w:t xml:space="preserve">Employment </w:t>
            </w:r>
            <w:proofErr w:type="spellStart"/>
            <w:r w:rsidRPr="00D23F37">
              <w:rPr>
                <w:b/>
                <w:lang w:val="en-US"/>
              </w:rPr>
              <w:t>i</w:t>
            </w:r>
            <w:proofErr w:type="spellEnd"/>
            <w:r w:rsidRPr="00AF7840">
              <w:rPr>
                <w:b/>
              </w:rPr>
              <w:t xml:space="preserve">s </w:t>
            </w:r>
            <w:proofErr w:type="spellStart"/>
            <w:r w:rsidRPr="00AF7840">
              <w:rPr>
                <w:b/>
              </w:rPr>
              <w:t>freely</w:t>
            </w:r>
            <w:proofErr w:type="spellEnd"/>
            <w:r w:rsidRPr="00AF7840">
              <w:rPr>
                <w:b/>
              </w:rPr>
              <w:t xml:space="preserve"> </w:t>
            </w:r>
            <w:proofErr w:type="spellStart"/>
            <w:r w:rsidRPr="00AF7840">
              <w:rPr>
                <w:b/>
              </w:rPr>
              <w:t>chosen</w:t>
            </w:r>
            <w:proofErr w:type="spellEnd"/>
            <w:r w:rsidRPr="00AF7840">
              <w:rPr>
                <w:b/>
              </w:rPr>
              <w:t>.</w:t>
            </w:r>
          </w:p>
          <w:p w14:paraId="0E7830F0" w14:textId="77777777" w:rsidR="00C82C07" w:rsidRPr="00AF7840" w:rsidRDefault="00C82C07" w:rsidP="00EC54B5">
            <w:pPr>
              <w:pStyle w:val="Voettekst"/>
              <w:rPr>
                <w:b/>
                <w:bCs/>
              </w:rPr>
            </w:pPr>
          </w:p>
        </w:tc>
        <w:tc>
          <w:tcPr>
            <w:tcW w:w="5245" w:type="dxa"/>
          </w:tcPr>
          <w:p w14:paraId="33FA1AAA" w14:textId="2DB2AE15" w:rsidR="00C82C07" w:rsidRPr="00C82C07" w:rsidDel="0091712D" w:rsidRDefault="00C82C07" w:rsidP="00EC54B5">
            <w:pPr>
              <w:pStyle w:val="Voettekst"/>
              <w:rPr>
                <w:del w:id="884" w:author="Rob Blokvoord" w:date="2023-05-22T10:09:00Z"/>
                <w:lang w:val="en-US"/>
              </w:rPr>
            </w:pPr>
            <w:del w:id="885" w:author="Rob Blokvoord" w:date="2023-05-22T10:09:00Z">
              <w:r w:rsidRPr="00C82C07" w:rsidDel="0091712D">
                <w:rPr>
                  <w:lang w:val="en-US"/>
                </w:rPr>
                <w:delText>Please answer</w:delText>
              </w:r>
              <w:r w:rsidR="00827137" w:rsidDel="0091712D">
                <w:rPr>
                  <w:lang w:val="en-US"/>
                </w:rPr>
                <w:delText xml:space="preserve"> comply/ not comply</w:delText>
              </w:r>
              <w:r w:rsidRPr="00C82C07" w:rsidDel="0091712D">
                <w:rPr>
                  <w:lang w:val="en-US"/>
                </w:rPr>
                <w:delText xml:space="preserve"> or write your comments:</w:delText>
              </w:r>
            </w:del>
          </w:p>
          <w:p w14:paraId="1CDDBD6F" w14:textId="45921D4F" w:rsidR="00C82C07" w:rsidRPr="00C82C07" w:rsidRDefault="009E6FF1" w:rsidP="00EC54B5">
            <w:pPr>
              <w:pStyle w:val="Voettekst"/>
              <w:rPr>
                <w:lang w:val="en-US"/>
              </w:rPr>
            </w:pPr>
            <w:del w:id="886" w:author="Rob Blokvoord" w:date="2023-05-22T10:09:00Z">
              <w:r w:rsidDel="0091712D">
                <w:rPr>
                  <w:lang w:val="en-US"/>
                </w:rPr>
                <w:delText>Comply</w:delText>
              </w:r>
            </w:del>
            <w:ins w:id="887" w:author="Rob Blokvoord" w:date="2023-05-22T10:09:00Z">
              <w:r w:rsidR="0091712D">
                <w:rPr>
                  <w:lang w:val="en-US"/>
                </w:rPr>
                <w:t>Comply</w:t>
              </w:r>
            </w:ins>
          </w:p>
        </w:tc>
      </w:tr>
      <w:tr w:rsidR="0091712D" w:rsidRPr="00EF16DC" w14:paraId="191FCFCA" w14:textId="77777777" w:rsidTr="00827137">
        <w:tc>
          <w:tcPr>
            <w:tcW w:w="710" w:type="dxa"/>
          </w:tcPr>
          <w:p w14:paraId="310290EC" w14:textId="77777777" w:rsidR="0091712D" w:rsidRPr="00AF7840" w:rsidRDefault="0091712D" w:rsidP="0091712D">
            <w:pPr>
              <w:pStyle w:val="Voettekst"/>
              <w:ind w:left="33" w:hanging="33"/>
              <w:rPr>
                <w:b/>
                <w:bCs/>
              </w:rPr>
            </w:pPr>
            <w:r>
              <w:rPr>
                <w:b/>
                <w:bCs/>
              </w:rPr>
              <w:t>9</w:t>
            </w:r>
            <w:r w:rsidRPr="00AF7840">
              <w:rPr>
                <w:b/>
                <w:bCs/>
              </w:rPr>
              <w:t>.2</w:t>
            </w:r>
          </w:p>
        </w:tc>
        <w:tc>
          <w:tcPr>
            <w:tcW w:w="3543" w:type="dxa"/>
          </w:tcPr>
          <w:p w14:paraId="4A7E797D" w14:textId="77777777" w:rsidR="0091712D" w:rsidRPr="00C82C07" w:rsidRDefault="0091712D" w:rsidP="0091712D">
            <w:pPr>
              <w:pStyle w:val="Voettekst"/>
              <w:rPr>
                <w:b/>
                <w:bCs/>
                <w:lang w:val="en-US"/>
              </w:rPr>
            </w:pPr>
            <w:r w:rsidRPr="00C82C07">
              <w:rPr>
                <w:b/>
                <w:lang w:val="en-US"/>
              </w:rPr>
              <w:t>Freedom of association and the right to collective bargaining are respected.</w:t>
            </w:r>
          </w:p>
        </w:tc>
        <w:tc>
          <w:tcPr>
            <w:tcW w:w="5245" w:type="dxa"/>
          </w:tcPr>
          <w:p w14:paraId="71079363" w14:textId="00D3E60F" w:rsidR="0091712D" w:rsidRPr="00C82C07" w:rsidDel="00AB531B" w:rsidRDefault="0091712D" w:rsidP="0091712D">
            <w:pPr>
              <w:pStyle w:val="Voettekst"/>
              <w:rPr>
                <w:del w:id="888" w:author="Rob Blokvoord" w:date="2023-05-22T10:09:00Z"/>
                <w:lang w:val="en-US"/>
              </w:rPr>
            </w:pPr>
            <w:ins w:id="889" w:author="Rob Blokvoord" w:date="2023-05-22T10:09:00Z">
              <w:r w:rsidRPr="00867B29">
                <w:rPr>
                  <w:lang w:val="en-US"/>
                </w:rPr>
                <w:t>Comply</w:t>
              </w:r>
            </w:ins>
            <w:del w:id="890" w:author="Rob Blokvoord" w:date="2023-05-22T10:09:00Z">
              <w:r w:rsidRPr="00C82C07" w:rsidDel="00AB531B">
                <w:rPr>
                  <w:lang w:val="en-US"/>
                </w:rPr>
                <w:delText>Please answer</w:delText>
              </w:r>
              <w:r w:rsidDel="00AB531B">
                <w:rPr>
                  <w:lang w:val="en-US"/>
                </w:rPr>
                <w:delText xml:space="preserve"> comply/ not comply</w:delText>
              </w:r>
              <w:r w:rsidRPr="00C82C07" w:rsidDel="00AB531B">
                <w:rPr>
                  <w:lang w:val="en-US"/>
                </w:rPr>
                <w:delText xml:space="preserve"> or write your comments:</w:delText>
              </w:r>
            </w:del>
          </w:p>
          <w:p w14:paraId="4AAE3B25" w14:textId="14E3C39C" w:rsidR="0091712D" w:rsidRPr="00C82C07" w:rsidRDefault="0091712D" w:rsidP="0091712D">
            <w:pPr>
              <w:pStyle w:val="Voettekst"/>
              <w:rPr>
                <w:lang w:val="en-US"/>
              </w:rPr>
            </w:pPr>
            <w:del w:id="891" w:author="Rob Blokvoord" w:date="2023-05-22T10:09:00Z">
              <w:r w:rsidDel="00AB531B">
                <w:rPr>
                  <w:lang w:val="en-US"/>
                </w:rPr>
                <w:delText>Comply</w:delText>
              </w:r>
            </w:del>
          </w:p>
        </w:tc>
      </w:tr>
      <w:tr w:rsidR="0091712D" w:rsidRPr="00BC0DC8" w14:paraId="51F8566D" w14:textId="77777777" w:rsidTr="00827137">
        <w:tc>
          <w:tcPr>
            <w:tcW w:w="710" w:type="dxa"/>
          </w:tcPr>
          <w:p w14:paraId="74732796" w14:textId="77777777" w:rsidR="0091712D" w:rsidRPr="00AF7840" w:rsidRDefault="0091712D" w:rsidP="0091712D">
            <w:pPr>
              <w:pStyle w:val="Voettekst"/>
              <w:rPr>
                <w:b/>
                <w:bCs/>
              </w:rPr>
            </w:pPr>
            <w:r>
              <w:rPr>
                <w:b/>
                <w:bCs/>
              </w:rPr>
              <w:t>9</w:t>
            </w:r>
            <w:r w:rsidRPr="00AF7840">
              <w:rPr>
                <w:b/>
                <w:bCs/>
              </w:rPr>
              <w:t>.3</w:t>
            </w:r>
          </w:p>
          <w:p w14:paraId="00C28FF8" w14:textId="77777777" w:rsidR="0091712D" w:rsidRPr="00AF7840" w:rsidRDefault="0091712D" w:rsidP="0091712D">
            <w:pPr>
              <w:pStyle w:val="Voettekst"/>
              <w:rPr>
                <w:b/>
                <w:bCs/>
              </w:rPr>
            </w:pPr>
          </w:p>
        </w:tc>
        <w:tc>
          <w:tcPr>
            <w:tcW w:w="3543" w:type="dxa"/>
          </w:tcPr>
          <w:p w14:paraId="4319D4EA" w14:textId="77777777" w:rsidR="0091712D" w:rsidRPr="00C82C07" w:rsidRDefault="0091712D" w:rsidP="0091712D">
            <w:pPr>
              <w:pStyle w:val="Voettekst"/>
              <w:rPr>
                <w:b/>
                <w:bCs/>
                <w:lang w:val="en-US"/>
              </w:rPr>
            </w:pPr>
            <w:r w:rsidRPr="00C82C07">
              <w:rPr>
                <w:b/>
                <w:lang w:val="en-US"/>
              </w:rPr>
              <w:t>Working conditions are safe and hygienic.</w:t>
            </w:r>
          </w:p>
        </w:tc>
        <w:tc>
          <w:tcPr>
            <w:tcW w:w="5245" w:type="dxa"/>
          </w:tcPr>
          <w:p w14:paraId="5109FB36" w14:textId="296AC37A" w:rsidR="0091712D" w:rsidRPr="00C82C07" w:rsidDel="00AB531B" w:rsidRDefault="0091712D" w:rsidP="0091712D">
            <w:pPr>
              <w:pStyle w:val="Voettekst"/>
              <w:rPr>
                <w:del w:id="892" w:author="Rob Blokvoord" w:date="2023-05-22T10:09:00Z"/>
                <w:lang w:val="en-US"/>
              </w:rPr>
            </w:pPr>
            <w:ins w:id="893" w:author="Rob Blokvoord" w:date="2023-05-22T10:09:00Z">
              <w:r w:rsidRPr="00867B29">
                <w:rPr>
                  <w:lang w:val="en-US"/>
                </w:rPr>
                <w:t>Comply</w:t>
              </w:r>
            </w:ins>
            <w:del w:id="894" w:author="Rob Blokvoord" w:date="2023-05-22T10:09:00Z">
              <w:r w:rsidRPr="00C82C07" w:rsidDel="00AB531B">
                <w:rPr>
                  <w:lang w:val="en-US"/>
                </w:rPr>
                <w:delText>Please answer</w:delText>
              </w:r>
              <w:r w:rsidDel="00AB531B">
                <w:rPr>
                  <w:lang w:val="en-US"/>
                </w:rPr>
                <w:delText xml:space="preserve"> comply/ not comply</w:delText>
              </w:r>
              <w:r w:rsidRPr="00C82C07" w:rsidDel="00AB531B">
                <w:rPr>
                  <w:lang w:val="en-US"/>
                </w:rPr>
                <w:delText xml:space="preserve"> or write your comments:</w:delText>
              </w:r>
              <w:r w:rsidDel="00AB531B">
                <w:rPr>
                  <w:lang w:val="en-US"/>
                </w:rPr>
                <w:br/>
                <w:delText>Comply</w:delText>
              </w:r>
            </w:del>
          </w:p>
          <w:p w14:paraId="06F722A2" w14:textId="77777777" w:rsidR="0091712D" w:rsidRPr="00C82C07" w:rsidRDefault="0091712D" w:rsidP="0091712D">
            <w:pPr>
              <w:pStyle w:val="Voettekst"/>
              <w:rPr>
                <w:lang w:val="en-US"/>
              </w:rPr>
            </w:pPr>
          </w:p>
        </w:tc>
      </w:tr>
      <w:tr w:rsidR="0091712D" w:rsidRPr="00EF16DC" w14:paraId="2E770827" w14:textId="77777777" w:rsidTr="00827137">
        <w:tc>
          <w:tcPr>
            <w:tcW w:w="710" w:type="dxa"/>
          </w:tcPr>
          <w:p w14:paraId="3F186891" w14:textId="77777777" w:rsidR="0091712D" w:rsidRPr="00AF7840" w:rsidRDefault="0091712D" w:rsidP="0091712D">
            <w:pPr>
              <w:pStyle w:val="Voettekst"/>
              <w:rPr>
                <w:b/>
                <w:bCs/>
              </w:rPr>
            </w:pPr>
            <w:r>
              <w:rPr>
                <w:b/>
                <w:bCs/>
              </w:rPr>
              <w:t>9</w:t>
            </w:r>
            <w:r w:rsidRPr="00AF7840">
              <w:rPr>
                <w:b/>
                <w:bCs/>
              </w:rPr>
              <w:t>.4</w:t>
            </w:r>
          </w:p>
        </w:tc>
        <w:tc>
          <w:tcPr>
            <w:tcW w:w="3543" w:type="dxa"/>
          </w:tcPr>
          <w:p w14:paraId="26705BC4" w14:textId="77777777" w:rsidR="0091712D" w:rsidRPr="00AF7840" w:rsidRDefault="0091712D" w:rsidP="0091712D">
            <w:pPr>
              <w:pStyle w:val="Voettekst"/>
              <w:rPr>
                <w:b/>
                <w:bCs/>
              </w:rPr>
            </w:pPr>
            <w:r w:rsidRPr="00C82C07">
              <w:rPr>
                <w:b/>
                <w:lang w:val="en-US"/>
              </w:rPr>
              <w:t xml:space="preserve">Child </w:t>
            </w:r>
            <w:proofErr w:type="spellStart"/>
            <w:r w:rsidRPr="00C82C07">
              <w:rPr>
                <w:b/>
                <w:lang w:val="en-US"/>
              </w:rPr>
              <w:t>labour</w:t>
            </w:r>
            <w:proofErr w:type="spellEnd"/>
            <w:r w:rsidRPr="00C82C07">
              <w:rPr>
                <w:b/>
                <w:lang w:val="en-US"/>
              </w:rPr>
              <w:t xml:space="preserve"> shall not be used.  (A child is any person under 15 years old unless local law specifies a different minimum age for work.).  </w:t>
            </w:r>
            <w:r>
              <w:rPr>
                <w:b/>
              </w:rPr>
              <w:t>S</w:t>
            </w:r>
            <w:r w:rsidRPr="008F0F5C">
              <w:rPr>
                <w:b/>
                <w:bCs/>
                <w:i/>
              </w:rPr>
              <w:t xml:space="preserve">ee International Trade </w:t>
            </w:r>
            <w:proofErr w:type="spellStart"/>
            <w:r w:rsidRPr="008F0F5C">
              <w:rPr>
                <w:b/>
                <w:bCs/>
                <w:i/>
              </w:rPr>
              <w:t>Organisation</w:t>
            </w:r>
            <w:proofErr w:type="spellEnd"/>
            <w:r w:rsidRPr="008F0F5C">
              <w:rPr>
                <w:b/>
                <w:bCs/>
                <w:i/>
              </w:rPr>
              <w:t xml:space="preserve"> ILO </w:t>
            </w:r>
            <w:proofErr w:type="spellStart"/>
            <w:r w:rsidRPr="008F0F5C">
              <w:rPr>
                <w:b/>
                <w:bCs/>
                <w:i/>
              </w:rPr>
              <w:t>Convention</w:t>
            </w:r>
            <w:proofErr w:type="spellEnd"/>
            <w:r w:rsidRPr="008F0F5C">
              <w:rPr>
                <w:b/>
                <w:bCs/>
                <w:i/>
              </w:rPr>
              <w:t xml:space="preserve"> No. 138 </w:t>
            </w:r>
          </w:p>
        </w:tc>
        <w:tc>
          <w:tcPr>
            <w:tcW w:w="5245" w:type="dxa"/>
          </w:tcPr>
          <w:p w14:paraId="3F7D46EB" w14:textId="059764A8" w:rsidR="0091712D" w:rsidRPr="00C82C07" w:rsidDel="00AB531B" w:rsidRDefault="0091712D" w:rsidP="0091712D">
            <w:pPr>
              <w:pStyle w:val="Voettekst"/>
              <w:rPr>
                <w:del w:id="895" w:author="Rob Blokvoord" w:date="2023-05-22T10:09:00Z"/>
                <w:lang w:val="en-US"/>
              </w:rPr>
            </w:pPr>
            <w:ins w:id="896" w:author="Rob Blokvoord" w:date="2023-05-22T10:09:00Z">
              <w:r w:rsidRPr="00867B29">
                <w:rPr>
                  <w:lang w:val="en-US"/>
                </w:rPr>
                <w:t>Comply</w:t>
              </w:r>
            </w:ins>
            <w:del w:id="897" w:author="Rob Blokvoord" w:date="2023-05-22T10:09:00Z">
              <w:r w:rsidRPr="00C82C07" w:rsidDel="00AB531B">
                <w:rPr>
                  <w:lang w:val="en-US"/>
                </w:rPr>
                <w:delText>Please answer</w:delText>
              </w:r>
              <w:r w:rsidDel="00AB531B">
                <w:rPr>
                  <w:lang w:val="en-US"/>
                </w:rPr>
                <w:delText xml:space="preserve"> comply/ not comply</w:delText>
              </w:r>
              <w:r w:rsidRPr="00C82C07" w:rsidDel="00AB531B">
                <w:rPr>
                  <w:lang w:val="en-US"/>
                </w:rPr>
                <w:delText xml:space="preserve"> or write your comments:</w:delText>
              </w:r>
            </w:del>
          </w:p>
          <w:p w14:paraId="4416819C" w14:textId="22F3FF57" w:rsidR="0091712D" w:rsidRPr="00C82C07" w:rsidRDefault="0091712D" w:rsidP="0091712D">
            <w:pPr>
              <w:pStyle w:val="Voettekst"/>
              <w:rPr>
                <w:lang w:val="en-US"/>
              </w:rPr>
            </w:pPr>
            <w:del w:id="898" w:author="Rob Blokvoord" w:date="2023-05-22T10:09:00Z">
              <w:r w:rsidDel="00AB531B">
                <w:rPr>
                  <w:lang w:val="en-US"/>
                </w:rPr>
                <w:delText>Comply</w:delText>
              </w:r>
            </w:del>
          </w:p>
        </w:tc>
      </w:tr>
      <w:tr w:rsidR="0091712D" w:rsidRPr="00EF16DC" w14:paraId="1B075977" w14:textId="77777777" w:rsidTr="00827137">
        <w:tc>
          <w:tcPr>
            <w:tcW w:w="710" w:type="dxa"/>
          </w:tcPr>
          <w:p w14:paraId="278088C6" w14:textId="77777777" w:rsidR="0091712D" w:rsidRPr="00AF7840" w:rsidRDefault="0091712D" w:rsidP="0091712D">
            <w:pPr>
              <w:pStyle w:val="Voettekst"/>
              <w:rPr>
                <w:b/>
                <w:bCs/>
              </w:rPr>
            </w:pPr>
            <w:r>
              <w:rPr>
                <w:b/>
                <w:bCs/>
              </w:rPr>
              <w:t>9</w:t>
            </w:r>
            <w:r w:rsidRPr="00AF7840">
              <w:rPr>
                <w:b/>
                <w:bCs/>
              </w:rPr>
              <w:t>.5</w:t>
            </w:r>
          </w:p>
        </w:tc>
        <w:tc>
          <w:tcPr>
            <w:tcW w:w="3543" w:type="dxa"/>
          </w:tcPr>
          <w:p w14:paraId="090BEE26" w14:textId="77777777" w:rsidR="0091712D" w:rsidRPr="00C82C07" w:rsidRDefault="0091712D" w:rsidP="0091712D">
            <w:pPr>
              <w:pStyle w:val="Voettekst"/>
              <w:rPr>
                <w:b/>
                <w:bCs/>
                <w:lang w:val="en-US"/>
              </w:rPr>
            </w:pPr>
            <w:r w:rsidRPr="00C82C07">
              <w:rPr>
                <w:b/>
                <w:lang w:val="en-US"/>
              </w:rPr>
              <w:t>Living wages shall be paid.  Wages and benefits paid shall meet national legal standards or industry benchmark standards as a minimum.</w:t>
            </w:r>
          </w:p>
        </w:tc>
        <w:tc>
          <w:tcPr>
            <w:tcW w:w="5245" w:type="dxa"/>
          </w:tcPr>
          <w:p w14:paraId="29BBCF98" w14:textId="308743B8" w:rsidR="0091712D" w:rsidRPr="00C82C07" w:rsidDel="00AB531B" w:rsidRDefault="0091712D" w:rsidP="0091712D">
            <w:pPr>
              <w:pStyle w:val="Voettekst"/>
              <w:rPr>
                <w:del w:id="899" w:author="Rob Blokvoord" w:date="2023-05-22T10:09:00Z"/>
                <w:lang w:val="en-US"/>
              </w:rPr>
            </w:pPr>
            <w:ins w:id="900" w:author="Rob Blokvoord" w:date="2023-05-22T10:09:00Z">
              <w:r w:rsidRPr="00867B29">
                <w:rPr>
                  <w:lang w:val="en-US"/>
                </w:rPr>
                <w:t>Comply</w:t>
              </w:r>
            </w:ins>
            <w:del w:id="901" w:author="Rob Blokvoord" w:date="2023-05-22T10:09:00Z">
              <w:r w:rsidRPr="00C82C07" w:rsidDel="00AB531B">
                <w:rPr>
                  <w:lang w:val="en-US"/>
                </w:rPr>
                <w:delText>Please answer</w:delText>
              </w:r>
              <w:r w:rsidDel="00AB531B">
                <w:rPr>
                  <w:lang w:val="en-US"/>
                </w:rPr>
                <w:delText xml:space="preserve"> comply/ not comply</w:delText>
              </w:r>
              <w:r w:rsidRPr="00C82C07" w:rsidDel="00AB531B">
                <w:rPr>
                  <w:lang w:val="en-US"/>
                </w:rPr>
                <w:delText xml:space="preserve"> or write your comments:</w:delText>
              </w:r>
            </w:del>
          </w:p>
          <w:p w14:paraId="2517BF01" w14:textId="18B345BE" w:rsidR="0091712D" w:rsidRPr="00C82C07" w:rsidRDefault="0091712D" w:rsidP="0091712D">
            <w:pPr>
              <w:pStyle w:val="Voettekst"/>
              <w:rPr>
                <w:lang w:val="en-US"/>
              </w:rPr>
            </w:pPr>
            <w:del w:id="902" w:author="Rob Blokvoord" w:date="2023-05-22T10:09:00Z">
              <w:r w:rsidDel="00AB531B">
                <w:rPr>
                  <w:lang w:val="en-US"/>
                </w:rPr>
                <w:delText>Comply</w:delText>
              </w:r>
            </w:del>
          </w:p>
        </w:tc>
      </w:tr>
      <w:tr w:rsidR="0091712D" w:rsidRPr="00BC0DC8" w14:paraId="49A0643E" w14:textId="77777777" w:rsidTr="00827137">
        <w:tc>
          <w:tcPr>
            <w:tcW w:w="710" w:type="dxa"/>
          </w:tcPr>
          <w:p w14:paraId="03FFE461" w14:textId="77777777" w:rsidR="0091712D" w:rsidRPr="00AF7840" w:rsidRDefault="0091712D" w:rsidP="0091712D">
            <w:pPr>
              <w:pStyle w:val="Voettekst"/>
              <w:rPr>
                <w:b/>
                <w:bCs/>
              </w:rPr>
            </w:pPr>
            <w:r>
              <w:rPr>
                <w:b/>
                <w:bCs/>
              </w:rPr>
              <w:t>9</w:t>
            </w:r>
            <w:r w:rsidRPr="00AF7840">
              <w:rPr>
                <w:b/>
                <w:bCs/>
              </w:rPr>
              <w:t>.6</w:t>
            </w:r>
          </w:p>
        </w:tc>
        <w:tc>
          <w:tcPr>
            <w:tcW w:w="3543" w:type="dxa"/>
          </w:tcPr>
          <w:p w14:paraId="0AE90EEB" w14:textId="77777777" w:rsidR="0091712D" w:rsidRPr="00C82C07" w:rsidRDefault="0091712D" w:rsidP="0091712D">
            <w:pPr>
              <w:pStyle w:val="Voettekst"/>
              <w:rPr>
                <w:b/>
                <w:lang w:val="en-US"/>
              </w:rPr>
            </w:pPr>
            <w:r w:rsidRPr="00C82C07">
              <w:rPr>
                <w:b/>
                <w:lang w:val="en-US"/>
              </w:rPr>
              <w:t>Working hours are not excessive.</w:t>
            </w:r>
          </w:p>
          <w:p w14:paraId="29EE1142" w14:textId="77777777" w:rsidR="0091712D" w:rsidRPr="00C82C07" w:rsidRDefault="0091712D" w:rsidP="0091712D">
            <w:pPr>
              <w:pStyle w:val="Voettekst"/>
              <w:rPr>
                <w:b/>
                <w:bCs/>
                <w:lang w:val="en-US"/>
              </w:rPr>
            </w:pPr>
          </w:p>
        </w:tc>
        <w:tc>
          <w:tcPr>
            <w:tcW w:w="5245" w:type="dxa"/>
          </w:tcPr>
          <w:p w14:paraId="2D18DA2F" w14:textId="2A6419BA" w:rsidR="0091712D" w:rsidRPr="00C82C07" w:rsidDel="00AB531B" w:rsidRDefault="0091712D" w:rsidP="0091712D">
            <w:pPr>
              <w:pStyle w:val="Voettekst"/>
              <w:rPr>
                <w:del w:id="903" w:author="Rob Blokvoord" w:date="2023-05-22T10:09:00Z"/>
                <w:lang w:val="en-US"/>
              </w:rPr>
            </w:pPr>
            <w:ins w:id="904" w:author="Rob Blokvoord" w:date="2023-05-22T10:09:00Z">
              <w:r w:rsidRPr="00867B29">
                <w:rPr>
                  <w:lang w:val="en-US"/>
                </w:rPr>
                <w:t>Comply</w:t>
              </w:r>
            </w:ins>
            <w:del w:id="905" w:author="Rob Blokvoord" w:date="2023-05-22T10:09:00Z">
              <w:r w:rsidRPr="00C82C07" w:rsidDel="00AB531B">
                <w:rPr>
                  <w:lang w:val="en-US"/>
                </w:rPr>
                <w:delText>Please answer</w:delText>
              </w:r>
              <w:r w:rsidDel="00AB531B">
                <w:rPr>
                  <w:lang w:val="en-US"/>
                </w:rPr>
                <w:delText xml:space="preserve"> comply/ not comply</w:delText>
              </w:r>
              <w:r w:rsidRPr="00C82C07" w:rsidDel="00AB531B">
                <w:rPr>
                  <w:lang w:val="en-US"/>
                </w:rPr>
                <w:delText xml:space="preserve"> or write your comments:</w:delText>
              </w:r>
              <w:r w:rsidDel="00AB531B">
                <w:rPr>
                  <w:lang w:val="en-US"/>
                </w:rPr>
                <w:br/>
                <w:delText>Comply</w:delText>
              </w:r>
            </w:del>
          </w:p>
          <w:p w14:paraId="2D77024F" w14:textId="77777777" w:rsidR="0091712D" w:rsidRPr="00C82C07" w:rsidRDefault="0091712D" w:rsidP="0091712D">
            <w:pPr>
              <w:pStyle w:val="Voettekst"/>
              <w:rPr>
                <w:lang w:val="en-US"/>
              </w:rPr>
            </w:pPr>
          </w:p>
        </w:tc>
      </w:tr>
      <w:tr w:rsidR="0091712D" w:rsidRPr="00BC0DC8" w14:paraId="21F082C0" w14:textId="77777777" w:rsidTr="00827137">
        <w:tc>
          <w:tcPr>
            <w:tcW w:w="710" w:type="dxa"/>
          </w:tcPr>
          <w:p w14:paraId="29328CAB" w14:textId="77777777" w:rsidR="0091712D" w:rsidRPr="00AF7840" w:rsidRDefault="0091712D" w:rsidP="0091712D">
            <w:pPr>
              <w:pStyle w:val="Voettekst"/>
              <w:rPr>
                <w:b/>
                <w:bCs/>
              </w:rPr>
            </w:pPr>
            <w:r>
              <w:rPr>
                <w:b/>
                <w:bCs/>
              </w:rPr>
              <w:t>9</w:t>
            </w:r>
            <w:r w:rsidRPr="00AF7840">
              <w:rPr>
                <w:b/>
                <w:bCs/>
              </w:rPr>
              <w:t>.7</w:t>
            </w:r>
          </w:p>
        </w:tc>
        <w:tc>
          <w:tcPr>
            <w:tcW w:w="3543" w:type="dxa"/>
          </w:tcPr>
          <w:p w14:paraId="134B566A" w14:textId="77777777" w:rsidR="0091712D" w:rsidRDefault="0091712D" w:rsidP="0091712D">
            <w:pPr>
              <w:pStyle w:val="Voettekst"/>
              <w:rPr>
                <w:b/>
              </w:rPr>
            </w:pPr>
            <w:r w:rsidRPr="00AF7840">
              <w:rPr>
                <w:b/>
              </w:rPr>
              <w:t xml:space="preserve">No </w:t>
            </w:r>
            <w:proofErr w:type="spellStart"/>
            <w:r w:rsidRPr="00AF7840">
              <w:rPr>
                <w:b/>
              </w:rPr>
              <w:t>discrimination</w:t>
            </w:r>
            <w:proofErr w:type="spellEnd"/>
            <w:r w:rsidRPr="00AF7840">
              <w:rPr>
                <w:b/>
              </w:rPr>
              <w:t xml:space="preserve"> is </w:t>
            </w:r>
            <w:proofErr w:type="spellStart"/>
            <w:r w:rsidRPr="00AF7840">
              <w:rPr>
                <w:b/>
              </w:rPr>
              <w:t>practised</w:t>
            </w:r>
            <w:proofErr w:type="spellEnd"/>
            <w:r w:rsidRPr="00AF7840">
              <w:rPr>
                <w:b/>
              </w:rPr>
              <w:t>.</w:t>
            </w:r>
          </w:p>
          <w:p w14:paraId="4C3ECF43" w14:textId="77777777" w:rsidR="0091712D" w:rsidRPr="00AF7840" w:rsidRDefault="0091712D" w:rsidP="0091712D">
            <w:pPr>
              <w:pStyle w:val="Voettekst"/>
              <w:rPr>
                <w:b/>
                <w:bCs/>
              </w:rPr>
            </w:pPr>
          </w:p>
        </w:tc>
        <w:tc>
          <w:tcPr>
            <w:tcW w:w="5245" w:type="dxa"/>
          </w:tcPr>
          <w:p w14:paraId="20A2245E" w14:textId="58E79113" w:rsidR="0091712D" w:rsidRPr="00C82C07" w:rsidDel="00AB531B" w:rsidRDefault="0091712D" w:rsidP="0091712D">
            <w:pPr>
              <w:pStyle w:val="Voettekst"/>
              <w:rPr>
                <w:del w:id="906" w:author="Rob Blokvoord" w:date="2023-05-22T10:09:00Z"/>
                <w:lang w:val="en-US"/>
              </w:rPr>
            </w:pPr>
            <w:ins w:id="907" w:author="Rob Blokvoord" w:date="2023-05-22T10:09:00Z">
              <w:r w:rsidRPr="00867B29">
                <w:rPr>
                  <w:lang w:val="en-US"/>
                </w:rPr>
                <w:t>Comply</w:t>
              </w:r>
            </w:ins>
            <w:del w:id="908" w:author="Rob Blokvoord" w:date="2023-05-22T10:09:00Z">
              <w:r w:rsidRPr="00C82C07" w:rsidDel="00AB531B">
                <w:rPr>
                  <w:lang w:val="en-US"/>
                </w:rPr>
                <w:delText>Please answer</w:delText>
              </w:r>
              <w:r w:rsidDel="00AB531B">
                <w:rPr>
                  <w:lang w:val="en-US"/>
                </w:rPr>
                <w:delText xml:space="preserve"> comply/ not comply</w:delText>
              </w:r>
              <w:r w:rsidRPr="00C82C07" w:rsidDel="00AB531B">
                <w:rPr>
                  <w:lang w:val="en-US"/>
                </w:rPr>
                <w:delText xml:space="preserve"> or write your comments:</w:delText>
              </w:r>
              <w:r w:rsidDel="00AB531B">
                <w:rPr>
                  <w:lang w:val="en-US"/>
                </w:rPr>
                <w:br/>
                <w:delText>Comply</w:delText>
              </w:r>
            </w:del>
          </w:p>
          <w:p w14:paraId="0759FAA0" w14:textId="77777777" w:rsidR="0091712D" w:rsidRPr="00C82C07" w:rsidRDefault="0091712D" w:rsidP="0091712D">
            <w:pPr>
              <w:pStyle w:val="Voettekst"/>
              <w:rPr>
                <w:lang w:val="en-US"/>
              </w:rPr>
            </w:pPr>
          </w:p>
        </w:tc>
      </w:tr>
      <w:tr w:rsidR="0091712D" w:rsidRPr="00BC0DC8" w14:paraId="186624C6" w14:textId="77777777" w:rsidTr="00827137">
        <w:tc>
          <w:tcPr>
            <w:tcW w:w="710" w:type="dxa"/>
          </w:tcPr>
          <w:p w14:paraId="22D4C330" w14:textId="77777777" w:rsidR="0091712D" w:rsidRPr="00AF7840" w:rsidRDefault="0091712D" w:rsidP="0091712D">
            <w:pPr>
              <w:pStyle w:val="Voettekst"/>
              <w:rPr>
                <w:b/>
                <w:bCs/>
              </w:rPr>
            </w:pPr>
            <w:r>
              <w:rPr>
                <w:b/>
                <w:bCs/>
              </w:rPr>
              <w:t>9</w:t>
            </w:r>
            <w:r w:rsidRPr="00AF7840">
              <w:rPr>
                <w:b/>
                <w:bCs/>
              </w:rPr>
              <w:t xml:space="preserve">.8 </w:t>
            </w:r>
          </w:p>
        </w:tc>
        <w:tc>
          <w:tcPr>
            <w:tcW w:w="3543" w:type="dxa"/>
          </w:tcPr>
          <w:p w14:paraId="5750CE32" w14:textId="77777777" w:rsidR="0091712D" w:rsidRDefault="0091712D" w:rsidP="0091712D">
            <w:pPr>
              <w:pStyle w:val="Voettekst"/>
              <w:rPr>
                <w:b/>
              </w:rPr>
            </w:pPr>
            <w:proofErr w:type="spellStart"/>
            <w:r w:rsidRPr="00AF7840">
              <w:rPr>
                <w:b/>
              </w:rPr>
              <w:t>Regular</w:t>
            </w:r>
            <w:proofErr w:type="spellEnd"/>
            <w:r w:rsidRPr="00AF7840">
              <w:rPr>
                <w:b/>
              </w:rPr>
              <w:t xml:space="preserve"> </w:t>
            </w:r>
            <w:proofErr w:type="spellStart"/>
            <w:r w:rsidRPr="00AF7840">
              <w:rPr>
                <w:b/>
              </w:rPr>
              <w:t>employment</w:t>
            </w:r>
            <w:proofErr w:type="spellEnd"/>
            <w:r w:rsidRPr="00AF7840">
              <w:rPr>
                <w:b/>
              </w:rPr>
              <w:t xml:space="preserve"> is </w:t>
            </w:r>
            <w:proofErr w:type="spellStart"/>
            <w:r w:rsidRPr="00AF7840">
              <w:rPr>
                <w:b/>
              </w:rPr>
              <w:t>provided</w:t>
            </w:r>
            <w:proofErr w:type="spellEnd"/>
            <w:r w:rsidRPr="00AF7840">
              <w:rPr>
                <w:b/>
              </w:rPr>
              <w:t>.</w:t>
            </w:r>
          </w:p>
          <w:p w14:paraId="52033220" w14:textId="77777777" w:rsidR="0091712D" w:rsidRPr="00AF7840" w:rsidRDefault="0091712D" w:rsidP="0091712D">
            <w:pPr>
              <w:pStyle w:val="Voettekst"/>
              <w:rPr>
                <w:b/>
                <w:bCs/>
              </w:rPr>
            </w:pPr>
          </w:p>
        </w:tc>
        <w:tc>
          <w:tcPr>
            <w:tcW w:w="5245" w:type="dxa"/>
          </w:tcPr>
          <w:p w14:paraId="5FA6C6EC" w14:textId="2A8B5F1B" w:rsidR="0091712D" w:rsidRPr="00C82C07" w:rsidDel="00AB531B" w:rsidRDefault="0091712D" w:rsidP="0091712D">
            <w:pPr>
              <w:pStyle w:val="Voettekst"/>
              <w:rPr>
                <w:del w:id="909" w:author="Rob Blokvoord" w:date="2023-05-22T10:09:00Z"/>
                <w:lang w:val="en-US"/>
              </w:rPr>
            </w:pPr>
            <w:ins w:id="910" w:author="Rob Blokvoord" w:date="2023-05-22T10:09:00Z">
              <w:r w:rsidRPr="00867B29">
                <w:rPr>
                  <w:lang w:val="en-US"/>
                </w:rPr>
                <w:t>Comply</w:t>
              </w:r>
            </w:ins>
            <w:del w:id="911" w:author="Rob Blokvoord" w:date="2023-05-22T10:09:00Z">
              <w:r w:rsidRPr="00C82C07" w:rsidDel="00AB531B">
                <w:rPr>
                  <w:lang w:val="en-US"/>
                </w:rPr>
                <w:delText>Please answer</w:delText>
              </w:r>
              <w:r w:rsidDel="00AB531B">
                <w:rPr>
                  <w:lang w:val="en-US"/>
                </w:rPr>
                <w:delText xml:space="preserve"> comply/ not comply</w:delText>
              </w:r>
              <w:r w:rsidRPr="00C82C07" w:rsidDel="00AB531B">
                <w:rPr>
                  <w:lang w:val="en-US"/>
                </w:rPr>
                <w:delText xml:space="preserve"> or write your comments:</w:delText>
              </w:r>
              <w:r w:rsidDel="00AB531B">
                <w:rPr>
                  <w:lang w:val="en-US"/>
                </w:rPr>
                <w:br/>
                <w:delText>Comply</w:delText>
              </w:r>
            </w:del>
          </w:p>
          <w:p w14:paraId="1C2A28A6" w14:textId="77777777" w:rsidR="0091712D" w:rsidRPr="00C82C07" w:rsidRDefault="0091712D" w:rsidP="0091712D">
            <w:pPr>
              <w:pStyle w:val="Voettekst"/>
              <w:rPr>
                <w:lang w:val="en-US"/>
              </w:rPr>
            </w:pPr>
          </w:p>
        </w:tc>
      </w:tr>
      <w:tr w:rsidR="0091712D" w:rsidRPr="00BC0DC8" w14:paraId="39C6B4F2" w14:textId="77777777" w:rsidTr="00827137">
        <w:tc>
          <w:tcPr>
            <w:tcW w:w="710" w:type="dxa"/>
          </w:tcPr>
          <w:p w14:paraId="219D89D0" w14:textId="77777777" w:rsidR="0091712D" w:rsidRPr="00AF7840" w:rsidRDefault="0091712D" w:rsidP="0091712D">
            <w:pPr>
              <w:pStyle w:val="Voettekst"/>
              <w:rPr>
                <w:b/>
                <w:bCs/>
              </w:rPr>
            </w:pPr>
            <w:r>
              <w:rPr>
                <w:b/>
                <w:bCs/>
              </w:rPr>
              <w:t>9</w:t>
            </w:r>
            <w:r w:rsidRPr="00AF7840">
              <w:rPr>
                <w:b/>
                <w:bCs/>
              </w:rPr>
              <w:t>.9</w:t>
            </w:r>
          </w:p>
          <w:p w14:paraId="33BCA7C9" w14:textId="77777777" w:rsidR="0091712D" w:rsidRPr="00AF7840" w:rsidRDefault="0091712D" w:rsidP="0091712D">
            <w:pPr>
              <w:pStyle w:val="Voettekst"/>
              <w:rPr>
                <w:b/>
                <w:bCs/>
              </w:rPr>
            </w:pPr>
          </w:p>
          <w:p w14:paraId="677D9ED6" w14:textId="77777777" w:rsidR="0091712D" w:rsidRPr="00AF7840" w:rsidRDefault="0091712D" w:rsidP="0091712D">
            <w:pPr>
              <w:pStyle w:val="Voettekst"/>
              <w:rPr>
                <w:b/>
                <w:bCs/>
              </w:rPr>
            </w:pPr>
          </w:p>
        </w:tc>
        <w:tc>
          <w:tcPr>
            <w:tcW w:w="3543" w:type="dxa"/>
          </w:tcPr>
          <w:p w14:paraId="59436942" w14:textId="77777777" w:rsidR="0091712D" w:rsidRPr="00C82C07" w:rsidRDefault="0091712D" w:rsidP="0091712D">
            <w:pPr>
              <w:pStyle w:val="Voettekst"/>
              <w:rPr>
                <w:b/>
                <w:lang w:val="en-US"/>
              </w:rPr>
            </w:pPr>
            <w:r w:rsidRPr="00C82C07">
              <w:rPr>
                <w:b/>
                <w:lang w:val="en-US"/>
              </w:rPr>
              <w:t>No harsh or inhumane treatment is allowed.</w:t>
            </w:r>
          </w:p>
          <w:p w14:paraId="0A29E9F0" w14:textId="77777777" w:rsidR="0091712D" w:rsidRPr="00C82C07" w:rsidRDefault="0091712D" w:rsidP="0091712D">
            <w:pPr>
              <w:pStyle w:val="Voettekst"/>
              <w:rPr>
                <w:b/>
                <w:bCs/>
                <w:lang w:val="en-US"/>
              </w:rPr>
            </w:pPr>
          </w:p>
        </w:tc>
        <w:tc>
          <w:tcPr>
            <w:tcW w:w="5245" w:type="dxa"/>
          </w:tcPr>
          <w:p w14:paraId="05005151" w14:textId="4E9EF6AA" w:rsidR="0091712D" w:rsidRPr="00C82C07" w:rsidDel="00AB531B" w:rsidRDefault="0091712D" w:rsidP="0091712D">
            <w:pPr>
              <w:pStyle w:val="Voettekst"/>
              <w:rPr>
                <w:del w:id="912" w:author="Rob Blokvoord" w:date="2023-05-22T10:09:00Z"/>
                <w:lang w:val="en-US"/>
              </w:rPr>
            </w:pPr>
            <w:ins w:id="913" w:author="Rob Blokvoord" w:date="2023-05-22T10:09:00Z">
              <w:r w:rsidRPr="00867B29">
                <w:rPr>
                  <w:lang w:val="en-US"/>
                </w:rPr>
                <w:t>Comply</w:t>
              </w:r>
            </w:ins>
            <w:del w:id="914" w:author="Rob Blokvoord" w:date="2023-05-22T10:09:00Z">
              <w:r w:rsidRPr="00C82C07" w:rsidDel="00AB531B">
                <w:rPr>
                  <w:lang w:val="en-US"/>
                </w:rPr>
                <w:delText>Please answer</w:delText>
              </w:r>
              <w:r w:rsidDel="00AB531B">
                <w:rPr>
                  <w:lang w:val="en-US"/>
                </w:rPr>
                <w:delText xml:space="preserve"> comply/ not comply</w:delText>
              </w:r>
              <w:r w:rsidRPr="00C82C07" w:rsidDel="00AB531B">
                <w:rPr>
                  <w:lang w:val="en-US"/>
                </w:rPr>
                <w:delText xml:space="preserve"> or write your comments:</w:delText>
              </w:r>
              <w:r w:rsidDel="00AB531B">
                <w:rPr>
                  <w:lang w:val="en-US"/>
                </w:rPr>
                <w:br/>
                <w:delText>Comply</w:delText>
              </w:r>
            </w:del>
          </w:p>
          <w:p w14:paraId="783C3B95" w14:textId="77777777" w:rsidR="0091712D" w:rsidRPr="00C82C07" w:rsidRDefault="0091712D" w:rsidP="0091712D">
            <w:pPr>
              <w:pStyle w:val="Voettekst"/>
              <w:rPr>
                <w:lang w:val="en-US"/>
              </w:rPr>
            </w:pPr>
          </w:p>
        </w:tc>
      </w:tr>
      <w:tr w:rsidR="0091712D" w:rsidRPr="00BC0DC8" w14:paraId="7EF050CB" w14:textId="77777777" w:rsidTr="00827137">
        <w:tc>
          <w:tcPr>
            <w:tcW w:w="710" w:type="dxa"/>
          </w:tcPr>
          <w:p w14:paraId="17187E76" w14:textId="77777777" w:rsidR="0091712D" w:rsidRDefault="0091712D" w:rsidP="0091712D">
            <w:pPr>
              <w:pStyle w:val="Voettekst"/>
              <w:rPr>
                <w:b/>
                <w:bCs/>
              </w:rPr>
            </w:pPr>
            <w:r>
              <w:rPr>
                <w:b/>
                <w:bCs/>
              </w:rPr>
              <w:t>9.10</w:t>
            </w:r>
          </w:p>
        </w:tc>
        <w:tc>
          <w:tcPr>
            <w:tcW w:w="3543" w:type="dxa"/>
          </w:tcPr>
          <w:p w14:paraId="21B8207A" w14:textId="77777777" w:rsidR="0091712D" w:rsidRPr="00C82C07" w:rsidRDefault="0091712D" w:rsidP="0091712D">
            <w:pPr>
              <w:pStyle w:val="Voettekst"/>
              <w:rPr>
                <w:b/>
                <w:lang w:val="en-US"/>
              </w:rPr>
            </w:pPr>
            <w:r w:rsidRPr="00C82C07">
              <w:rPr>
                <w:b/>
                <w:lang w:val="en-US"/>
              </w:rPr>
              <w:t xml:space="preserve">Immigration law: </w:t>
            </w:r>
          </w:p>
          <w:p w14:paraId="2FC2B739" w14:textId="77777777" w:rsidR="0091712D" w:rsidRPr="00C82C07" w:rsidRDefault="0091712D" w:rsidP="0091712D">
            <w:pPr>
              <w:pStyle w:val="Voettekst"/>
              <w:rPr>
                <w:b/>
                <w:lang w:val="en-US"/>
              </w:rPr>
            </w:pPr>
            <w:r w:rsidRPr="00C82C07">
              <w:rPr>
                <w:b/>
                <w:lang w:val="en-US"/>
              </w:rPr>
              <w:t>Only workers who can be shown to have a legal right to work shall be employed.</w:t>
            </w:r>
          </w:p>
          <w:p w14:paraId="5BFBC372" w14:textId="77777777" w:rsidR="0091712D" w:rsidRPr="00C82C07" w:rsidRDefault="0091712D" w:rsidP="0091712D">
            <w:pPr>
              <w:pStyle w:val="Voettekst"/>
              <w:rPr>
                <w:b/>
                <w:bCs/>
                <w:lang w:val="en-US"/>
              </w:rPr>
            </w:pPr>
          </w:p>
        </w:tc>
        <w:tc>
          <w:tcPr>
            <w:tcW w:w="5245" w:type="dxa"/>
          </w:tcPr>
          <w:p w14:paraId="6485E007" w14:textId="6D562288" w:rsidR="0091712D" w:rsidRPr="00C82C07" w:rsidRDefault="0091712D" w:rsidP="0091712D">
            <w:pPr>
              <w:pStyle w:val="Voettekst"/>
              <w:rPr>
                <w:lang w:val="en-US"/>
              </w:rPr>
            </w:pPr>
            <w:ins w:id="915" w:author="Rob Blokvoord" w:date="2023-05-22T10:09:00Z">
              <w:r w:rsidRPr="00867B29">
                <w:rPr>
                  <w:lang w:val="en-US"/>
                </w:rPr>
                <w:t>Comply</w:t>
              </w:r>
            </w:ins>
            <w:del w:id="916" w:author="Rob Blokvoord" w:date="2023-05-22T10:09:00Z">
              <w:r w:rsidRPr="00C82C07" w:rsidDel="00AB531B">
                <w:rPr>
                  <w:lang w:val="en-US"/>
                </w:rPr>
                <w:delText>Please answer</w:delText>
              </w:r>
              <w:r w:rsidDel="00AB531B">
                <w:rPr>
                  <w:lang w:val="en-US"/>
                </w:rPr>
                <w:delText xml:space="preserve"> comply/ not comply</w:delText>
              </w:r>
              <w:r w:rsidRPr="00C82C07" w:rsidDel="00AB531B">
                <w:rPr>
                  <w:lang w:val="en-US"/>
                </w:rPr>
                <w:delText xml:space="preserve"> or write your comments:</w:delText>
              </w:r>
              <w:r w:rsidDel="00AB531B">
                <w:rPr>
                  <w:lang w:val="en-US"/>
                </w:rPr>
                <w:br/>
                <w:delText>Comply</w:delText>
              </w:r>
            </w:del>
          </w:p>
        </w:tc>
      </w:tr>
      <w:tr w:rsidR="00E534B3" w:rsidRPr="00BC0DC8" w14:paraId="23AA8CE4" w14:textId="77777777" w:rsidTr="00827137">
        <w:tc>
          <w:tcPr>
            <w:tcW w:w="710" w:type="dxa"/>
          </w:tcPr>
          <w:p w14:paraId="64587D4C" w14:textId="77777777" w:rsidR="00E534B3" w:rsidRPr="006412D4" w:rsidRDefault="000C782F" w:rsidP="00E534B3">
            <w:pPr>
              <w:rPr>
                <w:rFonts w:cs="Arial"/>
                <w:b/>
                <w:color w:val="000000"/>
                <w:szCs w:val="19"/>
                <w:lang w:val="en-GB"/>
              </w:rPr>
            </w:pPr>
            <w:r w:rsidRPr="006412D4">
              <w:rPr>
                <w:rFonts w:cs="Arial"/>
                <w:b/>
                <w:color w:val="000000"/>
                <w:szCs w:val="19"/>
                <w:lang w:val="en-GB"/>
              </w:rPr>
              <w:t>9.11</w:t>
            </w:r>
          </w:p>
        </w:tc>
        <w:tc>
          <w:tcPr>
            <w:tcW w:w="3543" w:type="dxa"/>
          </w:tcPr>
          <w:p w14:paraId="31CBA8B3" w14:textId="77777777" w:rsidR="00E534B3" w:rsidRPr="006412D4" w:rsidRDefault="00E534B3" w:rsidP="00E534B3">
            <w:pPr>
              <w:rPr>
                <w:rFonts w:cs="Arial"/>
                <w:b/>
                <w:color w:val="000000"/>
                <w:szCs w:val="19"/>
                <w:lang w:val="en-GB"/>
              </w:rPr>
            </w:pPr>
            <w:r w:rsidRPr="006412D4">
              <w:rPr>
                <w:rFonts w:cs="Arial"/>
                <w:b/>
                <w:color w:val="000000"/>
                <w:szCs w:val="19"/>
                <w:lang w:val="en-GB"/>
              </w:rPr>
              <w:t>Do you operate an Ethical Trading Policy which complies to the Ethical Trading Initiative (ETI) Base Code?</w:t>
            </w:r>
          </w:p>
        </w:tc>
        <w:tc>
          <w:tcPr>
            <w:tcW w:w="5245" w:type="dxa"/>
          </w:tcPr>
          <w:p w14:paraId="6D139791" w14:textId="48DCAAF9" w:rsidR="00E534B3" w:rsidRPr="00C82C07" w:rsidRDefault="0091712D" w:rsidP="00E534B3">
            <w:pPr>
              <w:pStyle w:val="Voettekst"/>
              <w:rPr>
                <w:lang w:val="en-US"/>
              </w:rPr>
            </w:pPr>
            <w:ins w:id="917" w:author="Rob Blokvoord" w:date="2023-05-22T10:10:00Z">
              <w:r>
                <w:rPr>
                  <w:lang w:val="en-US"/>
                </w:rPr>
                <w:t>No; we are bound by Dutch and European law</w:t>
              </w:r>
            </w:ins>
          </w:p>
        </w:tc>
      </w:tr>
      <w:tr w:rsidR="00E534B3" w:rsidRPr="00BC0DC8" w14:paraId="0D6D8E51" w14:textId="77777777" w:rsidTr="00827137">
        <w:tc>
          <w:tcPr>
            <w:tcW w:w="710" w:type="dxa"/>
          </w:tcPr>
          <w:p w14:paraId="60EBBA01" w14:textId="77777777" w:rsidR="00E534B3" w:rsidRPr="006412D4" w:rsidRDefault="000C782F" w:rsidP="00E534B3">
            <w:pPr>
              <w:rPr>
                <w:rFonts w:cs="Arial"/>
                <w:b/>
                <w:color w:val="000000"/>
                <w:szCs w:val="19"/>
                <w:lang w:val="en-GB"/>
              </w:rPr>
            </w:pPr>
            <w:r w:rsidRPr="006412D4">
              <w:rPr>
                <w:rFonts w:cs="Arial"/>
                <w:b/>
                <w:color w:val="000000"/>
                <w:szCs w:val="19"/>
                <w:lang w:val="en-GB"/>
              </w:rPr>
              <w:lastRenderedPageBreak/>
              <w:t>9.12</w:t>
            </w:r>
          </w:p>
        </w:tc>
        <w:tc>
          <w:tcPr>
            <w:tcW w:w="3543" w:type="dxa"/>
          </w:tcPr>
          <w:p w14:paraId="4E4B9486" w14:textId="77777777" w:rsidR="00E534B3" w:rsidRPr="006412D4" w:rsidRDefault="00E534B3" w:rsidP="00E534B3">
            <w:pPr>
              <w:pStyle w:val="Voettekst"/>
              <w:rPr>
                <w:rFonts w:cs="Arial"/>
                <w:b/>
                <w:color w:val="000000"/>
                <w:szCs w:val="19"/>
                <w:lang w:val="en-US"/>
              </w:rPr>
            </w:pPr>
            <w:r w:rsidRPr="006412D4">
              <w:rPr>
                <w:rFonts w:cs="Arial"/>
                <w:b/>
                <w:color w:val="000000"/>
                <w:szCs w:val="19"/>
                <w:lang w:val="en-GB"/>
              </w:rPr>
              <w:t>Have you ever undergone an audit against the ETI Base Code?</w:t>
            </w:r>
          </w:p>
        </w:tc>
        <w:tc>
          <w:tcPr>
            <w:tcW w:w="5245" w:type="dxa"/>
          </w:tcPr>
          <w:p w14:paraId="448DC28E" w14:textId="39075F9C" w:rsidR="00E534B3" w:rsidRPr="00C82C07" w:rsidRDefault="0091712D" w:rsidP="00E534B3">
            <w:pPr>
              <w:pStyle w:val="Voettekst"/>
              <w:rPr>
                <w:lang w:val="en-US"/>
              </w:rPr>
            </w:pPr>
            <w:ins w:id="918" w:author="Rob Blokvoord" w:date="2023-05-22T10:10:00Z">
              <w:r>
                <w:rPr>
                  <w:lang w:val="en-US"/>
                </w:rPr>
                <w:t>No</w:t>
              </w:r>
            </w:ins>
          </w:p>
        </w:tc>
      </w:tr>
      <w:tr w:rsidR="00E534B3" w:rsidRPr="00BC0DC8" w14:paraId="0485D41E" w14:textId="77777777" w:rsidTr="00827137">
        <w:tc>
          <w:tcPr>
            <w:tcW w:w="710" w:type="dxa"/>
          </w:tcPr>
          <w:p w14:paraId="3EF96CE7" w14:textId="77777777" w:rsidR="00E534B3" w:rsidRPr="006412D4" w:rsidRDefault="00E534B3" w:rsidP="00E534B3">
            <w:pPr>
              <w:pStyle w:val="Lijstalinea"/>
              <w:widowControl w:val="0"/>
              <w:numPr>
                <w:ilvl w:val="0"/>
                <w:numId w:val="20"/>
              </w:numPr>
              <w:suppressAutoHyphens/>
              <w:autoSpaceDE w:val="0"/>
              <w:autoSpaceDN w:val="0"/>
              <w:adjustRightInd w:val="0"/>
              <w:spacing w:line="320" w:lineRule="atLeast"/>
              <w:textAlignment w:val="center"/>
              <w:rPr>
                <w:rFonts w:ascii="Arial" w:hAnsi="Arial" w:cs="Arial"/>
                <w:b/>
                <w:color w:val="000000"/>
                <w:sz w:val="19"/>
                <w:szCs w:val="19"/>
                <w:lang w:val="en-GB"/>
              </w:rPr>
            </w:pPr>
          </w:p>
        </w:tc>
        <w:tc>
          <w:tcPr>
            <w:tcW w:w="3543" w:type="dxa"/>
          </w:tcPr>
          <w:p w14:paraId="01D3AB98" w14:textId="77777777" w:rsidR="00E534B3" w:rsidRPr="006412D4" w:rsidRDefault="00E534B3" w:rsidP="00E534B3">
            <w:pPr>
              <w:pStyle w:val="Voettekst"/>
              <w:rPr>
                <w:rFonts w:cs="Arial"/>
                <w:b/>
                <w:color w:val="000000"/>
                <w:szCs w:val="19"/>
                <w:lang w:val="en-US"/>
              </w:rPr>
            </w:pPr>
            <w:r w:rsidRPr="006412D4">
              <w:rPr>
                <w:rFonts w:cs="Arial"/>
                <w:b/>
                <w:color w:val="000000"/>
                <w:szCs w:val="19"/>
                <w:lang w:val="en-GB"/>
              </w:rPr>
              <w:t>If so, please confirm accreditation body and type of audit</w:t>
            </w:r>
          </w:p>
        </w:tc>
        <w:tc>
          <w:tcPr>
            <w:tcW w:w="5245" w:type="dxa"/>
          </w:tcPr>
          <w:p w14:paraId="306A993F" w14:textId="77777777" w:rsidR="00E534B3" w:rsidRPr="00C82C07" w:rsidRDefault="00E534B3" w:rsidP="00E534B3">
            <w:pPr>
              <w:pStyle w:val="Voettekst"/>
              <w:rPr>
                <w:lang w:val="en-US"/>
              </w:rPr>
            </w:pPr>
          </w:p>
        </w:tc>
      </w:tr>
      <w:tr w:rsidR="00E534B3" w:rsidRPr="00BC0DC8" w14:paraId="6405939A" w14:textId="77777777" w:rsidTr="00827137">
        <w:tc>
          <w:tcPr>
            <w:tcW w:w="710" w:type="dxa"/>
          </w:tcPr>
          <w:p w14:paraId="1D273F4B" w14:textId="77777777" w:rsidR="00E534B3" w:rsidRPr="006412D4" w:rsidRDefault="000C782F" w:rsidP="00E534B3">
            <w:pPr>
              <w:rPr>
                <w:rFonts w:cs="Arial"/>
                <w:b/>
                <w:color w:val="000000"/>
                <w:szCs w:val="19"/>
                <w:lang w:val="en-GB"/>
              </w:rPr>
            </w:pPr>
            <w:r w:rsidRPr="006412D4">
              <w:rPr>
                <w:rFonts w:cs="Arial"/>
                <w:b/>
                <w:color w:val="000000"/>
                <w:szCs w:val="19"/>
                <w:lang w:val="en-GB"/>
              </w:rPr>
              <w:t>9.13</w:t>
            </w:r>
          </w:p>
        </w:tc>
        <w:tc>
          <w:tcPr>
            <w:tcW w:w="3543" w:type="dxa"/>
          </w:tcPr>
          <w:p w14:paraId="05B3E329" w14:textId="77777777" w:rsidR="00E534B3" w:rsidRPr="006412D4" w:rsidRDefault="00E534B3" w:rsidP="00E534B3">
            <w:pPr>
              <w:pStyle w:val="Voettekst"/>
              <w:rPr>
                <w:rFonts w:cs="Arial"/>
                <w:b/>
                <w:color w:val="000000"/>
                <w:szCs w:val="19"/>
                <w:lang w:val="en-US"/>
              </w:rPr>
            </w:pPr>
            <w:r w:rsidRPr="006412D4">
              <w:rPr>
                <w:rFonts w:cs="Arial"/>
                <w:b/>
                <w:color w:val="000000"/>
                <w:szCs w:val="19"/>
                <w:lang w:val="en-GB"/>
              </w:rPr>
              <w:t xml:space="preserve">Do </w:t>
            </w:r>
            <w:proofErr w:type="gramStart"/>
            <w:r w:rsidRPr="006412D4">
              <w:rPr>
                <w:rFonts w:cs="Arial"/>
                <w:b/>
                <w:color w:val="000000"/>
                <w:szCs w:val="19"/>
                <w:lang w:val="en-GB"/>
              </w:rPr>
              <w:t>all of</w:t>
            </w:r>
            <w:proofErr w:type="gramEnd"/>
            <w:r w:rsidRPr="006412D4">
              <w:rPr>
                <w:rFonts w:cs="Arial"/>
                <w:b/>
                <w:color w:val="000000"/>
                <w:szCs w:val="19"/>
                <w:lang w:val="en-GB"/>
              </w:rPr>
              <w:t xml:space="preserve"> your suppliers operate according to the ETI base Code?</w:t>
            </w:r>
          </w:p>
        </w:tc>
        <w:tc>
          <w:tcPr>
            <w:tcW w:w="5245" w:type="dxa"/>
          </w:tcPr>
          <w:p w14:paraId="611E573C" w14:textId="6AE220D2" w:rsidR="00E534B3" w:rsidRPr="00C82C07" w:rsidRDefault="002B005F" w:rsidP="00E534B3">
            <w:pPr>
              <w:pStyle w:val="Voettekst"/>
              <w:rPr>
                <w:lang w:val="en-US"/>
              </w:rPr>
            </w:pPr>
            <w:ins w:id="919" w:author="Rob Blokvoord" w:date="2023-05-22T10:39:00Z">
              <w:r>
                <w:rPr>
                  <w:lang w:val="en-US"/>
                </w:rPr>
                <w:t>N.a.</w:t>
              </w:r>
            </w:ins>
          </w:p>
        </w:tc>
      </w:tr>
    </w:tbl>
    <w:p w14:paraId="44FC6FFC" w14:textId="77777777" w:rsidR="00171472" w:rsidRPr="00C82C07" w:rsidRDefault="00171472" w:rsidP="009A5A25">
      <w:pPr>
        <w:rPr>
          <w:b/>
          <w:sz w:val="24"/>
          <w:lang w:val="en-US"/>
        </w:rPr>
      </w:pPr>
    </w:p>
    <w:p w14:paraId="2360E5C0" w14:textId="77777777" w:rsidR="00C50ED3" w:rsidRDefault="00171472" w:rsidP="009A5A25">
      <w:pPr>
        <w:rPr>
          <w:b/>
          <w:sz w:val="24"/>
          <w:lang w:val="en-GB"/>
        </w:rPr>
      </w:pPr>
      <w:r>
        <w:rPr>
          <w:b/>
          <w:sz w:val="24"/>
          <w:lang w:val="en-GB"/>
        </w:rPr>
        <w:t>10</w:t>
      </w:r>
      <w:r w:rsidR="00A91CAC">
        <w:rPr>
          <w:b/>
          <w:sz w:val="24"/>
          <w:lang w:val="en-GB"/>
        </w:rPr>
        <w:t>. Summary of findings/ agreed actions:</w:t>
      </w:r>
    </w:p>
    <w:tbl>
      <w:tblPr>
        <w:tblW w:w="5163" w:type="pct"/>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651"/>
      </w:tblGrid>
      <w:tr w:rsidR="00A91CAC" w:rsidRPr="00A6723B" w14:paraId="4C38A521" w14:textId="77777777" w:rsidTr="00EC54B5">
        <w:trPr>
          <w:cantSplit/>
          <w:trHeight w:val="300"/>
        </w:trPr>
        <w:tc>
          <w:tcPr>
            <w:tcW w:w="5000" w:type="pct"/>
            <w:shd w:val="clear" w:color="auto" w:fill="auto"/>
            <w:vAlign w:val="center"/>
          </w:tcPr>
          <w:p w14:paraId="575AAA00" w14:textId="77777777" w:rsidR="00A91CAC" w:rsidRPr="00A6723B" w:rsidRDefault="00171472" w:rsidP="00EC54B5">
            <w:pPr>
              <w:rPr>
                <w:sz w:val="22"/>
                <w:szCs w:val="22"/>
                <w:lang w:val="en-GB"/>
              </w:rPr>
            </w:pPr>
            <w:r>
              <w:rPr>
                <w:sz w:val="22"/>
                <w:szCs w:val="22"/>
                <w:lang w:val="en-GB"/>
              </w:rPr>
              <w:t>Nr.</w:t>
            </w:r>
          </w:p>
        </w:tc>
      </w:tr>
      <w:tr w:rsidR="00A91CAC" w:rsidRPr="00A6723B" w14:paraId="04B90366" w14:textId="77777777" w:rsidTr="00EC54B5">
        <w:trPr>
          <w:cantSplit/>
          <w:trHeight w:val="805"/>
        </w:trPr>
        <w:tc>
          <w:tcPr>
            <w:tcW w:w="5000" w:type="pct"/>
            <w:shd w:val="clear" w:color="auto" w:fill="FFFFFF"/>
            <w:vAlign w:val="center"/>
          </w:tcPr>
          <w:p w14:paraId="3423C8BE" w14:textId="77777777" w:rsidR="00A91CAC" w:rsidRDefault="00A91CAC" w:rsidP="00EC54B5">
            <w:pPr>
              <w:rPr>
                <w:sz w:val="22"/>
                <w:lang w:val="en-GB"/>
              </w:rPr>
            </w:pPr>
          </w:p>
          <w:p w14:paraId="5BD8EE20" w14:textId="77777777" w:rsidR="00171472" w:rsidRDefault="00171472" w:rsidP="00EC54B5">
            <w:pPr>
              <w:rPr>
                <w:sz w:val="22"/>
                <w:lang w:val="en-GB"/>
              </w:rPr>
            </w:pPr>
          </w:p>
          <w:p w14:paraId="2C3417F2" w14:textId="77777777" w:rsidR="00171472" w:rsidRDefault="00171472" w:rsidP="00EC54B5">
            <w:pPr>
              <w:rPr>
                <w:sz w:val="22"/>
                <w:lang w:val="en-GB"/>
              </w:rPr>
            </w:pPr>
          </w:p>
          <w:p w14:paraId="65875BFB" w14:textId="77777777" w:rsidR="00171472" w:rsidRDefault="00171472" w:rsidP="00EC54B5">
            <w:pPr>
              <w:rPr>
                <w:sz w:val="22"/>
                <w:lang w:val="en-GB"/>
              </w:rPr>
            </w:pPr>
          </w:p>
          <w:p w14:paraId="14E08773" w14:textId="77777777" w:rsidR="00171472" w:rsidRPr="00A6723B" w:rsidRDefault="00171472" w:rsidP="00EC54B5">
            <w:pPr>
              <w:rPr>
                <w:sz w:val="22"/>
                <w:lang w:val="en-GB"/>
              </w:rPr>
            </w:pPr>
          </w:p>
        </w:tc>
      </w:tr>
    </w:tbl>
    <w:p w14:paraId="48C41182" w14:textId="77777777" w:rsidR="00A91CAC" w:rsidRDefault="00A91CAC" w:rsidP="009A5A25">
      <w:pPr>
        <w:rPr>
          <w:b/>
          <w:sz w:val="24"/>
          <w:lang w:val="en-GB"/>
        </w:rPr>
      </w:pPr>
    </w:p>
    <w:tbl>
      <w:tblPr>
        <w:tblW w:w="5163" w:type="pct"/>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651"/>
      </w:tblGrid>
      <w:tr w:rsidR="00171472" w:rsidRPr="00A6723B" w14:paraId="533E1F9B" w14:textId="77777777" w:rsidTr="00EC54B5">
        <w:trPr>
          <w:cantSplit/>
          <w:trHeight w:val="300"/>
        </w:trPr>
        <w:tc>
          <w:tcPr>
            <w:tcW w:w="5000" w:type="pct"/>
            <w:shd w:val="clear" w:color="auto" w:fill="auto"/>
            <w:vAlign w:val="center"/>
          </w:tcPr>
          <w:p w14:paraId="24E07D92" w14:textId="77777777" w:rsidR="00171472" w:rsidRPr="00A6723B" w:rsidRDefault="00827137" w:rsidP="00EC54B5">
            <w:pPr>
              <w:rPr>
                <w:sz w:val="22"/>
                <w:szCs w:val="22"/>
                <w:lang w:val="en-GB"/>
              </w:rPr>
            </w:pPr>
            <w:r>
              <w:rPr>
                <w:sz w:val="22"/>
                <w:szCs w:val="22"/>
                <w:lang w:val="en-GB"/>
              </w:rPr>
              <w:t>GoodLife</w:t>
            </w:r>
            <w:r w:rsidR="00171472">
              <w:rPr>
                <w:sz w:val="22"/>
                <w:szCs w:val="22"/>
                <w:lang w:val="en-GB"/>
              </w:rPr>
              <w:t xml:space="preserve"> auditor</w:t>
            </w:r>
            <w:r w:rsidR="00171472" w:rsidRPr="00A6723B">
              <w:rPr>
                <w:sz w:val="22"/>
                <w:szCs w:val="22"/>
                <w:lang w:val="en-GB"/>
              </w:rPr>
              <w:t xml:space="preserve"> </w:t>
            </w:r>
            <w:r w:rsidR="00DD7CA3">
              <w:rPr>
                <w:sz w:val="22"/>
                <w:szCs w:val="22"/>
                <w:lang w:val="en-GB"/>
              </w:rPr>
              <w:t xml:space="preserve">                                                                 Approved/Unapproved</w:t>
            </w:r>
          </w:p>
        </w:tc>
      </w:tr>
      <w:tr w:rsidR="00171472" w:rsidRPr="00A6723B" w14:paraId="2E4D41C5" w14:textId="77777777" w:rsidTr="00EC54B5">
        <w:trPr>
          <w:cantSplit/>
          <w:trHeight w:val="805"/>
        </w:trPr>
        <w:tc>
          <w:tcPr>
            <w:tcW w:w="5000" w:type="pct"/>
            <w:shd w:val="clear" w:color="auto" w:fill="FFFFFF"/>
            <w:vAlign w:val="center"/>
          </w:tcPr>
          <w:p w14:paraId="114F67C9" w14:textId="77777777" w:rsidR="00171472" w:rsidRPr="00A6723B" w:rsidRDefault="00171472" w:rsidP="00EC54B5">
            <w:pPr>
              <w:rPr>
                <w:sz w:val="22"/>
                <w:lang w:val="en-GB"/>
              </w:rPr>
            </w:pPr>
            <w:r>
              <w:rPr>
                <w:sz w:val="22"/>
                <w:lang w:val="en-GB"/>
              </w:rPr>
              <w:t>Name:</w:t>
            </w:r>
          </w:p>
        </w:tc>
      </w:tr>
      <w:tr w:rsidR="00171472" w:rsidRPr="00A6723B" w14:paraId="214F2C5C" w14:textId="77777777" w:rsidTr="00EC54B5">
        <w:trPr>
          <w:cantSplit/>
          <w:trHeight w:val="805"/>
        </w:trPr>
        <w:tc>
          <w:tcPr>
            <w:tcW w:w="5000" w:type="pct"/>
            <w:shd w:val="clear" w:color="auto" w:fill="FFFFFF"/>
            <w:vAlign w:val="center"/>
          </w:tcPr>
          <w:p w14:paraId="64E0DB6F" w14:textId="77777777" w:rsidR="00171472" w:rsidRPr="00A6723B" w:rsidRDefault="00171472" w:rsidP="00EC54B5">
            <w:pPr>
              <w:rPr>
                <w:sz w:val="22"/>
                <w:lang w:val="en-GB"/>
              </w:rPr>
            </w:pPr>
            <w:r>
              <w:rPr>
                <w:sz w:val="22"/>
                <w:lang w:val="en-GB"/>
              </w:rPr>
              <w:t>Signature</w:t>
            </w:r>
          </w:p>
        </w:tc>
      </w:tr>
    </w:tbl>
    <w:p w14:paraId="756582A3" w14:textId="77777777" w:rsidR="00A91CAC" w:rsidRDefault="00A91CAC" w:rsidP="009A5A25">
      <w:pPr>
        <w:rPr>
          <w:b/>
          <w:sz w:val="24"/>
          <w:lang w:val="en-GB"/>
        </w:rPr>
      </w:pPr>
    </w:p>
    <w:p w14:paraId="5251906A" w14:textId="56FFD2A5" w:rsidR="009A5A25" w:rsidRPr="00A6723B" w:rsidRDefault="00BB2340" w:rsidP="00215726">
      <w:pPr>
        <w:rPr>
          <w:b/>
          <w:sz w:val="28"/>
          <w:szCs w:val="28"/>
          <w:lang w:val="en-GB"/>
        </w:rPr>
      </w:pPr>
      <w:r>
        <w:rPr>
          <w:noProof/>
          <w:sz w:val="20"/>
          <w:szCs w:val="20"/>
          <w:lang w:val="en-GB"/>
        </w:rPr>
        <mc:AlternateContent>
          <mc:Choice Requires="wps">
            <w:drawing>
              <wp:anchor distT="0" distB="0" distL="114300" distR="114300" simplePos="0" relativeHeight="251657216" behindDoc="0" locked="0" layoutInCell="1" allowOverlap="1" wp14:anchorId="7175ABF2" wp14:editId="6730D247">
                <wp:simplePos x="0" y="0"/>
                <wp:positionH relativeFrom="column">
                  <wp:posOffset>-114300</wp:posOffset>
                </wp:positionH>
                <wp:positionV relativeFrom="paragraph">
                  <wp:posOffset>172085</wp:posOffset>
                </wp:positionV>
                <wp:extent cx="6057900" cy="0"/>
                <wp:effectExtent l="23495" t="16510" r="24130" b="21590"/>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31750">
                          <a:solidFill>
                            <a:srgbClr val="CC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A6BC6E" id="Line 7"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3.55pt" to="468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" strokecolor="#c00" strokeweight="2.5pt"/>
            </w:pict>
          </mc:Fallback>
        </mc:AlternateContent>
      </w:r>
    </w:p>
    <w:p w14:paraId="1E1E0D40" w14:textId="77777777" w:rsidR="009A5A25" w:rsidRPr="00A6723B" w:rsidRDefault="009A5A25" w:rsidP="00215726">
      <w:pPr>
        <w:rPr>
          <w:b/>
          <w:sz w:val="28"/>
          <w:szCs w:val="28"/>
          <w:lang w:val="en-GB"/>
        </w:rPr>
      </w:pPr>
    </w:p>
    <w:p w14:paraId="01EF0275" w14:textId="77777777" w:rsidR="00BE1A6B" w:rsidRPr="00A6723B" w:rsidRDefault="00A6723B" w:rsidP="00215726">
      <w:pPr>
        <w:rPr>
          <w:b/>
          <w:i/>
          <w:color w:val="CC3300"/>
          <w:sz w:val="16"/>
          <w:szCs w:val="16"/>
          <w:lang w:val="en-GB"/>
        </w:rPr>
      </w:pPr>
      <w:r w:rsidRPr="00A6723B">
        <w:rPr>
          <w:b/>
          <w:i/>
          <w:color w:val="CC3300"/>
          <w:sz w:val="16"/>
          <w:szCs w:val="16"/>
          <w:lang w:val="en-GB"/>
        </w:rPr>
        <w:t>Please fill out and sign off digitally.</w:t>
      </w:r>
    </w:p>
    <w:p w14:paraId="493DEA71" w14:textId="77777777" w:rsidR="00573A45" w:rsidRPr="00A6723B" w:rsidRDefault="00573A45" w:rsidP="00215726">
      <w:pPr>
        <w:rPr>
          <w:sz w:val="22"/>
          <w:szCs w:val="22"/>
          <w:lang w:val="en-GB"/>
        </w:rPr>
      </w:pPr>
    </w:p>
    <w:p w14:paraId="6757C3C6" w14:textId="77777777" w:rsidR="00573A45" w:rsidRPr="00A6723B" w:rsidRDefault="00A6723B" w:rsidP="00904412">
      <w:pPr>
        <w:pBdr>
          <w:top w:val="single" w:sz="4" w:space="1" w:color="auto"/>
          <w:left w:val="single" w:sz="4" w:space="17" w:color="auto"/>
          <w:bottom w:val="single" w:sz="4" w:space="1" w:color="auto"/>
          <w:right w:val="single" w:sz="4" w:space="4" w:color="auto"/>
        </w:pBdr>
        <w:rPr>
          <w:b/>
          <w:sz w:val="22"/>
          <w:szCs w:val="22"/>
          <w:lang w:val="en-GB"/>
        </w:rPr>
      </w:pPr>
      <w:r w:rsidRPr="00A6723B">
        <w:rPr>
          <w:b/>
          <w:sz w:val="22"/>
          <w:szCs w:val="22"/>
          <w:lang w:val="en-GB"/>
        </w:rPr>
        <w:t>I hereby declare to have filled out this document truthfully.</w:t>
      </w:r>
    </w:p>
    <w:p w14:paraId="2CFE61CA" w14:textId="77777777" w:rsidR="00573A45" w:rsidRPr="00A6723B" w:rsidRDefault="00573A45" w:rsidP="00904412">
      <w:pPr>
        <w:pBdr>
          <w:top w:val="single" w:sz="4" w:space="1" w:color="auto"/>
          <w:left w:val="single" w:sz="4" w:space="17" w:color="auto"/>
          <w:bottom w:val="single" w:sz="4" w:space="1" w:color="auto"/>
          <w:right w:val="single" w:sz="4" w:space="4" w:color="auto"/>
        </w:pBdr>
        <w:rPr>
          <w:sz w:val="22"/>
          <w:szCs w:val="22"/>
          <w:lang w:val="en-GB"/>
        </w:rPr>
      </w:pPr>
    </w:p>
    <w:p w14:paraId="35FA5A93" w14:textId="45FE2484" w:rsidR="00573A45" w:rsidRPr="00A5620A" w:rsidRDefault="00573A45" w:rsidP="00904412">
      <w:pPr>
        <w:pBdr>
          <w:top w:val="single" w:sz="4" w:space="1" w:color="auto"/>
          <w:left w:val="single" w:sz="4" w:space="17" w:color="auto"/>
          <w:bottom w:val="single" w:sz="4" w:space="1" w:color="auto"/>
          <w:right w:val="single" w:sz="4" w:space="4" w:color="auto"/>
        </w:pBdr>
        <w:rPr>
          <w:bCs/>
          <w:sz w:val="20"/>
          <w:szCs w:val="20"/>
          <w:lang w:val="en-GB"/>
        </w:rPr>
      </w:pPr>
      <w:r w:rsidRPr="00A6723B">
        <w:rPr>
          <w:b/>
          <w:sz w:val="20"/>
          <w:szCs w:val="20"/>
          <w:lang w:val="en-GB"/>
        </w:rPr>
        <w:t>Nam</w:t>
      </w:r>
      <w:r w:rsidR="00A6723B" w:rsidRPr="00A6723B">
        <w:rPr>
          <w:b/>
          <w:sz w:val="20"/>
          <w:szCs w:val="20"/>
          <w:lang w:val="en-GB"/>
        </w:rPr>
        <w:t>e</w:t>
      </w:r>
      <w:r w:rsidRPr="00A6723B">
        <w:rPr>
          <w:b/>
          <w:sz w:val="20"/>
          <w:szCs w:val="20"/>
          <w:lang w:val="en-GB"/>
        </w:rPr>
        <w:t>:</w:t>
      </w:r>
      <w:r w:rsidR="00A5620A">
        <w:rPr>
          <w:b/>
          <w:sz w:val="20"/>
          <w:szCs w:val="20"/>
          <w:lang w:val="en-GB"/>
        </w:rPr>
        <w:t xml:space="preserve"> </w:t>
      </w:r>
      <w:r w:rsidR="00A5620A">
        <w:rPr>
          <w:bCs/>
          <w:sz w:val="20"/>
          <w:szCs w:val="20"/>
          <w:lang w:val="en-GB"/>
        </w:rPr>
        <w:t>Rob Blokvoord</w:t>
      </w:r>
    </w:p>
    <w:p w14:paraId="60718B39" w14:textId="2C803869" w:rsidR="00573A45" w:rsidRPr="00A5620A" w:rsidRDefault="00573A45" w:rsidP="00904412">
      <w:pPr>
        <w:pBdr>
          <w:top w:val="single" w:sz="4" w:space="1" w:color="auto"/>
          <w:left w:val="single" w:sz="4" w:space="17" w:color="auto"/>
          <w:bottom w:val="single" w:sz="4" w:space="1" w:color="auto"/>
          <w:right w:val="single" w:sz="4" w:space="4" w:color="auto"/>
        </w:pBdr>
        <w:rPr>
          <w:bCs/>
          <w:sz w:val="20"/>
          <w:szCs w:val="20"/>
          <w:lang w:val="en-GB"/>
        </w:rPr>
      </w:pPr>
      <w:r w:rsidRPr="00A6723B">
        <w:rPr>
          <w:b/>
          <w:sz w:val="20"/>
          <w:szCs w:val="20"/>
          <w:lang w:val="en-GB"/>
        </w:rPr>
        <w:t>Functi</w:t>
      </w:r>
      <w:r w:rsidR="00A6723B" w:rsidRPr="00A6723B">
        <w:rPr>
          <w:b/>
          <w:sz w:val="20"/>
          <w:szCs w:val="20"/>
          <w:lang w:val="en-GB"/>
        </w:rPr>
        <w:t>on</w:t>
      </w:r>
      <w:r w:rsidRPr="00A6723B">
        <w:rPr>
          <w:b/>
          <w:sz w:val="20"/>
          <w:szCs w:val="20"/>
          <w:lang w:val="en-GB"/>
        </w:rPr>
        <w:t>:</w:t>
      </w:r>
      <w:r w:rsidR="00A5620A">
        <w:rPr>
          <w:b/>
          <w:sz w:val="20"/>
          <w:szCs w:val="20"/>
          <w:lang w:val="en-GB"/>
        </w:rPr>
        <w:t xml:space="preserve"> </w:t>
      </w:r>
      <w:r w:rsidR="00A5620A">
        <w:rPr>
          <w:bCs/>
          <w:sz w:val="20"/>
          <w:szCs w:val="20"/>
          <w:lang w:val="en-GB"/>
        </w:rPr>
        <w:t>Director</w:t>
      </w:r>
    </w:p>
    <w:p w14:paraId="7EF6F108" w14:textId="77777777" w:rsidR="00573A45" w:rsidRPr="00A6723B" w:rsidRDefault="00A6723B" w:rsidP="00904412">
      <w:pPr>
        <w:pBdr>
          <w:top w:val="single" w:sz="4" w:space="1" w:color="auto"/>
          <w:left w:val="single" w:sz="4" w:space="17" w:color="auto"/>
          <w:bottom w:val="single" w:sz="4" w:space="1" w:color="auto"/>
          <w:right w:val="single" w:sz="4" w:space="4" w:color="auto"/>
        </w:pBdr>
        <w:rPr>
          <w:b/>
          <w:sz w:val="20"/>
          <w:szCs w:val="20"/>
          <w:lang w:val="en-GB"/>
        </w:rPr>
      </w:pPr>
      <w:r w:rsidRPr="00A6723B">
        <w:rPr>
          <w:b/>
          <w:sz w:val="20"/>
          <w:szCs w:val="20"/>
          <w:lang w:val="en-GB"/>
        </w:rPr>
        <w:t>Signature</w:t>
      </w:r>
      <w:r w:rsidR="00573A45" w:rsidRPr="00A6723B">
        <w:rPr>
          <w:b/>
          <w:sz w:val="20"/>
          <w:szCs w:val="20"/>
          <w:lang w:val="en-GB"/>
        </w:rPr>
        <w:t>:</w:t>
      </w:r>
    </w:p>
    <w:p w14:paraId="6289AC40" w14:textId="77777777" w:rsidR="00573A45" w:rsidRPr="00A6723B" w:rsidRDefault="00573A45" w:rsidP="00904412">
      <w:pPr>
        <w:pBdr>
          <w:top w:val="single" w:sz="4" w:space="1" w:color="auto"/>
          <w:left w:val="single" w:sz="4" w:space="17" w:color="auto"/>
          <w:bottom w:val="single" w:sz="4" w:space="1" w:color="auto"/>
          <w:right w:val="single" w:sz="4" w:space="4" w:color="auto"/>
        </w:pBdr>
        <w:rPr>
          <w:sz w:val="22"/>
          <w:szCs w:val="22"/>
          <w:lang w:val="en-GB"/>
        </w:rPr>
      </w:pPr>
    </w:p>
    <w:p w14:paraId="56A20644" w14:textId="77777777" w:rsidR="00573A45" w:rsidRPr="00A6723B" w:rsidRDefault="00573A45" w:rsidP="00904412">
      <w:pPr>
        <w:pBdr>
          <w:top w:val="single" w:sz="4" w:space="1" w:color="auto"/>
          <w:left w:val="single" w:sz="4" w:space="17" w:color="auto"/>
          <w:bottom w:val="single" w:sz="4" w:space="1" w:color="auto"/>
          <w:right w:val="single" w:sz="4" w:space="4" w:color="auto"/>
        </w:pBdr>
        <w:rPr>
          <w:sz w:val="22"/>
          <w:szCs w:val="22"/>
          <w:lang w:val="en-GB"/>
        </w:rPr>
      </w:pPr>
    </w:p>
    <w:p w14:paraId="20D73193" w14:textId="0C42BCBD" w:rsidR="00573A45" w:rsidRPr="00A5620A" w:rsidRDefault="00A6723B" w:rsidP="00904412">
      <w:pPr>
        <w:pBdr>
          <w:top w:val="single" w:sz="4" w:space="1" w:color="auto"/>
          <w:left w:val="single" w:sz="4" w:space="17" w:color="auto"/>
          <w:bottom w:val="single" w:sz="4" w:space="1" w:color="auto"/>
          <w:right w:val="single" w:sz="4" w:space="4" w:color="auto"/>
        </w:pBdr>
        <w:rPr>
          <w:bCs/>
          <w:sz w:val="20"/>
          <w:szCs w:val="20"/>
          <w:lang w:val="en-GB"/>
        </w:rPr>
      </w:pPr>
      <w:r w:rsidRPr="00A6723B">
        <w:rPr>
          <w:b/>
          <w:sz w:val="20"/>
          <w:szCs w:val="20"/>
          <w:lang w:val="en-GB"/>
        </w:rPr>
        <w:t>Date:</w:t>
      </w:r>
      <w:r w:rsidRPr="00A6723B">
        <w:rPr>
          <w:b/>
          <w:sz w:val="20"/>
          <w:szCs w:val="20"/>
          <w:lang w:val="en-GB"/>
        </w:rPr>
        <w:tab/>
      </w:r>
      <w:r w:rsidRPr="00A6723B">
        <w:rPr>
          <w:b/>
          <w:sz w:val="20"/>
          <w:szCs w:val="20"/>
          <w:lang w:val="en-GB"/>
        </w:rPr>
        <w:tab/>
      </w:r>
      <w:r w:rsidR="00A5620A" w:rsidRPr="00A5620A">
        <w:rPr>
          <w:bCs/>
          <w:sz w:val="20"/>
          <w:szCs w:val="20"/>
          <w:lang w:val="en-GB"/>
        </w:rPr>
        <w:t>1</w:t>
      </w:r>
      <w:r w:rsidR="00800D02">
        <w:rPr>
          <w:bCs/>
          <w:sz w:val="20"/>
          <w:szCs w:val="20"/>
          <w:lang w:val="en-GB"/>
        </w:rPr>
        <w:t>9</w:t>
      </w:r>
      <w:r w:rsidR="00A5620A" w:rsidRPr="00A5620A">
        <w:rPr>
          <w:bCs/>
          <w:sz w:val="20"/>
          <w:szCs w:val="20"/>
          <w:lang w:val="en-GB"/>
        </w:rPr>
        <w:t>-05-2023</w:t>
      </w:r>
      <w:r w:rsidRPr="00A6723B">
        <w:rPr>
          <w:b/>
          <w:sz w:val="20"/>
          <w:szCs w:val="20"/>
          <w:lang w:val="en-GB"/>
        </w:rPr>
        <w:tab/>
      </w:r>
      <w:r w:rsidRPr="00A6723B">
        <w:rPr>
          <w:b/>
          <w:sz w:val="20"/>
          <w:szCs w:val="20"/>
          <w:lang w:val="en-GB"/>
        </w:rPr>
        <w:tab/>
      </w:r>
      <w:r w:rsidRPr="00A6723B">
        <w:rPr>
          <w:b/>
          <w:sz w:val="20"/>
          <w:szCs w:val="20"/>
          <w:lang w:val="en-GB"/>
        </w:rPr>
        <w:tab/>
      </w:r>
      <w:r w:rsidRPr="00A6723B">
        <w:rPr>
          <w:b/>
          <w:sz w:val="20"/>
          <w:szCs w:val="20"/>
          <w:lang w:val="en-GB"/>
        </w:rPr>
        <w:tab/>
        <w:t>Place</w:t>
      </w:r>
      <w:r w:rsidR="00573A45" w:rsidRPr="00A6723B">
        <w:rPr>
          <w:b/>
          <w:sz w:val="20"/>
          <w:szCs w:val="20"/>
          <w:lang w:val="en-GB"/>
        </w:rPr>
        <w:t>:</w:t>
      </w:r>
      <w:r w:rsidR="00A5620A">
        <w:rPr>
          <w:b/>
          <w:sz w:val="20"/>
          <w:szCs w:val="20"/>
          <w:lang w:val="en-GB"/>
        </w:rPr>
        <w:t xml:space="preserve"> </w:t>
      </w:r>
      <w:del w:id="920" w:author="Rob Blokvoord" w:date="2023-05-22T10:12:00Z">
        <w:r w:rsidR="00C425ED" w:rsidDel="0091712D">
          <w:rPr>
            <w:bCs/>
            <w:sz w:val="20"/>
            <w:szCs w:val="20"/>
            <w:lang w:val="en-GB"/>
          </w:rPr>
          <w:delText>Thousand Oaks, USA</w:delText>
        </w:r>
      </w:del>
      <w:ins w:id="921" w:author="Rob Blokvoord" w:date="2023-05-22T10:12:00Z">
        <w:r w:rsidR="0091712D">
          <w:rPr>
            <w:bCs/>
            <w:sz w:val="20"/>
            <w:szCs w:val="20"/>
            <w:lang w:val="en-GB"/>
          </w:rPr>
          <w:t>Dordrecht, The Netherlands</w:t>
        </w:r>
      </w:ins>
    </w:p>
    <w:p w14:paraId="7A95AA31" w14:textId="77777777" w:rsidR="00215726" w:rsidRDefault="00215726">
      <w:pPr>
        <w:rPr>
          <w:b/>
          <w:sz w:val="22"/>
          <w:szCs w:val="22"/>
          <w:lang w:val="en-GB"/>
        </w:rPr>
      </w:pPr>
    </w:p>
    <w:p w14:paraId="5AAF192D" w14:textId="77777777" w:rsidR="00FD666A" w:rsidRDefault="00FD666A">
      <w:pPr>
        <w:rPr>
          <w:b/>
          <w:sz w:val="22"/>
          <w:szCs w:val="22"/>
          <w:lang w:val="en-GB"/>
        </w:rPr>
      </w:pPr>
    </w:p>
    <w:p w14:paraId="0A65CB76" w14:textId="75BF8AF4" w:rsidR="00FD666A" w:rsidRDefault="00BB2340">
      <w:pPr>
        <w:rPr>
          <w:b/>
          <w:sz w:val="22"/>
          <w:szCs w:val="22"/>
          <w:lang w:val="en-GB"/>
        </w:rPr>
      </w:pPr>
      <w:r>
        <w:rPr>
          <w:b/>
          <w:noProof/>
          <w:sz w:val="22"/>
          <w:szCs w:val="22"/>
          <w:lang w:val="en-US" w:eastAsia="en-US"/>
        </w:rPr>
        <mc:AlternateContent>
          <mc:Choice Requires="wps">
            <w:drawing>
              <wp:anchor distT="0" distB="0" distL="114300" distR="114300" simplePos="0" relativeHeight="251658240" behindDoc="0" locked="0" layoutInCell="1" allowOverlap="1" wp14:anchorId="4A525DCC" wp14:editId="199EA228">
                <wp:simplePos x="0" y="0"/>
                <wp:positionH relativeFrom="column">
                  <wp:posOffset>-211455</wp:posOffset>
                </wp:positionH>
                <wp:positionV relativeFrom="paragraph">
                  <wp:posOffset>123825</wp:posOffset>
                </wp:positionV>
                <wp:extent cx="6057900" cy="0"/>
                <wp:effectExtent l="21590" t="20320" r="16510" b="17780"/>
                <wp:wrapNone/>
                <wp:docPr id="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31750">
                          <a:solidFill>
                            <a:srgbClr val="CC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1AE76F" id="Line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5pt,9.75pt" to="460.3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" strokecolor="#c00" strokeweight="2.5pt"/>
            </w:pict>
          </mc:Fallback>
        </mc:AlternateContent>
      </w:r>
    </w:p>
    <w:p w14:paraId="3EF48A89" w14:textId="77777777" w:rsidR="00FD666A" w:rsidRDefault="00FD666A">
      <w:pPr>
        <w:rPr>
          <w:rStyle w:val="shorttext"/>
          <w:rFonts w:cs="Arial"/>
          <w:color w:val="222222"/>
          <w:lang w:val="en"/>
        </w:rPr>
      </w:pPr>
    </w:p>
    <w:p w14:paraId="46738089" w14:textId="43816C55" w:rsidR="00FD666A" w:rsidRPr="00FD666A" w:rsidRDefault="00FD666A">
      <w:pPr>
        <w:rPr>
          <w:rStyle w:val="shorttext"/>
          <w:rFonts w:cs="Arial"/>
          <w:color w:val="222222"/>
          <w:sz w:val="20"/>
          <w:szCs w:val="20"/>
          <w:lang w:val="en"/>
        </w:rPr>
      </w:pPr>
      <w:r>
        <w:rPr>
          <w:rStyle w:val="shorttext"/>
          <w:rFonts w:cs="Arial"/>
          <w:color w:val="222222"/>
          <w:sz w:val="20"/>
          <w:szCs w:val="20"/>
          <w:lang w:val="en"/>
        </w:rPr>
        <w:lastRenderedPageBreak/>
        <w:t>T</w:t>
      </w:r>
      <w:r w:rsidRPr="00FD666A">
        <w:rPr>
          <w:rStyle w:val="shorttext"/>
          <w:rFonts w:cs="Arial"/>
          <w:color w:val="222222"/>
          <w:sz w:val="20"/>
          <w:szCs w:val="20"/>
          <w:lang w:val="en"/>
        </w:rPr>
        <w:t xml:space="preserve">o be completed by </w:t>
      </w:r>
      <w:r w:rsidR="00827137">
        <w:rPr>
          <w:rStyle w:val="shorttext"/>
          <w:rFonts w:cs="Arial"/>
          <w:color w:val="222222"/>
          <w:sz w:val="20"/>
          <w:szCs w:val="20"/>
          <w:lang w:val="en"/>
        </w:rPr>
        <w:t>GoodLife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9"/>
        <w:gridCol w:w="3720"/>
        <w:gridCol w:w="4247"/>
      </w:tblGrid>
      <w:tr w:rsidR="00FD666A" w:rsidRPr="002038E5" w14:paraId="705406EE" w14:textId="77777777" w:rsidTr="002038E5">
        <w:tc>
          <w:tcPr>
            <w:tcW w:w="1384" w:type="dxa"/>
            <w:shd w:val="clear" w:color="auto" w:fill="auto"/>
          </w:tcPr>
          <w:p w14:paraId="5816EEA5" w14:textId="77777777" w:rsidR="00FD666A" w:rsidRPr="002038E5" w:rsidRDefault="00FD666A" w:rsidP="002038E5">
            <w:pPr>
              <w:jc w:val="center"/>
              <w:rPr>
                <w:b/>
                <w:sz w:val="22"/>
                <w:szCs w:val="22"/>
                <w:lang w:val="en-GB"/>
              </w:rPr>
            </w:pPr>
            <w:r w:rsidRPr="002038E5">
              <w:rPr>
                <w:b/>
                <w:sz w:val="22"/>
                <w:szCs w:val="22"/>
                <w:lang w:val="en-GB"/>
              </w:rPr>
              <w:t>Question:</w:t>
            </w:r>
          </w:p>
        </w:tc>
        <w:tc>
          <w:tcPr>
            <w:tcW w:w="3827" w:type="dxa"/>
            <w:shd w:val="clear" w:color="auto" w:fill="auto"/>
          </w:tcPr>
          <w:p w14:paraId="02CE18D8" w14:textId="77777777" w:rsidR="00FD666A" w:rsidRPr="002038E5" w:rsidRDefault="00FD666A">
            <w:pPr>
              <w:rPr>
                <w:b/>
                <w:sz w:val="22"/>
                <w:szCs w:val="22"/>
                <w:lang w:val="en-GB"/>
              </w:rPr>
            </w:pPr>
            <w:r w:rsidRPr="002038E5">
              <w:rPr>
                <w:b/>
                <w:sz w:val="22"/>
                <w:szCs w:val="22"/>
                <w:lang w:val="en-GB"/>
              </w:rPr>
              <w:t>Points</w:t>
            </w:r>
          </w:p>
        </w:tc>
        <w:tc>
          <w:tcPr>
            <w:tcW w:w="4361" w:type="dxa"/>
            <w:shd w:val="clear" w:color="auto" w:fill="auto"/>
          </w:tcPr>
          <w:p w14:paraId="379BD556" w14:textId="77777777" w:rsidR="00FD666A" w:rsidRPr="002038E5" w:rsidRDefault="00FD666A">
            <w:pPr>
              <w:rPr>
                <w:b/>
                <w:sz w:val="22"/>
                <w:szCs w:val="22"/>
                <w:lang w:val="en-GB"/>
              </w:rPr>
            </w:pPr>
            <w:r w:rsidRPr="002038E5">
              <w:rPr>
                <w:b/>
                <w:sz w:val="22"/>
                <w:szCs w:val="22"/>
                <w:lang w:val="en-GB"/>
              </w:rPr>
              <w:t>Motivation</w:t>
            </w:r>
          </w:p>
        </w:tc>
      </w:tr>
      <w:tr w:rsidR="00FD666A" w:rsidRPr="002038E5" w14:paraId="780CBEA2" w14:textId="77777777" w:rsidTr="002038E5">
        <w:tc>
          <w:tcPr>
            <w:tcW w:w="1384" w:type="dxa"/>
            <w:shd w:val="clear" w:color="auto" w:fill="auto"/>
          </w:tcPr>
          <w:p w14:paraId="629ABC43" w14:textId="77777777" w:rsidR="00FD666A" w:rsidRPr="002038E5" w:rsidRDefault="00FD666A" w:rsidP="002038E5">
            <w:pPr>
              <w:jc w:val="center"/>
              <w:rPr>
                <w:b/>
                <w:sz w:val="22"/>
                <w:szCs w:val="22"/>
                <w:lang w:val="en-GB"/>
              </w:rPr>
            </w:pPr>
            <w:r w:rsidRPr="002038E5">
              <w:rPr>
                <w:b/>
                <w:sz w:val="22"/>
                <w:szCs w:val="22"/>
                <w:lang w:val="en-GB"/>
              </w:rPr>
              <w:t>1.</w:t>
            </w:r>
          </w:p>
        </w:tc>
        <w:tc>
          <w:tcPr>
            <w:tcW w:w="3827" w:type="dxa"/>
            <w:shd w:val="clear" w:color="auto" w:fill="auto"/>
          </w:tcPr>
          <w:p w14:paraId="65355471" w14:textId="77777777" w:rsidR="00FD666A" w:rsidRPr="002038E5" w:rsidRDefault="00FD666A">
            <w:pPr>
              <w:rPr>
                <w:b/>
                <w:sz w:val="22"/>
                <w:szCs w:val="22"/>
                <w:lang w:val="en-GB"/>
              </w:rPr>
            </w:pPr>
          </w:p>
          <w:p w14:paraId="49F567CA" w14:textId="77777777" w:rsidR="00FD666A" w:rsidRPr="002038E5" w:rsidRDefault="00FD666A">
            <w:pPr>
              <w:rPr>
                <w:b/>
                <w:sz w:val="22"/>
                <w:szCs w:val="22"/>
                <w:lang w:val="en-GB"/>
              </w:rPr>
            </w:pPr>
          </w:p>
        </w:tc>
        <w:tc>
          <w:tcPr>
            <w:tcW w:w="4361" w:type="dxa"/>
            <w:shd w:val="clear" w:color="auto" w:fill="auto"/>
          </w:tcPr>
          <w:p w14:paraId="669B8A12" w14:textId="77777777" w:rsidR="00FD666A" w:rsidRPr="002038E5" w:rsidRDefault="00FD666A">
            <w:pPr>
              <w:rPr>
                <w:b/>
                <w:sz w:val="22"/>
                <w:szCs w:val="22"/>
                <w:lang w:val="en-GB"/>
              </w:rPr>
            </w:pPr>
          </w:p>
        </w:tc>
      </w:tr>
      <w:tr w:rsidR="00FD666A" w:rsidRPr="002038E5" w14:paraId="5A176772" w14:textId="77777777" w:rsidTr="002038E5">
        <w:tc>
          <w:tcPr>
            <w:tcW w:w="1384" w:type="dxa"/>
            <w:shd w:val="clear" w:color="auto" w:fill="auto"/>
          </w:tcPr>
          <w:p w14:paraId="1BFA54D9" w14:textId="77777777" w:rsidR="00FD666A" w:rsidRPr="002038E5" w:rsidRDefault="00FD666A" w:rsidP="002038E5">
            <w:pPr>
              <w:jc w:val="center"/>
              <w:rPr>
                <w:b/>
                <w:sz w:val="22"/>
                <w:szCs w:val="22"/>
                <w:lang w:val="en-GB"/>
              </w:rPr>
            </w:pPr>
            <w:r w:rsidRPr="002038E5">
              <w:rPr>
                <w:b/>
                <w:sz w:val="22"/>
                <w:szCs w:val="22"/>
                <w:lang w:val="en-GB"/>
              </w:rPr>
              <w:t>2.</w:t>
            </w:r>
          </w:p>
        </w:tc>
        <w:tc>
          <w:tcPr>
            <w:tcW w:w="3827" w:type="dxa"/>
            <w:shd w:val="clear" w:color="auto" w:fill="auto"/>
          </w:tcPr>
          <w:p w14:paraId="6D95D661" w14:textId="77777777" w:rsidR="00FD666A" w:rsidRPr="002038E5" w:rsidRDefault="00FD666A">
            <w:pPr>
              <w:rPr>
                <w:b/>
                <w:sz w:val="22"/>
                <w:szCs w:val="22"/>
                <w:lang w:val="en-GB"/>
              </w:rPr>
            </w:pPr>
          </w:p>
          <w:p w14:paraId="284E475E" w14:textId="77777777" w:rsidR="00FD666A" w:rsidRPr="002038E5" w:rsidRDefault="00FD666A">
            <w:pPr>
              <w:rPr>
                <w:b/>
                <w:sz w:val="22"/>
                <w:szCs w:val="22"/>
                <w:lang w:val="en-GB"/>
              </w:rPr>
            </w:pPr>
          </w:p>
        </w:tc>
        <w:tc>
          <w:tcPr>
            <w:tcW w:w="4361" w:type="dxa"/>
            <w:shd w:val="clear" w:color="auto" w:fill="auto"/>
          </w:tcPr>
          <w:p w14:paraId="5E14AC00" w14:textId="77777777" w:rsidR="00FD666A" w:rsidRPr="002038E5" w:rsidRDefault="00FD666A">
            <w:pPr>
              <w:rPr>
                <w:b/>
                <w:sz w:val="22"/>
                <w:szCs w:val="22"/>
                <w:lang w:val="en-GB"/>
              </w:rPr>
            </w:pPr>
          </w:p>
        </w:tc>
      </w:tr>
      <w:tr w:rsidR="00FD666A" w:rsidRPr="002038E5" w14:paraId="4D01BC10" w14:textId="77777777" w:rsidTr="002038E5">
        <w:tc>
          <w:tcPr>
            <w:tcW w:w="1384" w:type="dxa"/>
            <w:shd w:val="clear" w:color="auto" w:fill="auto"/>
          </w:tcPr>
          <w:p w14:paraId="4EE86C63" w14:textId="77777777" w:rsidR="00FD666A" w:rsidRPr="002038E5" w:rsidRDefault="00FD666A" w:rsidP="002038E5">
            <w:pPr>
              <w:jc w:val="center"/>
              <w:rPr>
                <w:b/>
                <w:sz w:val="22"/>
                <w:szCs w:val="22"/>
                <w:lang w:val="en-GB"/>
              </w:rPr>
            </w:pPr>
            <w:r w:rsidRPr="002038E5">
              <w:rPr>
                <w:b/>
                <w:sz w:val="22"/>
                <w:szCs w:val="22"/>
                <w:lang w:val="en-GB"/>
              </w:rPr>
              <w:t>3.</w:t>
            </w:r>
          </w:p>
        </w:tc>
        <w:tc>
          <w:tcPr>
            <w:tcW w:w="3827" w:type="dxa"/>
            <w:shd w:val="clear" w:color="auto" w:fill="auto"/>
          </w:tcPr>
          <w:p w14:paraId="4592E1FD" w14:textId="77777777" w:rsidR="00FD666A" w:rsidRPr="002038E5" w:rsidRDefault="00FD666A">
            <w:pPr>
              <w:rPr>
                <w:b/>
                <w:sz w:val="22"/>
                <w:szCs w:val="22"/>
                <w:lang w:val="en-GB"/>
              </w:rPr>
            </w:pPr>
          </w:p>
          <w:p w14:paraId="2EF48073" w14:textId="77777777" w:rsidR="00FD666A" w:rsidRPr="002038E5" w:rsidRDefault="00FD666A">
            <w:pPr>
              <w:rPr>
                <w:b/>
                <w:sz w:val="22"/>
                <w:szCs w:val="22"/>
                <w:lang w:val="en-GB"/>
              </w:rPr>
            </w:pPr>
          </w:p>
        </w:tc>
        <w:tc>
          <w:tcPr>
            <w:tcW w:w="4361" w:type="dxa"/>
            <w:shd w:val="clear" w:color="auto" w:fill="auto"/>
          </w:tcPr>
          <w:p w14:paraId="74F097F0" w14:textId="77777777" w:rsidR="00FD666A" w:rsidRPr="002038E5" w:rsidRDefault="00FD666A">
            <w:pPr>
              <w:rPr>
                <w:b/>
                <w:sz w:val="22"/>
                <w:szCs w:val="22"/>
                <w:lang w:val="en-GB"/>
              </w:rPr>
            </w:pPr>
          </w:p>
        </w:tc>
      </w:tr>
      <w:tr w:rsidR="00FD666A" w:rsidRPr="002038E5" w14:paraId="221C20FC" w14:textId="77777777" w:rsidTr="002038E5">
        <w:tc>
          <w:tcPr>
            <w:tcW w:w="1384" w:type="dxa"/>
            <w:shd w:val="clear" w:color="auto" w:fill="auto"/>
          </w:tcPr>
          <w:p w14:paraId="56987E9D" w14:textId="77777777" w:rsidR="00FD666A" w:rsidRPr="002038E5" w:rsidRDefault="00FD666A" w:rsidP="002038E5">
            <w:pPr>
              <w:jc w:val="center"/>
              <w:rPr>
                <w:b/>
                <w:sz w:val="22"/>
                <w:szCs w:val="22"/>
                <w:lang w:val="en-GB"/>
              </w:rPr>
            </w:pPr>
            <w:r w:rsidRPr="002038E5">
              <w:rPr>
                <w:b/>
                <w:sz w:val="22"/>
                <w:szCs w:val="22"/>
                <w:lang w:val="en-GB"/>
              </w:rPr>
              <w:t>4.</w:t>
            </w:r>
          </w:p>
        </w:tc>
        <w:tc>
          <w:tcPr>
            <w:tcW w:w="3827" w:type="dxa"/>
            <w:shd w:val="clear" w:color="auto" w:fill="auto"/>
          </w:tcPr>
          <w:p w14:paraId="333E2DD8" w14:textId="77777777" w:rsidR="00FD666A" w:rsidRPr="002038E5" w:rsidRDefault="00FD666A">
            <w:pPr>
              <w:rPr>
                <w:b/>
                <w:sz w:val="22"/>
                <w:szCs w:val="22"/>
                <w:lang w:val="en-GB"/>
              </w:rPr>
            </w:pPr>
          </w:p>
          <w:p w14:paraId="73718504" w14:textId="77777777" w:rsidR="00FD666A" w:rsidRPr="002038E5" w:rsidRDefault="00FD666A">
            <w:pPr>
              <w:rPr>
                <w:b/>
                <w:sz w:val="22"/>
                <w:szCs w:val="22"/>
                <w:lang w:val="en-GB"/>
              </w:rPr>
            </w:pPr>
          </w:p>
        </w:tc>
        <w:tc>
          <w:tcPr>
            <w:tcW w:w="4361" w:type="dxa"/>
            <w:shd w:val="clear" w:color="auto" w:fill="auto"/>
          </w:tcPr>
          <w:p w14:paraId="6508EA94" w14:textId="77777777" w:rsidR="00FD666A" w:rsidRPr="002038E5" w:rsidRDefault="00FD666A">
            <w:pPr>
              <w:rPr>
                <w:b/>
                <w:sz w:val="22"/>
                <w:szCs w:val="22"/>
                <w:lang w:val="en-GB"/>
              </w:rPr>
            </w:pPr>
          </w:p>
        </w:tc>
      </w:tr>
      <w:tr w:rsidR="00FD666A" w:rsidRPr="002038E5" w14:paraId="4B2F1893" w14:textId="77777777" w:rsidTr="002038E5">
        <w:tc>
          <w:tcPr>
            <w:tcW w:w="1384" w:type="dxa"/>
            <w:shd w:val="clear" w:color="auto" w:fill="auto"/>
          </w:tcPr>
          <w:p w14:paraId="2C2A28A2" w14:textId="77777777" w:rsidR="00FD666A" w:rsidRPr="002038E5" w:rsidRDefault="00FD666A">
            <w:pPr>
              <w:rPr>
                <w:b/>
                <w:sz w:val="22"/>
                <w:szCs w:val="22"/>
                <w:lang w:val="en-GB"/>
              </w:rPr>
            </w:pPr>
          </w:p>
        </w:tc>
        <w:tc>
          <w:tcPr>
            <w:tcW w:w="3827" w:type="dxa"/>
            <w:shd w:val="clear" w:color="auto" w:fill="auto"/>
          </w:tcPr>
          <w:p w14:paraId="68659475" w14:textId="77777777" w:rsidR="00FD666A" w:rsidRPr="002038E5" w:rsidRDefault="00FD666A">
            <w:pPr>
              <w:rPr>
                <w:b/>
                <w:sz w:val="22"/>
                <w:szCs w:val="22"/>
                <w:lang w:val="en-GB"/>
              </w:rPr>
            </w:pPr>
          </w:p>
          <w:p w14:paraId="1BFD42E5" w14:textId="77777777" w:rsidR="00FD666A" w:rsidRPr="002038E5" w:rsidRDefault="00FD666A">
            <w:pPr>
              <w:rPr>
                <w:b/>
                <w:sz w:val="22"/>
                <w:szCs w:val="22"/>
                <w:lang w:val="en-GB"/>
              </w:rPr>
            </w:pPr>
            <w:r w:rsidRPr="002038E5">
              <w:rPr>
                <w:b/>
                <w:sz w:val="22"/>
                <w:szCs w:val="22"/>
                <w:lang w:val="en-GB"/>
              </w:rPr>
              <w:t>Total points:</w:t>
            </w:r>
          </w:p>
        </w:tc>
        <w:tc>
          <w:tcPr>
            <w:tcW w:w="4361" w:type="dxa"/>
            <w:shd w:val="clear" w:color="auto" w:fill="auto"/>
          </w:tcPr>
          <w:p w14:paraId="5DFBFE5E" w14:textId="77777777" w:rsidR="00FD666A" w:rsidRPr="002038E5" w:rsidRDefault="00FD666A" w:rsidP="00FD666A">
            <w:pPr>
              <w:rPr>
                <w:b/>
                <w:sz w:val="22"/>
                <w:szCs w:val="22"/>
                <w:lang w:val="en-GB"/>
              </w:rPr>
            </w:pPr>
          </w:p>
          <w:p w14:paraId="275A3850" w14:textId="77777777" w:rsidR="00FD666A" w:rsidRPr="002038E5" w:rsidRDefault="00FD666A" w:rsidP="00FD666A">
            <w:pPr>
              <w:rPr>
                <w:b/>
                <w:sz w:val="22"/>
                <w:szCs w:val="22"/>
                <w:lang w:val="en-GB"/>
              </w:rPr>
            </w:pPr>
            <w:r w:rsidRPr="002038E5">
              <w:rPr>
                <w:b/>
                <w:sz w:val="22"/>
                <w:szCs w:val="22"/>
                <w:lang w:val="en-GB"/>
              </w:rPr>
              <w:t>Rating:  Low – Medium - High</w:t>
            </w:r>
          </w:p>
        </w:tc>
      </w:tr>
    </w:tbl>
    <w:p w14:paraId="68CE8C20" w14:textId="1E684400" w:rsidR="00FD666A" w:rsidRPr="00B83C34" w:rsidRDefault="00FD666A" w:rsidP="00B83C34">
      <w:pPr>
        <w:rPr>
          <w:bCs/>
          <w:sz w:val="20"/>
          <w:szCs w:val="20"/>
          <w:lang w:val="en-GB"/>
        </w:rPr>
      </w:pPr>
      <w:r w:rsidRPr="00A6723B">
        <w:rPr>
          <w:b/>
          <w:sz w:val="20"/>
          <w:szCs w:val="20"/>
          <w:lang w:val="en-GB"/>
        </w:rPr>
        <w:t>Name:</w:t>
      </w:r>
    </w:p>
    <w:p w14:paraId="56E2A7D4" w14:textId="62C77597" w:rsidR="00FD666A" w:rsidRPr="00B83C34" w:rsidRDefault="00FD666A" w:rsidP="00FD666A">
      <w:pPr>
        <w:rPr>
          <w:bCs/>
          <w:sz w:val="20"/>
          <w:szCs w:val="20"/>
          <w:lang w:val="en-GB"/>
        </w:rPr>
      </w:pPr>
      <w:r w:rsidRPr="00A6723B">
        <w:rPr>
          <w:b/>
          <w:sz w:val="20"/>
          <w:szCs w:val="20"/>
          <w:lang w:val="en-GB"/>
        </w:rPr>
        <w:t>Function:</w:t>
      </w:r>
      <w:r w:rsidR="00B83C34">
        <w:rPr>
          <w:b/>
          <w:sz w:val="20"/>
          <w:szCs w:val="20"/>
          <w:lang w:val="en-GB"/>
        </w:rPr>
        <w:t xml:space="preserve"> </w:t>
      </w:r>
    </w:p>
    <w:p w14:paraId="504D41B0" w14:textId="77777777" w:rsidR="00FD666A" w:rsidRPr="00A6723B" w:rsidRDefault="00FD666A" w:rsidP="00FD666A">
      <w:pPr>
        <w:rPr>
          <w:b/>
          <w:sz w:val="20"/>
          <w:szCs w:val="20"/>
          <w:lang w:val="en-GB"/>
        </w:rPr>
      </w:pPr>
      <w:r w:rsidRPr="00A6723B">
        <w:rPr>
          <w:b/>
          <w:sz w:val="20"/>
          <w:szCs w:val="20"/>
          <w:lang w:val="en-GB"/>
        </w:rPr>
        <w:t>Signature:</w:t>
      </w:r>
    </w:p>
    <w:p w14:paraId="3EDDD654" w14:textId="7D15AC56" w:rsidR="00FD666A" w:rsidRPr="00A6723B" w:rsidRDefault="00FD666A" w:rsidP="00FD666A">
      <w:pPr>
        <w:rPr>
          <w:sz w:val="22"/>
          <w:szCs w:val="22"/>
          <w:lang w:val="en-GB"/>
        </w:rPr>
      </w:pPr>
    </w:p>
    <w:p w14:paraId="5F7422BD" w14:textId="77777777" w:rsidR="00FD666A" w:rsidRPr="00A6723B" w:rsidRDefault="00FD666A" w:rsidP="00FD666A">
      <w:pPr>
        <w:rPr>
          <w:sz w:val="22"/>
          <w:szCs w:val="22"/>
          <w:lang w:val="en-GB"/>
        </w:rPr>
      </w:pPr>
    </w:p>
    <w:p w14:paraId="05659EC8" w14:textId="613FAC72" w:rsidR="00FD666A" w:rsidRPr="00B83C34" w:rsidRDefault="00FD666A" w:rsidP="00FD666A">
      <w:pPr>
        <w:rPr>
          <w:bCs/>
          <w:sz w:val="20"/>
          <w:szCs w:val="20"/>
          <w:lang w:val="en-GB"/>
        </w:rPr>
      </w:pPr>
      <w:r w:rsidRPr="00A6723B">
        <w:rPr>
          <w:b/>
          <w:sz w:val="20"/>
          <w:szCs w:val="20"/>
          <w:lang w:val="en-GB"/>
        </w:rPr>
        <w:t>Date:</w:t>
      </w:r>
      <w:r w:rsidRPr="00A6723B">
        <w:rPr>
          <w:b/>
          <w:sz w:val="20"/>
          <w:szCs w:val="20"/>
          <w:lang w:val="en-GB"/>
        </w:rPr>
        <w:tab/>
      </w:r>
      <w:r w:rsidRPr="00A6723B">
        <w:rPr>
          <w:b/>
          <w:sz w:val="20"/>
          <w:szCs w:val="20"/>
          <w:lang w:val="en-GB"/>
        </w:rPr>
        <w:tab/>
      </w:r>
      <w:r w:rsidRPr="00A6723B">
        <w:rPr>
          <w:b/>
          <w:sz w:val="20"/>
          <w:szCs w:val="20"/>
          <w:lang w:val="en-GB"/>
        </w:rPr>
        <w:tab/>
      </w:r>
      <w:r w:rsidRPr="00A6723B">
        <w:rPr>
          <w:b/>
          <w:sz w:val="20"/>
          <w:szCs w:val="20"/>
          <w:lang w:val="en-GB"/>
        </w:rPr>
        <w:tab/>
      </w:r>
      <w:r w:rsidRPr="00A6723B">
        <w:rPr>
          <w:b/>
          <w:sz w:val="20"/>
          <w:szCs w:val="20"/>
          <w:lang w:val="en-GB"/>
        </w:rPr>
        <w:tab/>
        <w:t>Place:</w:t>
      </w:r>
      <w:r w:rsidR="00B83C34">
        <w:rPr>
          <w:b/>
          <w:sz w:val="20"/>
          <w:szCs w:val="20"/>
          <w:lang w:val="en-GB"/>
        </w:rPr>
        <w:t xml:space="preserve"> </w:t>
      </w:r>
    </w:p>
    <w:p w14:paraId="26890446" w14:textId="77777777" w:rsidR="00FD666A" w:rsidRPr="00A6723B" w:rsidRDefault="00FD666A">
      <w:pPr>
        <w:rPr>
          <w:b/>
          <w:sz w:val="22"/>
          <w:szCs w:val="22"/>
          <w:lang w:val="en-GB"/>
        </w:rPr>
      </w:pPr>
    </w:p>
    <w:sectPr w:rsidR="00FD666A" w:rsidRPr="00A6723B" w:rsidSect="00C04A03">
      <w:headerReference w:type="even" r:id="rId8"/>
      <w:headerReference w:type="default" r:id="rId9"/>
      <w:footerReference w:type="even" r:id="rId10"/>
      <w:footerReference w:type="default" r:id="rId11"/>
      <w:headerReference w:type="first" r:id="rId12"/>
      <w:footerReference w:type="first" r:id="rId13"/>
      <w:pgSz w:w="11906" w:h="16838"/>
      <w:pgMar w:top="1417" w:right="1133"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2D0E6" w14:textId="77777777" w:rsidR="00740010" w:rsidRDefault="00740010">
      <w:r>
        <w:separator/>
      </w:r>
    </w:p>
  </w:endnote>
  <w:endnote w:type="continuationSeparator" w:id="0">
    <w:p w14:paraId="1ED086E4" w14:textId="77777777" w:rsidR="00740010" w:rsidRDefault="00740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6B672" w14:textId="77777777" w:rsidR="000479E6" w:rsidRDefault="000479E6" w:rsidP="002E0549">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w:t>
    </w:r>
    <w:r>
      <w:rPr>
        <w:rStyle w:val="Paginanummer"/>
      </w:rPr>
      <w:fldChar w:fldCharType="end"/>
    </w:r>
  </w:p>
  <w:p w14:paraId="73422454" w14:textId="77777777" w:rsidR="000479E6" w:rsidRDefault="000479E6" w:rsidP="006A5EA5">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05861" w14:textId="77777777" w:rsidR="000479E6" w:rsidRDefault="000479E6" w:rsidP="002E0549">
    <w:pPr>
      <w:pStyle w:val="Voettekst"/>
      <w:framePr w:wrap="around" w:vAnchor="text" w:hAnchor="margin" w:xAlign="right" w:y="1"/>
      <w:rPr>
        <w:rStyle w:val="Paginanummer"/>
      </w:rPr>
    </w:pPr>
  </w:p>
  <w:p w14:paraId="213B8411" w14:textId="77777777" w:rsidR="000479E6" w:rsidRDefault="000479E6" w:rsidP="006A5EA5">
    <w:pPr>
      <w:pStyle w:val="Voetteks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4FFA6" w14:textId="77777777" w:rsidR="00827137" w:rsidRDefault="0082713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77E0C" w14:textId="77777777" w:rsidR="00740010" w:rsidRDefault="00740010">
      <w:r>
        <w:separator/>
      </w:r>
    </w:p>
  </w:footnote>
  <w:footnote w:type="continuationSeparator" w:id="0">
    <w:p w14:paraId="12C617D6" w14:textId="77777777" w:rsidR="00740010" w:rsidRDefault="007400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D178E" w14:textId="77777777" w:rsidR="000479E6" w:rsidRDefault="000479E6" w:rsidP="006A5EA5">
    <w:pPr>
      <w:pStyle w:val="Kop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w:t>
    </w:r>
    <w:r>
      <w:rPr>
        <w:rStyle w:val="Paginanummer"/>
      </w:rPr>
      <w:fldChar w:fldCharType="end"/>
    </w:r>
  </w:p>
  <w:p w14:paraId="742D5CBA" w14:textId="77777777" w:rsidR="000479E6" w:rsidRDefault="000479E6" w:rsidP="006A5EA5">
    <w:pPr>
      <w:pStyle w:val="Koptekst"/>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1CB51" w14:textId="77777777" w:rsidR="000479E6" w:rsidRDefault="000479E6" w:rsidP="006A5EA5">
    <w:pPr>
      <w:pStyle w:val="Koptekst"/>
      <w:framePr w:wrap="around" w:vAnchor="text" w:hAnchor="margin" w:xAlign="right" w:y="1"/>
      <w:rPr>
        <w:rStyle w:val="Paginanummer"/>
      </w:rPr>
    </w:pPr>
  </w:p>
  <w:tbl>
    <w:tblPr>
      <w:tblW w:w="9781"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6"/>
      <w:gridCol w:w="5040"/>
      <w:gridCol w:w="2215"/>
    </w:tblGrid>
    <w:tr w:rsidR="00652435" w:rsidRPr="00D366E0" w14:paraId="1E16A3C0" w14:textId="77777777" w:rsidTr="00C04A03">
      <w:trPr>
        <w:trHeight w:val="336"/>
      </w:trPr>
      <w:tc>
        <w:tcPr>
          <w:tcW w:w="2445" w:type="dxa"/>
          <w:vMerge w:val="restart"/>
          <w:vAlign w:val="center"/>
        </w:tcPr>
        <w:p w14:paraId="5CC1D7E9" w14:textId="0B70BB5C" w:rsidR="00652435" w:rsidRPr="00EE6077" w:rsidRDefault="00BB2340" w:rsidP="00C04A03">
          <w:pPr>
            <w:pStyle w:val="Koptekst"/>
            <w:ind w:left="-391" w:firstLine="391"/>
            <w:jc w:val="center"/>
            <w:rPr>
              <w:rFonts w:ascii="Calibri" w:hAnsi="Calibri" w:cs="Arial"/>
              <w:sz w:val="20"/>
              <w:szCs w:val="20"/>
            </w:rPr>
          </w:pPr>
          <w:r>
            <w:rPr>
              <w:rFonts w:ascii="Calibri" w:hAnsi="Calibri" w:cs="Arial"/>
              <w:noProof/>
              <w:sz w:val="20"/>
              <w:szCs w:val="20"/>
            </w:rPr>
            <w:drawing>
              <wp:inline distT="0" distB="0" distL="0" distR="0" wp14:anchorId="5C0E208B" wp14:editId="050AD3EC">
                <wp:extent cx="1466850" cy="62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6850" cy="628650"/>
                        </a:xfrm>
                        <a:prstGeom prst="rect">
                          <a:avLst/>
                        </a:prstGeom>
                        <a:noFill/>
                      </pic:spPr>
                    </pic:pic>
                  </a:graphicData>
                </a:graphic>
              </wp:inline>
            </w:drawing>
          </w:r>
        </w:p>
      </w:tc>
      <w:tc>
        <w:tcPr>
          <w:tcW w:w="5103" w:type="dxa"/>
          <w:vMerge w:val="restart"/>
          <w:shd w:val="clear" w:color="auto" w:fill="auto"/>
          <w:vAlign w:val="center"/>
        </w:tcPr>
        <w:p w14:paraId="1384FEA8" w14:textId="77777777" w:rsidR="00652435" w:rsidRPr="00EE6077" w:rsidRDefault="00D673F9" w:rsidP="00E10DD3">
          <w:pPr>
            <w:pStyle w:val="Koptekst"/>
            <w:jc w:val="center"/>
            <w:rPr>
              <w:rFonts w:ascii="Calibri" w:hAnsi="Calibri" w:cs="Arial"/>
              <w:b/>
              <w:sz w:val="28"/>
              <w:szCs w:val="28"/>
            </w:rPr>
          </w:pPr>
          <w:proofErr w:type="spellStart"/>
          <w:r>
            <w:rPr>
              <w:rFonts w:ascii="Calibri" w:hAnsi="Calibri" w:cs="Arial"/>
              <w:b/>
              <w:sz w:val="36"/>
              <w:szCs w:val="36"/>
            </w:rPr>
            <w:t>Supplier</w:t>
          </w:r>
          <w:proofErr w:type="spellEnd"/>
          <w:r>
            <w:rPr>
              <w:rFonts w:ascii="Calibri" w:hAnsi="Calibri" w:cs="Arial"/>
              <w:b/>
              <w:sz w:val="36"/>
              <w:szCs w:val="36"/>
            </w:rPr>
            <w:t xml:space="preserve"> </w:t>
          </w:r>
          <w:r w:rsidR="00C04A03">
            <w:rPr>
              <w:rFonts w:ascii="Calibri" w:hAnsi="Calibri" w:cs="Arial"/>
              <w:b/>
              <w:sz w:val="36"/>
              <w:szCs w:val="36"/>
            </w:rPr>
            <w:t xml:space="preserve">Audit </w:t>
          </w:r>
          <w:r>
            <w:rPr>
              <w:rFonts w:ascii="Calibri" w:hAnsi="Calibri" w:cs="Arial"/>
              <w:b/>
              <w:sz w:val="36"/>
              <w:szCs w:val="36"/>
            </w:rPr>
            <w:t>Survey</w:t>
          </w:r>
        </w:p>
      </w:tc>
      <w:tc>
        <w:tcPr>
          <w:tcW w:w="2233" w:type="dxa"/>
          <w:shd w:val="clear" w:color="auto" w:fill="auto"/>
          <w:vAlign w:val="center"/>
        </w:tcPr>
        <w:p w14:paraId="702A33EB" w14:textId="77777777" w:rsidR="00652435" w:rsidRPr="00EE6077" w:rsidRDefault="00652435" w:rsidP="00E10DD3">
          <w:pPr>
            <w:pStyle w:val="Koptekst"/>
            <w:rPr>
              <w:rFonts w:ascii="Calibri" w:hAnsi="Calibri" w:cs="Arial"/>
              <w:sz w:val="18"/>
              <w:szCs w:val="18"/>
            </w:rPr>
          </w:pPr>
          <w:r w:rsidRPr="00EE6077">
            <w:rPr>
              <w:rFonts w:ascii="Calibri" w:hAnsi="Calibri" w:cs="Arial"/>
              <w:sz w:val="18"/>
              <w:szCs w:val="18"/>
            </w:rPr>
            <w:t xml:space="preserve">IZ </w:t>
          </w:r>
          <w:r>
            <w:rPr>
              <w:rFonts w:ascii="Calibri" w:hAnsi="Calibri" w:cs="Arial"/>
              <w:sz w:val="18"/>
              <w:szCs w:val="18"/>
            </w:rPr>
            <w:t>INK</w:t>
          </w:r>
          <w:r w:rsidRPr="00EE6077">
            <w:rPr>
              <w:rFonts w:ascii="Calibri" w:hAnsi="Calibri" w:cs="Arial"/>
              <w:sz w:val="18"/>
              <w:szCs w:val="18"/>
            </w:rPr>
            <w:t>-</w:t>
          </w:r>
          <w:r>
            <w:rPr>
              <w:rFonts w:ascii="Calibri" w:hAnsi="Calibri" w:cs="Arial"/>
              <w:sz w:val="18"/>
              <w:szCs w:val="18"/>
            </w:rPr>
            <w:t>F</w:t>
          </w:r>
          <w:r w:rsidRPr="00EE6077">
            <w:rPr>
              <w:rFonts w:ascii="Calibri" w:hAnsi="Calibri" w:cs="Arial"/>
              <w:sz w:val="18"/>
              <w:szCs w:val="18"/>
            </w:rPr>
            <w:t>-01</w:t>
          </w:r>
          <w:r w:rsidR="00D70DFC">
            <w:rPr>
              <w:rFonts w:ascii="Calibri" w:hAnsi="Calibri" w:cs="Arial"/>
              <w:sz w:val="18"/>
              <w:szCs w:val="18"/>
            </w:rPr>
            <w:t>b</w:t>
          </w:r>
        </w:p>
      </w:tc>
    </w:tr>
    <w:tr w:rsidR="00652435" w:rsidRPr="00D366E0" w14:paraId="79D22BCF" w14:textId="77777777" w:rsidTr="00C04A03">
      <w:trPr>
        <w:trHeight w:val="336"/>
      </w:trPr>
      <w:tc>
        <w:tcPr>
          <w:tcW w:w="2445" w:type="dxa"/>
          <w:vMerge/>
          <w:vAlign w:val="center"/>
        </w:tcPr>
        <w:p w14:paraId="6594CD72" w14:textId="77777777" w:rsidR="00652435" w:rsidRPr="00EE6077" w:rsidRDefault="00652435" w:rsidP="00E10DD3">
          <w:pPr>
            <w:pStyle w:val="Koptekst"/>
            <w:jc w:val="center"/>
            <w:rPr>
              <w:rFonts w:ascii="Calibri" w:hAnsi="Calibri" w:cs="Arial"/>
              <w:sz w:val="20"/>
              <w:szCs w:val="20"/>
            </w:rPr>
          </w:pPr>
        </w:p>
      </w:tc>
      <w:tc>
        <w:tcPr>
          <w:tcW w:w="5103" w:type="dxa"/>
          <w:vMerge/>
          <w:shd w:val="clear" w:color="auto" w:fill="auto"/>
          <w:vAlign w:val="center"/>
        </w:tcPr>
        <w:p w14:paraId="189A804F" w14:textId="77777777" w:rsidR="00652435" w:rsidRPr="00EE6077" w:rsidRDefault="00652435" w:rsidP="00E10DD3">
          <w:pPr>
            <w:pStyle w:val="Koptekst"/>
            <w:jc w:val="center"/>
            <w:rPr>
              <w:rFonts w:ascii="Calibri" w:hAnsi="Calibri" w:cs="Arial"/>
              <w:b/>
              <w:sz w:val="28"/>
              <w:szCs w:val="28"/>
            </w:rPr>
          </w:pPr>
        </w:p>
      </w:tc>
      <w:tc>
        <w:tcPr>
          <w:tcW w:w="2233" w:type="dxa"/>
          <w:shd w:val="clear" w:color="auto" w:fill="auto"/>
          <w:vAlign w:val="center"/>
        </w:tcPr>
        <w:p w14:paraId="7A390DC5" w14:textId="77777777" w:rsidR="00652435" w:rsidRPr="00EE6077" w:rsidRDefault="00652435" w:rsidP="00C51E5F">
          <w:pPr>
            <w:pStyle w:val="Koptekst"/>
            <w:rPr>
              <w:rFonts w:ascii="Calibri" w:hAnsi="Calibri" w:cs="Arial"/>
              <w:sz w:val="18"/>
              <w:szCs w:val="18"/>
            </w:rPr>
          </w:pPr>
          <w:r w:rsidRPr="00EE6077">
            <w:rPr>
              <w:rFonts w:ascii="Calibri" w:hAnsi="Calibri" w:cs="Arial"/>
              <w:sz w:val="18"/>
              <w:szCs w:val="18"/>
            </w:rPr>
            <w:t xml:space="preserve">Versiedatum: </w:t>
          </w:r>
          <w:r w:rsidR="00827137">
            <w:rPr>
              <w:rFonts w:ascii="Calibri" w:hAnsi="Calibri" w:cs="Arial"/>
              <w:sz w:val="18"/>
              <w:szCs w:val="18"/>
            </w:rPr>
            <w:t>23-10-2020</w:t>
          </w:r>
        </w:p>
      </w:tc>
    </w:tr>
    <w:tr w:rsidR="00652435" w:rsidRPr="00D366E0" w14:paraId="47450278" w14:textId="77777777" w:rsidTr="00C04A03">
      <w:trPr>
        <w:trHeight w:val="336"/>
      </w:trPr>
      <w:tc>
        <w:tcPr>
          <w:tcW w:w="2445" w:type="dxa"/>
          <w:vMerge/>
          <w:vAlign w:val="center"/>
        </w:tcPr>
        <w:p w14:paraId="0EE79E1C" w14:textId="77777777" w:rsidR="00652435" w:rsidRPr="00EE6077" w:rsidRDefault="00652435" w:rsidP="00E10DD3">
          <w:pPr>
            <w:pStyle w:val="Koptekst"/>
            <w:jc w:val="center"/>
            <w:rPr>
              <w:rFonts w:ascii="Calibri" w:hAnsi="Calibri" w:cs="Arial"/>
              <w:sz w:val="20"/>
              <w:szCs w:val="20"/>
            </w:rPr>
          </w:pPr>
        </w:p>
      </w:tc>
      <w:tc>
        <w:tcPr>
          <w:tcW w:w="5103" w:type="dxa"/>
          <w:vMerge/>
          <w:shd w:val="clear" w:color="auto" w:fill="auto"/>
          <w:vAlign w:val="center"/>
        </w:tcPr>
        <w:p w14:paraId="66A96007" w14:textId="77777777" w:rsidR="00652435" w:rsidRPr="00EE6077" w:rsidRDefault="00652435" w:rsidP="00E10DD3">
          <w:pPr>
            <w:pStyle w:val="Koptekst"/>
            <w:jc w:val="center"/>
            <w:rPr>
              <w:rFonts w:ascii="Calibri" w:hAnsi="Calibri" w:cs="Arial"/>
              <w:b/>
              <w:sz w:val="28"/>
              <w:szCs w:val="28"/>
            </w:rPr>
          </w:pPr>
        </w:p>
      </w:tc>
      <w:tc>
        <w:tcPr>
          <w:tcW w:w="2233" w:type="dxa"/>
          <w:shd w:val="clear" w:color="auto" w:fill="auto"/>
          <w:vAlign w:val="center"/>
        </w:tcPr>
        <w:p w14:paraId="0AD5CDCE" w14:textId="77777777" w:rsidR="00652435" w:rsidRPr="00EE6077" w:rsidRDefault="00C04A03" w:rsidP="00E10DD3">
          <w:pPr>
            <w:pStyle w:val="Koptekst"/>
            <w:rPr>
              <w:rFonts w:ascii="Calibri" w:hAnsi="Calibri" w:cs="Arial"/>
              <w:sz w:val="18"/>
              <w:szCs w:val="18"/>
            </w:rPr>
          </w:pPr>
          <w:r>
            <w:rPr>
              <w:rFonts w:ascii="Calibri" w:hAnsi="Calibri" w:cs="Arial"/>
              <w:sz w:val="18"/>
              <w:szCs w:val="18"/>
            </w:rPr>
            <w:t>Versie: 00</w:t>
          </w:r>
          <w:r w:rsidR="00827137">
            <w:rPr>
              <w:rFonts w:ascii="Calibri" w:hAnsi="Calibri" w:cs="Arial"/>
              <w:sz w:val="18"/>
              <w:szCs w:val="18"/>
            </w:rPr>
            <w:t>8</w:t>
          </w:r>
        </w:p>
      </w:tc>
    </w:tr>
    <w:tr w:rsidR="00652435" w:rsidRPr="00D366E0" w14:paraId="1B1C759F" w14:textId="77777777" w:rsidTr="00C04A03">
      <w:trPr>
        <w:trHeight w:val="336"/>
      </w:trPr>
      <w:tc>
        <w:tcPr>
          <w:tcW w:w="2445" w:type="dxa"/>
          <w:vMerge/>
          <w:vAlign w:val="center"/>
        </w:tcPr>
        <w:p w14:paraId="3D7C9CFF" w14:textId="77777777" w:rsidR="00652435" w:rsidRPr="00EE6077" w:rsidRDefault="00652435" w:rsidP="00E10DD3">
          <w:pPr>
            <w:pStyle w:val="Koptekst"/>
            <w:jc w:val="center"/>
            <w:rPr>
              <w:rFonts w:ascii="Calibri" w:hAnsi="Calibri" w:cs="Arial"/>
              <w:sz w:val="20"/>
              <w:szCs w:val="20"/>
            </w:rPr>
          </w:pPr>
        </w:p>
      </w:tc>
      <w:tc>
        <w:tcPr>
          <w:tcW w:w="5103" w:type="dxa"/>
          <w:shd w:val="clear" w:color="auto" w:fill="auto"/>
        </w:tcPr>
        <w:p w14:paraId="709FAF96" w14:textId="77777777" w:rsidR="00652435" w:rsidRPr="00EE6077" w:rsidRDefault="00652435" w:rsidP="00E10DD3">
          <w:pPr>
            <w:pStyle w:val="Koptekst"/>
            <w:jc w:val="center"/>
            <w:rPr>
              <w:rFonts w:ascii="Calibri" w:hAnsi="Calibri" w:cs="Arial"/>
              <w:sz w:val="18"/>
              <w:szCs w:val="18"/>
            </w:rPr>
          </w:pPr>
          <w:proofErr w:type="gramStart"/>
          <w:r w:rsidRPr="00EE6077">
            <w:rPr>
              <w:rFonts w:ascii="Calibri" w:hAnsi="Calibri" w:cs="Arial"/>
              <w:sz w:val="18"/>
              <w:szCs w:val="18"/>
            </w:rPr>
            <w:t>QESH manager</w:t>
          </w:r>
          <w:proofErr w:type="gramEnd"/>
          <w:r w:rsidRPr="00EE6077">
            <w:rPr>
              <w:rFonts w:ascii="Calibri" w:hAnsi="Calibri" w:cs="Arial"/>
              <w:sz w:val="18"/>
              <w:szCs w:val="18"/>
            </w:rPr>
            <w:t xml:space="preserve"> Breda</w:t>
          </w:r>
        </w:p>
      </w:tc>
      <w:tc>
        <w:tcPr>
          <w:tcW w:w="2233" w:type="dxa"/>
          <w:shd w:val="clear" w:color="auto" w:fill="auto"/>
          <w:vAlign w:val="center"/>
        </w:tcPr>
        <w:p w14:paraId="391FFC3D" w14:textId="77777777" w:rsidR="00652435" w:rsidRPr="00EE6077" w:rsidRDefault="00652435" w:rsidP="00E10DD3">
          <w:pPr>
            <w:pStyle w:val="Koptekst"/>
            <w:rPr>
              <w:rFonts w:ascii="Calibri" w:hAnsi="Calibri" w:cs="Arial"/>
              <w:sz w:val="18"/>
              <w:szCs w:val="18"/>
            </w:rPr>
          </w:pPr>
          <w:r w:rsidRPr="00EE6077">
            <w:rPr>
              <w:rFonts w:ascii="Calibri" w:hAnsi="Calibri" w:cs="Arial"/>
              <w:sz w:val="18"/>
              <w:szCs w:val="18"/>
            </w:rPr>
            <w:t xml:space="preserve">Pagina: </w:t>
          </w:r>
          <w:r w:rsidRPr="00EE6077">
            <w:rPr>
              <w:rStyle w:val="Paginanummer"/>
              <w:rFonts w:ascii="Calibri" w:hAnsi="Calibri" w:cs="Arial"/>
              <w:sz w:val="18"/>
              <w:szCs w:val="18"/>
            </w:rPr>
            <w:fldChar w:fldCharType="begin"/>
          </w:r>
          <w:r w:rsidRPr="00EE6077">
            <w:rPr>
              <w:rStyle w:val="Paginanummer"/>
              <w:rFonts w:ascii="Calibri" w:hAnsi="Calibri" w:cs="Arial"/>
              <w:sz w:val="18"/>
              <w:szCs w:val="18"/>
            </w:rPr>
            <w:instrText xml:space="preserve"> PAGE </w:instrText>
          </w:r>
          <w:r w:rsidRPr="00EE6077">
            <w:rPr>
              <w:rStyle w:val="Paginanummer"/>
              <w:rFonts w:ascii="Calibri" w:hAnsi="Calibri" w:cs="Arial"/>
              <w:sz w:val="18"/>
              <w:szCs w:val="18"/>
            </w:rPr>
            <w:fldChar w:fldCharType="separate"/>
          </w:r>
          <w:r w:rsidR="00C51E5F">
            <w:rPr>
              <w:rStyle w:val="Paginanummer"/>
              <w:rFonts w:ascii="Calibri" w:hAnsi="Calibri" w:cs="Arial"/>
              <w:noProof/>
              <w:sz w:val="18"/>
              <w:szCs w:val="18"/>
            </w:rPr>
            <w:t>14</w:t>
          </w:r>
          <w:r w:rsidRPr="00EE6077">
            <w:rPr>
              <w:rStyle w:val="Paginanummer"/>
              <w:rFonts w:ascii="Calibri" w:hAnsi="Calibri" w:cs="Arial"/>
              <w:sz w:val="18"/>
              <w:szCs w:val="18"/>
            </w:rPr>
            <w:fldChar w:fldCharType="end"/>
          </w:r>
          <w:r w:rsidRPr="00EE6077">
            <w:rPr>
              <w:rStyle w:val="Paginanummer"/>
              <w:rFonts w:ascii="Calibri" w:hAnsi="Calibri" w:cs="Arial"/>
              <w:sz w:val="18"/>
              <w:szCs w:val="18"/>
            </w:rPr>
            <w:t xml:space="preserve"> van </w:t>
          </w:r>
          <w:r w:rsidRPr="00EE6077">
            <w:rPr>
              <w:rStyle w:val="Paginanummer"/>
              <w:rFonts w:ascii="Calibri" w:hAnsi="Calibri" w:cs="Arial"/>
              <w:sz w:val="18"/>
              <w:szCs w:val="18"/>
            </w:rPr>
            <w:fldChar w:fldCharType="begin"/>
          </w:r>
          <w:r w:rsidRPr="00EE6077">
            <w:rPr>
              <w:rStyle w:val="Paginanummer"/>
              <w:rFonts w:ascii="Calibri" w:hAnsi="Calibri" w:cs="Arial"/>
              <w:sz w:val="18"/>
              <w:szCs w:val="18"/>
            </w:rPr>
            <w:instrText xml:space="preserve"> NUMPAGES </w:instrText>
          </w:r>
          <w:r w:rsidRPr="00EE6077">
            <w:rPr>
              <w:rStyle w:val="Paginanummer"/>
              <w:rFonts w:ascii="Calibri" w:hAnsi="Calibri" w:cs="Arial"/>
              <w:sz w:val="18"/>
              <w:szCs w:val="18"/>
            </w:rPr>
            <w:fldChar w:fldCharType="separate"/>
          </w:r>
          <w:r w:rsidR="00C51E5F">
            <w:rPr>
              <w:rStyle w:val="Paginanummer"/>
              <w:rFonts w:ascii="Calibri" w:hAnsi="Calibri" w:cs="Arial"/>
              <w:noProof/>
              <w:sz w:val="18"/>
              <w:szCs w:val="18"/>
            </w:rPr>
            <w:t>14</w:t>
          </w:r>
          <w:r w:rsidRPr="00EE6077">
            <w:rPr>
              <w:rStyle w:val="Paginanummer"/>
              <w:rFonts w:ascii="Calibri" w:hAnsi="Calibri" w:cs="Arial"/>
              <w:sz w:val="18"/>
              <w:szCs w:val="18"/>
            </w:rPr>
            <w:fldChar w:fldCharType="end"/>
          </w:r>
        </w:p>
      </w:tc>
    </w:tr>
  </w:tbl>
  <w:p w14:paraId="2DD916DA" w14:textId="77777777" w:rsidR="000479E6" w:rsidRPr="00EE6077" w:rsidRDefault="000479E6">
    <w:pPr>
      <w:pStyle w:val="Koptekst"/>
      <w:rPr>
        <w:lang w:val="de-D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2D583" w14:textId="77777777" w:rsidR="000479E6" w:rsidRPr="00C04A03" w:rsidRDefault="000479E6">
    <w:pPr>
      <w:pStyle w:val="Koptekst"/>
      <w:rPr>
        <w:rFonts w:cs="Arial"/>
        <w:lang w:val="de-DE"/>
      </w:rPr>
    </w:pPr>
  </w:p>
  <w:tbl>
    <w:tblPr>
      <w:tblW w:w="1020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6"/>
      <w:gridCol w:w="1350"/>
      <w:gridCol w:w="3168"/>
      <w:gridCol w:w="2773"/>
    </w:tblGrid>
    <w:tr w:rsidR="00A91CAC" w:rsidRPr="00BC0DC8" w14:paraId="329743EF" w14:textId="77777777" w:rsidTr="00C04A03">
      <w:tc>
        <w:tcPr>
          <w:tcW w:w="2445" w:type="dxa"/>
          <w:vMerge w:val="restart"/>
        </w:tcPr>
        <w:p w14:paraId="4595D5B0" w14:textId="04B13038" w:rsidR="00A91CAC" w:rsidRPr="00C04A03" w:rsidRDefault="00BB2340" w:rsidP="00EC54B5">
          <w:pPr>
            <w:pStyle w:val="Koptekst"/>
            <w:rPr>
              <w:rFonts w:cs="Arial"/>
              <w:sz w:val="20"/>
              <w:szCs w:val="20"/>
              <w:lang w:val="en-GB"/>
            </w:rPr>
          </w:pPr>
          <w:r w:rsidRPr="004036A5">
            <w:rPr>
              <w:noProof/>
            </w:rPr>
            <w:drawing>
              <wp:inline distT="0" distB="0" distL="0" distR="0" wp14:anchorId="24D11962" wp14:editId="4F0EC53A">
                <wp:extent cx="1714500" cy="619125"/>
                <wp:effectExtent l="0" t="0" r="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619125"/>
                        </a:xfrm>
                        <a:prstGeom prst="rect">
                          <a:avLst/>
                        </a:prstGeom>
                        <a:noFill/>
                        <a:ln>
                          <a:noFill/>
                        </a:ln>
                      </pic:spPr>
                    </pic:pic>
                  </a:graphicData>
                </a:graphic>
              </wp:inline>
            </w:drawing>
          </w:r>
        </w:p>
      </w:tc>
      <w:tc>
        <w:tcPr>
          <w:tcW w:w="4785" w:type="dxa"/>
          <w:gridSpan w:val="2"/>
          <w:vMerge w:val="restart"/>
          <w:shd w:val="clear" w:color="auto" w:fill="auto"/>
          <w:vAlign w:val="center"/>
        </w:tcPr>
        <w:p w14:paraId="20339C47" w14:textId="77777777" w:rsidR="00A91CAC" w:rsidRPr="00C04A03" w:rsidRDefault="00827137" w:rsidP="00EC54B5">
          <w:pPr>
            <w:pStyle w:val="Koptekst"/>
            <w:jc w:val="center"/>
            <w:rPr>
              <w:rFonts w:cs="Arial"/>
              <w:b/>
              <w:sz w:val="20"/>
              <w:szCs w:val="20"/>
              <w:lang w:val="en-GB"/>
            </w:rPr>
          </w:pPr>
          <w:r>
            <w:rPr>
              <w:rFonts w:cs="Arial"/>
              <w:b/>
              <w:sz w:val="20"/>
              <w:szCs w:val="20"/>
              <w:lang w:val="en-GB"/>
            </w:rPr>
            <w:t xml:space="preserve">Goodlife </w:t>
          </w:r>
          <w:r w:rsidR="00A91CAC" w:rsidRPr="00C04A03">
            <w:rPr>
              <w:rFonts w:cs="Arial"/>
              <w:b/>
              <w:sz w:val="20"/>
              <w:szCs w:val="20"/>
              <w:lang w:val="en-GB"/>
            </w:rPr>
            <w:t>Food Group Policies</w:t>
          </w:r>
        </w:p>
      </w:tc>
      <w:tc>
        <w:tcPr>
          <w:tcW w:w="2977" w:type="dxa"/>
          <w:shd w:val="clear" w:color="auto" w:fill="auto"/>
          <w:vAlign w:val="center"/>
        </w:tcPr>
        <w:p w14:paraId="76FF1360" w14:textId="77777777" w:rsidR="00A91CAC" w:rsidRPr="00C04A03" w:rsidRDefault="00A91CAC" w:rsidP="00A91CAC">
          <w:pPr>
            <w:pStyle w:val="Koptekst"/>
            <w:rPr>
              <w:rFonts w:cs="Arial"/>
              <w:sz w:val="20"/>
              <w:szCs w:val="20"/>
              <w:lang w:val="en-GB"/>
            </w:rPr>
          </w:pPr>
          <w:r w:rsidRPr="00C04A03">
            <w:rPr>
              <w:rFonts w:cs="Arial"/>
              <w:sz w:val="20"/>
              <w:szCs w:val="20"/>
              <w:lang w:val="en-GB"/>
            </w:rPr>
            <w:t xml:space="preserve">Policy Number: </w:t>
          </w:r>
          <w:r w:rsidRPr="00C04A03">
            <w:rPr>
              <w:rFonts w:cs="Arial"/>
              <w:sz w:val="20"/>
              <w:szCs w:val="20"/>
              <w:lang w:val="en-US"/>
            </w:rPr>
            <w:t>IZ-PUR-F-01</w:t>
          </w:r>
          <w:r w:rsidR="00D70DFC">
            <w:rPr>
              <w:rFonts w:cs="Arial"/>
              <w:sz w:val="20"/>
              <w:szCs w:val="20"/>
              <w:lang w:val="en-US"/>
            </w:rPr>
            <w:t>b</w:t>
          </w:r>
          <w:r w:rsidRPr="00C04A03">
            <w:rPr>
              <w:rFonts w:cs="Arial"/>
              <w:sz w:val="20"/>
              <w:szCs w:val="20"/>
              <w:lang w:val="en-GB"/>
            </w:rPr>
            <w:t xml:space="preserve"> </w:t>
          </w:r>
        </w:p>
      </w:tc>
    </w:tr>
    <w:tr w:rsidR="00A91CAC" w:rsidRPr="00C04A03" w14:paraId="5CED28F8" w14:textId="77777777" w:rsidTr="00C04A03">
      <w:tc>
        <w:tcPr>
          <w:tcW w:w="2445" w:type="dxa"/>
          <w:vMerge/>
        </w:tcPr>
        <w:p w14:paraId="7015FD9D" w14:textId="77777777" w:rsidR="00A91CAC" w:rsidRPr="00C04A03" w:rsidRDefault="00A91CAC" w:rsidP="00EC54B5">
          <w:pPr>
            <w:pStyle w:val="Koptekst"/>
            <w:rPr>
              <w:rFonts w:cs="Arial"/>
              <w:sz w:val="20"/>
              <w:szCs w:val="20"/>
              <w:lang w:val="en-GB"/>
            </w:rPr>
          </w:pPr>
        </w:p>
      </w:tc>
      <w:tc>
        <w:tcPr>
          <w:tcW w:w="4785" w:type="dxa"/>
          <w:gridSpan w:val="2"/>
          <w:vMerge/>
          <w:shd w:val="clear" w:color="auto" w:fill="auto"/>
          <w:vAlign w:val="center"/>
        </w:tcPr>
        <w:p w14:paraId="16AF6F6B" w14:textId="77777777" w:rsidR="00A91CAC" w:rsidRPr="00C04A03" w:rsidRDefault="00A91CAC" w:rsidP="00EC54B5">
          <w:pPr>
            <w:pStyle w:val="Koptekst"/>
            <w:rPr>
              <w:rFonts w:cs="Arial"/>
              <w:b/>
              <w:sz w:val="20"/>
              <w:szCs w:val="20"/>
              <w:lang w:val="en-GB"/>
            </w:rPr>
          </w:pPr>
        </w:p>
      </w:tc>
      <w:tc>
        <w:tcPr>
          <w:tcW w:w="2977" w:type="dxa"/>
          <w:shd w:val="clear" w:color="auto" w:fill="auto"/>
          <w:vAlign w:val="center"/>
        </w:tcPr>
        <w:p w14:paraId="63520741" w14:textId="77777777" w:rsidR="00A91CAC" w:rsidRPr="00C04A03" w:rsidRDefault="00A91CAC" w:rsidP="00B60DF1">
          <w:pPr>
            <w:pStyle w:val="Koptekst"/>
            <w:rPr>
              <w:rFonts w:cs="Arial"/>
              <w:sz w:val="20"/>
              <w:szCs w:val="20"/>
              <w:lang w:val="en-GB"/>
            </w:rPr>
          </w:pPr>
          <w:r w:rsidRPr="00C04A03">
            <w:rPr>
              <w:rFonts w:cs="Arial"/>
              <w:sz w:val="20"/>
              <w:szCs w:val="20"/>
              <w:lang w:val="en-GB"/>
            </w:rPr>
            <w:t xml:space="preserve">Effective date: </w:t>
          </w:r>
          <w:r w:rsidR="00EF16DC">
            <w:rPr>
              <w:rFonts w:cs="Arial"/>
              <w:sz w:val="20"/>
              <w:szCs w:val="20"/>
              <w:lang w:val="en-GB"/>
            </w:rPr>
            <w:t>23-10-2020</w:t>
          </w:r>
        </w:p>
      </w:tc>
    </w:tr>
    <w:tr w:rsidR="00A91CAC" w:rsidRPr="00C04A03" w14:paraId="03CAC742" w14:textId="77777777" w:rsidTr="00C04A03">
      <w:tc>
        <w:tcPr>
          <w:tcW w:w="2445" w:type="dxa"/>
          <w:vMerge/>
        </w:tcPr>
        <w:p w14:paraId="1149A290" w14:textId="77777777" w:rsidR="00A91CAC" w:rsidRPr="00C04A03" w:rsidRDefault="00A91CAC" w:rsidP="00EC54B5">
          <w:pPr>
            <w:pStyle w:val="Koptekst"/>
            <w:rPr>
              <w:rFonts w:cs="Arial"/>
              <w:sz w:val="20"/>
              <w:szCs w:val="20"/>
              <w:lang w:val="en-GB"/>
            </w:rPr>
          </w:pPr>
        </w:p>
      </w:tc>
      <w:tc>
        <w:tcPr>
          <w:tcW w:w="1383" w:type="dxa"/>
          <w:shd w:val="clear" w:color="auto" w:fill="auto"/>
          <w:vAlign w:val="center"/>
        </w:tcPr>
        <w:p w14:paraId="50EE3A70" w14:textId="77777777" w:rsidR="00A91CAC" w:rsidRPr="00C04A03" w:rsidRDefault="00A91CAC" w:rsidP="00EC54B5">
          <w:pPr>
            <w:pStyle w:val="Koptekst"/>
            <w:rPr>
              <w:rFonts w:cs="Arial"/>
              <w:b/>
              <w:sz w:val="20"/>
              <w:szCs w:val="20"/>
              <w:lang w:val="en-GB"/>
            </w:rPr>
          </w:pPr>
          <w:r w:rsidRPr="00C04A03">
            <w:rPr>
              <w:rFonts w:cs="Arial"/>
              <w:b/>
              <w:sz w:val="20"/>
              <w:szCs w:val="20"/>
              <w:lang w:val="en-GB"/>
            </w:rPr>
            <w:t>Policy Title</w:t>
          </w:r>
        </w:p>
      </w:tc>
      <w:tc>
        <w:tcPr>
          <w:tcW w:w="3402" w:type="dxa"/>
          <w:shd w:val="clear" w:color="auto" w:fill="auto"/>
          <w:vAlign w:val="center"/>
        </w:tcPr>
        <w:p w14:paraId="5E44C981" w14:textId="77777777" w:rsidR="00A91CAC" w:rsidRPr="00C04A03" w:rsidRDefault="00A91CAC" w:rsidP="00A91CAC">
          <w:pPr>
            <w:pStyle w:val="Koptekst"/>
            <w:rPr>
              <w:rFonts w:cs="Arial"/>
              <w:b/>
              <w:sz w:val="20"/>
              <w:szCs w:val="20"/>
              <w:lang w:val="en-GB"/>
            </w:rPr>
          </w:pPr>
          <w:proofErr w:type="spellStart"/>
          <w:r w:rsidRPr="00C04A03">
            <w:rPr>
              <w:rFonts w:cs="Arial"/>
              <w:b/>
              <w:sz w:val="20"/>
              <w:szCs w:val="20"/>
            </w:rPr>
            <w:t>Supplier</w:t>
          </w:r>
          <w:proofErr w:type="spellEnd"/>
          <w:r w:rsidRPr="00C04A03">
            <w:rPr>
              <w:rFonts w:cs="Arial"/>
              <w:b/>
              <w:sz w:val="20"/>
              <w:szCs w:val="20"/>
            </w:rPr>
            <w:t xml:space="preserve"> survey</w:t>
          </w:r>
          <w:r w:rsidRPr="00C04A03">
            <w:rPr>
              <w:rFonts w:cs="Arial"/>
              <w:b/>
              <w:sz w:val="20"/>
              <w:szCs w:val="20"/>
              <w:lang w:val="en-GB"/>
            </w:rPr>
            <w:t xml:space="preserve"> </w:t>
          </w:r>
        </w:p>
      </w:tc>
      <w:tc>
        <w:tcPr>
          <w:tcW w:w="2977" w:type="dxa"/>
          <w:shd w:val="clear" w:color="auto" w:fill="auto"/>
          <w:vAlign w:val="center"/>
        </w:tcPr>
        <w:p w14:paraId="0FF34C82" w14:textId="77777777" w:rsidR="00A91CAC" w:rsidRPr="00C04A03" w:rsidRDefault="002777AD" w:rsidP="00EC54B5">
          <w:pPr>
            <w:pStyle w:val="Koptekst"/>
            <w:rPr>
              <w:rFonts w:cs="Arial"/>
              <w:sz w:val="20"/>
              <w:szCs w:val="20"/>
              <w:lang w:val="en-GB"/>
            </w:rPr>
          </w:pPr>
          <w:r>
            <w:rPr>
              <w:rFonts w:cs="Arial"/>
              <w:sz w:val="20"/>
              <w:szCs w:val="20"/>
              <w:lang w:val="en-GB"/>
            </w:rPr>
            <w:t>Version: 00</w:t>
          </w:r>
          <w:r w:rsidR="00EF16DC">
            <w:rPr>
              <w:rFonts w:cs="Arial"/>
              <w:sz w:val="20"/>
              <w:szCs w:val="20"/>
              <w:lang w:val="en-GB"/>
            </w:rPr>
            <w:t>8</w:t>
          </w:r>
        </w:p>
      </w:tc>
    </w:tr>
    <w:tr w:rsidR="00A91CAC" w:rsidRPr="00C04A03" w14:paraId="44F387B1" w14:textId="77777777" w:rsidTr="00C04A03">
      <w:trPr>
        <w:trHeight w:val="322"/>
      </w:trPr>
      <w:tc>
        <w:tcPr>
          <w:tcW w:w="2445" w:type="dxa"/>
          <w:vMerge/>
        </w:tcPr>
        <w:p w14:paraId="154AF304" w14:textId="77777777" w:rsidR="00A91CAC" w:rsidRPr="00C04A03" w:rsidRDefault="00A91CAC" w:rsidP="00EC54B5">
          <w:pPr>
            <w:pStyle w:val="Koptekst"/>
            <w:rPr>
              <w:rFonts w:cs="Arial"/>
              <w:sz w:val="20"/>
              <w:szCs w:val="20"/>
              <w:lang w:val="en-GB"/>
            </w:rPr>
          </w:pPr>
        </w:p>
      </w:tc>
      <w:tc>
        <w:tcPr>
          <w:tcW w:w="1383" w:type="dxa"/>
          <w:shd w:val="clear" w:color="auto" w:fill="auto"/>
          <w:vAlign w:val="center"/>
        </w:tcPr>
        <w:p w14:paraId="7759913A" w14:textId="77777777" w:rsidR="00A91CAC" w:rsidRPr="00C04A03" w:rsidRDefault="00A91CAC" w:rsidP="00EC54B5">
          <w:pPr>
            <w:pStyle w:val="Koptekst"/>
            <w:rPr>
              <w:rFonts w:cs="Arial"/>
              <w:b/>
              <w:sz w:val="20"/>
              <w:szCs w:val="20"/>
              <w:lang w:val="en-GB"/>
            </w:rPr>
          </w:pPr>
          <w:r w:rsidRPr="00C04A03">
            <w:rPr>
              <w:rFonts w:cs="Arial"/>
              <w:b/>
              <w:sz w:val="20"/>
              <w:szCs w:val="20"/>
              <w:lang w:val="en-GB"/>
            </w:rPr>
            <w:t>Process:</w:t>
          </w:r>
        </w:p>
      </w:tc>
      <w:tc>
        <w:tcPr>
          <w:tcW w:w="3402" w:type="dxa"/>
          <w:shd w:val="clear" w:color="auto" w:fill="auto"/>
          <w:vAlign w:val="center"/>
        </w:tcPr>
        <w:p w14:paraId="422567CA" w14:textId="77777777" w:rsidR="00A91CAC" w:rsidRPr="00C04A03" w:rsidRDefault="00A91CAC" w:rsidP="00EC54B5">
          <w:pPr>
            <w:pStyle w:val="Koptekst"/>
            <w:rPr>
              <w:rFonts w:cs="Arial"/>
              <w:b/>
              <w:sz w:val="20"/>
              <w:szCs w:val="20"/>
              <w:lang w:val="en-GB"/>
            </w:rPr>
          </w:pPr>
          <w:proofErr w:type="spellStart"/>
          <w:r w:rsidRPr="00C04A03">
            <w:rPr>
              <w:rFonts w:cs="Arial"/>
              <w:b/>
              <w:sz w:val="20"/>
              <w:szCs w:val="20"/>
            </w:rPr>
            <w:t>Purchase</w:t>
          </w:r>
          <w:proofErr w:type="spellEnd"/>
          <w:r w:rsidRPr="00C04A03">
            <w:rPr>
              <w:rFonts w:cs="Arial"/>
              <w:b/>
              <w:sz w:val="20"/>
              <w:szCs w:val="20"/>
              <w:lang w:val="en-GB"/>
            </w:rPr>
            <w:t xml:space="preserve"> </w:t>
          </w:r>
        </w:p>
      </w:tc>
      <w:tc>
        <w:tcPr>
          <w:tcW w:w="2977" w:type="dxa"/>
          <w:vMerge w:val="restart"/>
          <w:shd w:val="clear" w:color="auto" w:fill="auto"/>
          <w:vAlign w:val="center"/>
        </w:tcPr>
        <w:p w14:paraId="300B84D4" w14:textId="77777777" w:rsidR="00A91CAC" w:rsidRPr="00C04A03" w:rsidRDefault="00B60DF1" w:rsidP="00C04A03">
          <w:pPr>
            <w:pStyle w:val="Koptekst"/>
            <w:rPr>
              <w:rFonts w:cs="Arial"/>
              <w:sz w:val="20"/>
              <w:szCs w:val="20"/>
              <w:lang w:val="en-GB"/>
            </w:rPr>
          </w:pPr>
          <w:r>
            <w:rPr>
              <w:rFonts w:cs="Arial"/>
              <w:sz w:val="20"/>
              <w:szCs w:val="20"/>
              <w:lang w:val="en-GB"/>
            </w:rPr>
            <w:t>Status: Final</w:t>
          </w:r>
        </w:p>
      </w:tc>
    </w:tr>
    <w:tr w:rsidR="00A91CAC" w:rsidRPr="00C04A03" w14:paraId="5B0BAC8F" w14:textId="77777777" w:rsidTr="00C04A03">
      <w:trPr>
        <w:trHeight w:val="322"/>
      </w:trPr>
      <w:tc>
        <w:tcPr>
          <w:tcW w:w="2445" w:type="dxa"/>
          <w:vMerge/>
        </w:tcPr>
        <w:p w14:paraId="4DA96080" w14:textId="77777777" w:rsidR="00A91CAC" w:rsidRPr="00C04A03" w:rsidRDefault="00A91CAC" w:rsidP="00EC54B5">
          <w:pPr>
            <w:pStyle w:val="Koptekst"/>
            <w:rPr>
              <w:rFonts w:cs="Arial"/>
              <w:sz w:val="20"/>
              <w:szCs w:val="20"/>
              <w:lang w:val="en-GB"/>
            </w:rPr>
          </w:pPr>
        </w:p>
      </w:tc>
      <w:tc>
        <w:tcPr>
          <w:tcW w:w="1383" w:type="dxa"/>
          <w:shd w:val="clear" w:color="auto" w:fill="auto"/>
          <w:vAlign w:val="center"/>
        </w:tcPr>
        <w:p w14:paraId="75E7E81C" w14:textId="77777777" w:rsidR="00A91CAC" w:rsidRPr="00C04A03" w:rsidRDefault="00A91CAC" w:rsidP="00EC54B5">
          <w:pPr>
            <w:pStyle w:val="Koptekst"/>
            <w:rPr>
              <w:rFonts w:cs="Arial"/>
              <w:b/>
              <w:sz w:val="20"/>
              <w:szCs w:val="20"/>
              <w:lang w:val="en-GB"/>
            </w:rPr>
          </w:pPr>
          <w:r w:rsidRPr="00C04A03">
            <w:rPr>
              <w:rFonts w:cs="Arial"/>
              <w:b/>
              <w:sz w:val="20"/>
              <w:szCs w:val="20"/>
              <w:lang w:val="en-GB"/>
            </w:rPr>
            <w:t>Owner</w:t>
          </w:r>
        </w:p>
      </w:tc>
      <w:tc>
        <w:tcPr>
          <w:tcW w:w="3402" w:type="dxa"/>
          <w:shd w:val="clear" w:color="auto" w:fill="auto"/>
          <w:vAlign w:val="center"/>
        </w:tcPr>
        <w:p w14:paraId="5CC083AA" w14:textId="77777777" w:rsidR="00A91CAC" w:rsidRPr="00C04A03" w:rsidRDefault="00A91CAC" w:rsidP="00EC54B5">
          <w:pPr>
            <w:pStyle w:val="Koptekst"/>
            <w:rPr>
              <w:rFonts w:cs="Arial"/>
              <w:b/>
              <w:sz w:val="20"/>
              <w:szCs w:val="20"/>
              <w:lang w:val="en-GB"/>
            </w:rPr>
          </w:pPr>
          <w:proofErr w:type="gramStart"/>
          <w:r w:rsidRPr="00C04A03">
            <w:rPr>
              <w:rFonts w:cs="Arial"/>
              <w:sz w:val="20"/>
              <w:szCs w:val="20"/>
            </w:rPr>
            <w:t>QESH manager</w:t>
          </w:r>
          <w:proofErr w:type="gramEnd"/>
          <w:r w:rsidRPr="00C04A03">
            <w:rPr>
              <w:rFonts w:cs="Arial"/>
              <w:sz w:val="20"/>
              <w:szCs w:val="20"/>
            </w:rPr>
            <w:t xml:space="preserve"> Breda</w:t>
          </w:r>
        </w:p>
      </w:tc>
      <w:tc>
        <w:tcPr>
          <w:tcW w:w="2977" w:type="dxa"/>
          <w:vMerge/>
          <w:shd w:val="clear" w:color="auto" w:fill="auto"/>
          <w:vAlign w:val="center"/>
        </w:tcPr>
        <w:p w14:paraId="6087F695" w14:textId="77777777" w:rsidR="00A91CAC" w:rsidRPr="00C04A03" w:rsidRDefault="00A91CAC" w:rsidP="00EC54B5">
          <w:pPr>
            <w:pStyle w:val="Koptekst"/>
            <w:rPr>
              <w:rFonts w:cs="Arial"/>
              <w:sz w:val="20"/>
              <w:szCs w:val="20"/>
              <w:lang w:val="en-GB"/>
            </w:rPr>
          </w:pPr>
        </w:p>
      </w:tc>
    </w:tr>
  </w:tbl>
  <w:p w14:paraId="69E7E282" w14:textId="77777777" w:rsidR="00A91CAC" w:rsidRPr="00C04A03" w:rsidRDefault="00C04A03" w:rsidP="00C04A03">
    <w:pPr>
      <w:pStyle w:val="Koptekst"/>
      <w:tabs>
        <w:tab w:val="left" w:pos="3043"/>
      </w:tabs>
      <w:rPr>
        <w:rFonts w:cs="Arial"/>
        <w:sz w:val="20"/>
        <w:szCs w:val="20"/>
        <w:lang w:val="de-DE"/>
      </w:rPr>
    </w:pPr>
    <w:r>
      <w:rPr>
        <w:rFonts w:cs="Arial"/>
        <w:sz w:val="20"/>
        <w:szCs w:val="20"/>
        <w:lang w:val="de-DE"/>
      </w:rPr>
      <w:tab/>
    </w:r>
    <w:r>
      <w:rPr>
        <w:rFonts w:cs="Arial"/>
        <w:sz w:val="20"/>
        <w:szCs w:val="20"/>
        <w:lang w:val="de-DE"/>
      </w:rPr>
      <w:tab/>
    </w:r>
    <w:r>
      <w:rPr>
        <w:rFonts w:cs="Arial"/>
        <w:sz w:val="20"/>
        <w:szCs w:val="20"/>
        <w:lang w:val="de-D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E6E4C"/>
    <w:multiLevelType w:val="hybridMultilevel"/>
    <w:tmpl w:val="37423F78"/>
    <w:lvl w:ilvl="0" w:tplc="9AC85E2C">
      <w:start w:val="6"/>
      <w:numFmt w:val="lowerLetter"/>
      <w:lvlText w:val="%1."/>
      <w:lvlJc w:val="left"/>
      <w:pPr>
        <w:tabs>
          <w:tab w:val="num" w:pos="420"/>
        </w:tabs>
        <w:ind w:left="420" w:hanging="360"/>
      </w:pPr>
      <w:rPr>
        <w:rFonts w:hint="default"/>
      </w:rPr>
    </w:lvl>
    <w:lvl w:ilvl="1" w:tplc="04130019" w:tentative="1">
      <w:start w:val="1"/>
      <w:numFmt w:val="lowerLetter"/>
      <w:lvlText w:val="%2."/>
      <w:lvlJc w:val="left"/>
      <w:pPr>
        <w:tabs>
          <w:tab w:val="num" w:pos="1140"/>
        </w:tabs>
        <w:ind w:left="1140" w:hanging="360"/>
      </w:pPr>
    </w:lvl>
    <w:lvl w:ilvl="2" w:tplc="0413001B" w:tentative="1">
      <w:start w:val="1"/>
      <w:numFmt w:val="lowerRoman"/>
      <w:lvlText w:val="%3."/>
      <w:lvlJc w:val="right"/>
      <w:pPr>
        <w:tabs>
          <w:tab w:val="num" w:pos="1860"/>
        </w:tabs>
        <w:ind w:left="1860" w:hanging="180"/>
      </w:pPr>
    </w:lvl>
    <w:lvl w:ilvl="3" w:tplc="0413000F" w:tentative="1">
      <w:start w:val="1"/>
      <w:numFmt w:val="decimal"/>
      <w:lvlText w:val="%4."/>
      <w:lvlJc w:val="left"/>
      <w:pPr>
        <w:tabs>
          <w:tab w:val="num" w:pos="2580"/>
        </w:tabs>
        <w:ind w:left="2580" w:hanging="360"/>
      </w:pPr>
    </w:lvl>
    <w:lvl w:ilvl="4" w:tplc="04130019" w:tentative="1">
      <w:start w:val="1"/>
      <w:numFmt w:val="lowerLetter"/>
      <w:lvlText w:val="%5."/>
      <w:lvlJc w:val="left"/>
      <w:pPr>
        <w:tabs>
          <w:tab w:val="num" w:pos="3300"/>
        </w:tabs>
        <w:ind w:left="3300" w:hanging="360"/>
      </w:pPr>
    </w:lvl>
    <w:lvl w:ilvl="5" w:tplc="0413001B" w:tentative="1">
      <w:start w:val="1"/>
      <w:numFmt w:val="lowerRoman"/>
      <w:lvlText w:val="%6."/>
      <w:lvlJc w:val="right"/>
      <w:pPr>
        <w:tabs>
          <w:tab w:val="num" w:pos="4020"/>
        </w:tabs>
        <w:ind w:left="4020" w:hanging="180"/>
      </w:pPr>
    </w:lvl>
    <w:lvl w:ilvl="6" w:tplc="0413000F" w:tentative="1">
      <w:start w:val="1"/>
      <w:numFmt w:val="decimal"/>
      <w:lvlText w:val="%7."/>
      <w:lvlJc w:val="left"/>
      <w:pPr>
        <w:tabs>
          <w:tab w:val="num" w:pos="4740"/>
        </w:tabs>
        <w:ind w:left="4740" w:hanging="360"/>
      </w:pPr>
    </w:lvl>
    <w:lvl w:ilvl="7" w:tplc="04130019" w:tentative="1">
      <w:start w:val="1"/>
      <w:numFmt w:val="lowerLetter"/>
      <w:lvlText w:val="%8."/>
      <w:lvlJc w:val="left"/>
      <w:pPr>
        <w:tabs>
          <w:tab w:val="num" w:pos="5460"/>
        </w:tabs>
        <w:ind w:left="5460" w:hanging="360"/>
      </w:pPr>
    </w:lvl>
    <w:lvl w:ilvl="8" w:tplc="0413001B" w:tentative="1">
      <w:start w:val="1"/>
      <w:numFmt w:val="lowerRoman"/>
      <w:lvlText w:val="%9."/>
      <w:lvlJc w:val="right"/>
      <w:pPr>
        <w:tabs>
          <w:tab w:val="num" w:pos="6180"/>
        </w:tabs>
        <w:ind w:left="6180" w:hanging="180"/>
      </w:pPr>
    </w:lvl>
  </w:abstractNum>
  <w:abstractNum w:abstractNumId="1" w15:restartNumberingAfterBreak="0">
    <w:nsid w:val="175430B9"/>
    <w:multiLevelType w:val="hybridMultilevel"/>
    <w:tmpl w:val="7342318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15:restartNumberingAfterBreak="0">
    <w:nsid w:val="182447D7"/>
    <w:multiLevelType w:val="hybridMultilevel"/>
    <w:tmpl w:val="7342318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C035146"/>
    <w:multiLevelType w:val="hybridMultilevel"/>
    <w:tmpl w:val="BC5835A6"/>
    <w:lvl w:ilvl="0" w:tplc="D53CE158">
      <w:start w:val="1"/>
      <w:numFmt w:val="lowerLetter"/>
      <w:lvlText w:val="%1."/>
      <w:lvlJc w:val="left"/>
      <w:pPr>
        <w:tabs>
          <w:tab w:val="num" w:pos="420"/>
        </w:tabs>
        <w:ind w:left="420" w:hanging="360"/>
      </w:pPr>
      <w:rPr>
        <w:rFonts w:hint="default"/>
      </w:rPr>
    </w:lvl>
    <w:lvl w:ilvl="1" w:tplc="04130019" w:tentative="1">
      <w:start w:val="1"/>
      <w:numFmt w:val="lowerLetter"/>
      <w:lvlText w:val="%2."/>
      <w:lvlJc w:val="left"/>
      <w:pPr>
        <w:tabs>
          <w:tab w:val="num" w:pos="1140"/>
        </w:tabs>
        <w:ind w:left="1140" w:hanging="360"/>
      </w:pPr>
    </w:lvl>
    <w:lvl w:ilvl="2" w:tplc="0413001B" w:tentative="1">
      <w:start w:val="1"/>
      <w:numFmt w:val="lowerRoman"/>
      <w:lvlText w:val="%3."/>
      <w:lvlJc w:val="right"/>
      <w:pPr>
        <w:tabs>
          <w:tab w:val="num" w:pos="1860"/>
        </w:tabs>
        <w:ind w:left="1860" w:hanging="180"/>
      </w:pPr>
    </w:lvl>
    <w:lvl w:ilvl="3" w:tplc="0413000F" w:tentative="1">
      <w:start w:val="1"/>
      <w:numFmt w:val="decimal"/>
      <w:lvlText w:val="%4."/>
      <w:lvlJc w:val="left"/>
      <w:pPr>
        <w:tabs>
          <w:tab w:val="num" w:pos="2580"/>
        </w:tabs>
        <w:ind w:left="2580" w:hanging="360"/>
      </w:pPr>
    </w:lvl>
    <w:lvl w:ilvl="4" w:tplc="04130019" w:tentative="1">
      <w:start w:val="1"/>
      <w:numFmt w:val="lowerLetter"/>
      <w:lvlText w:val="%5."/>
      <w:lvlJc w:val="left"/>
      <w:pPr>
        <w:tabs>
          <w:tab w:val="num" w:pos="3300"/>
        </w:tabs>
        <w:ind w:left="3300" w:hanging="360"/>
      </w:pPr>
    </w:lvl>
    <w:lvl w:ilvl="5" w:tplc="0413001B" w:tentative="1">
      <w:start w:val="1"/>
      <w:numFmt w:val="lowerRoman"/>
      <w:lvlText w:val="%6."/>
      <w:lvlJc w:val="right"/>
      <w:pPr>
        <w:tabs>
          <w:tab w:val="num" w:pos="4020"/>
        </w:tabs>
        <w:ind w:left="4020" w:hanging="180"/>
      </w:pPr>
    </w:lvl>
    <w:lvl w:ilvl="6" w:tplc="0413000F" w:tentative="1">
      <w:start w:val="1"/>
      <w:numFmt w:val="decimal"/>
      <w:lvlText w:val="%7."/>
      <w:lvlJc w:val="left"/>
      <w:pPr>
        <w:tabs>
          <w:tab w:val="num" w:pos="4740"/>
        </w:tabs>
        <w:ind w:left="4740" w:hanging="360"/>
      </w:pPr>
    </w:lvl>
    <w:lvl w:ilvl="7" w:tplc="04130019" w:tentative="1">
      <w:start w:val="1"/>
      <w:numFmt w:val="lowerLetter"/>
      <w:lvlText w:val="%8."/>
      <w:lvlJc w:val="left"/>
      <w:pPr>
        <w:tabs>
          <w:tab w:val="num" w:pos="5460"/>
        </w:tabs>
        <w:ind w:left="5460" w:hanging="360"/>
      </w:pPr>
    </w:lvl>
    <w:lvl w:ilvl="8" w:tplc="0413001B" w:tentative="1">
      <w:start w:val="1"/>
      <w:numFmt w:val="lowerRoman"/>
      <w:lvlText w:val="%9."/>
      <w:lvlJc w:val="right"/>
      <w:pPr>
        <w:tabs>
          <w:tab w:val="num" w:pos="6180"/>
        </w:tabs>
        <w:ind w:left="6180" w:hanging="180"/>
      </w:pPr>
    </w:lvl>
  </w:abstractNum>
  <w:abstractNum w:abstractNumId="4" w15:restartNumberingAfterBreak="0">
    <w:nsid w:val="1EA1501D"/>
    <w:multiLevelType w:val="hybridMultilevel"/>
    <w:tmpl w:val="411AD6A8"/>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5" w15:restartNumberingAfterBreak="0">
    <w:nsid w:val="22474526"/>
    <w:multiLevelType w:val="hybridMultilevel"/>
    <w:tmpl w:val="6EA8B68E"/>
    <w:lvl w:ilvl="0" w:tplc="04130019">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244C23B8"/>
    <w:multiLevelType w:val="hybridMultilevel"/>
    <w:tmpl w:val="69D6AD64"/>
    <w:lvl w:ilvl="0" w:tplc="FBDA8AEE">
      <w:start w:val="6"/>
      <w:numFmt w:val="lowerLetter"/>
      <w:lvlText w:val="%1."/>
      <w:lvlJc w:val="left"/>
      <w:pPr>
        <w:tabs>
          <w:tab w:val="num" w:pos="420"/>
        </w:tabs>
        <w:ind w:left="420" w:hanging="360"/>
      </w:pPr>
      <w:rPr>
        <w:rFonts w:hint="default"/>
      </w:rPr>
    </w:lvl>
    <w:lvl w:ilvl="1" w:tplc="04130019" w:tentative="1">
      <w:start w:val="1"/>
      <w:numFmt w:val="lowerLetter"/>
      <w:lvlText w:val="%2."/>
      <w:lvlJc w:val="left"/>
      <w:pPr>
        <w:tabs>
          <w:tab w:val="num" w:pos="1140"/>
        </w:tabs>
        <w:ind w:left="1140" w:hanging="360"/>
      </w:pPr>
    </w:lvl>
    <w:lvl w:ilvl="2" w:tplc="0413001B" w:tentative="1">
      <w:start w:val="1"/>
      <w:numFmt w:val="lowerRoman"/>
      <w:lvlText w:val="%3."/>
      <w:lvlJc w:val="right"/>
      <w:pPr>
        <w:tabs>
          <w:tab w:val="num" w:pos="1860"/>
        </w:tabs>
        <w:ind w:left="1860" w:hanging="180"/>
      </w:pPr>
    </w:lvl>
    <w:lvl w:ilvl="3" w:tplc="0413000F" w:tentative="1">
      <w:start w:val="1"/>
      <w:numFmt w:val="decimal"/>
      <w:lvlText w:val="%4."/>
      <w:lvlJc w:val="left"/>
      <w:pPr>
        <w:tabs>
          <w:tab w:val="num" w:pos="2580"/>
        </w:tabs>
        <w:ind w:left="2580" w:hanging="360"/>
      </w:pPr>
    </w:lvl>
    <w:lvl w:ilvl="4" w:tplc="04130019" w:tentative="1">
      <w:start w:val="1"/>
      <w:numFmt w:val="lowerLetter"/>
      <w:lvlText w:val="%5."/>
      <w:lvlJc w:val="left"/>
      <w:pPr>
        <w:tabs>
          <w:tab w:val="num" w:pos="3300"/>
        </w:tabs>
        <w:ind w:left="3300" w:hanging="360"/>
      </w:pPr>
    </w:lvl>
    <w:lvl w:ilvl="5" w:tplc="0413001B" w:tentative="1">
      <w:start w:val="1"/>
      <w:numFmt w:val="lowerRoman"/>
      <w:lvlText w:val="%6."/>
      <w:lvlJc w:val="right"/>
      <w:pPr>
        <w:tabs>
          <w:tab w:val="num" w:pos="4020"/>
        </w:tabs>
        <w:ind w:left="4020" w:hanging="180"/>
      </w:pPr>
    </w:lvl>
    <w:lvl w:ilvl="6" w:tplc="0413000F" w:tentative="1">
      <w:start w:val="1"/>
      <w:numFmt w:val="decimal"/>
      <w:lvlText w:val="%7."/>
      <w:lvlJc w:val="left"/>
      <w:pPr>
        <w:tabs>
          <w:tab w:val="num" w:pos="4740"/>
        </w:tabs>
        <w:ind w:left="4740" w:hanging="360"/>
      </w:pPr>
    </w:lvl>
    <w:lvl w:ilvl="7" w:tplc="04130019" w:tentative="1">
      <w:start w:val="1"/>
      <w:numFmt w:val="lowerLetter"/>
      <w:lvlText w:val="%8."/>
      <w:lvlJc w:val="left"/>
      <w:pPr>
        <w:tabs>
          <w:tab w:val="num" w:pos="5460"/>
        </w:tabs>
        <w:ind w:left="5460" w:hanging="360"/>
      </w:pPr>
    </w:lvl>
    <w:lvl w:ilvl="8" w:tplc="0413001B" w:tentative="1">
      <w:start w:val="1"/>
      <w:numFmt w:val="lowerRoman"/>
      <w:lvlText w:val="%9."/>
      <w:lvlJc w:val="right"/>
      <w:pPr>
        <w:tabs>
          <w:tab w:val="num" w:pos="6180"/>
        </w:tabs>
        <w:ind w:left="6180" w:hanging="180"/>
      </w:pPr>
    </w:lvl>
  </w:abstractNum>
  <w:abstractNum w:abstractNumId="7" w15:restartNumberingAfterBreak="0">
    <w:nsid w:val="24B3256B"/>
    <w:multiLevelType w:val="hybridMultilevel"/>
    <w:tmpl w:val="61EABFCA"/>
    <w:lvl w:ilvl="0" w:tplc="D53CE158">
      <w:start w:val="6"/>
      <w:numFmt w:val="lowerLetter"/>
      <w:lvlText w:val="%1."/>
      <w:lvlJc w:val="left"/>
      <w:pPr>
        <w:tabs>
          <w:tab w:val="num" w:pos="420"/>
        </w:tabs>
        <w:ind w:left="420" w:hanging="360"/>
      </w:pPr>
      <w:rPr>
        <w:rFonts w:hint="default"/>
      </w:rPr>
    </w:lvl>
    <w:lvl w:ilvl="1" w:tplc="04130019" w:tentative="1">
      <w:start w:val="1"/>
      <w:numFmt w:val="lowerLetter"/>
      <w:lvlText w:val="%2."/>
      <w:lvlJc w:val="left"/>
      <w:pPr>
        <w:tabs>
          <w:tab w:val="num" w:pos="1140"/>
        </w:tabs>
        <w:ind w:left="1140" w:hanging="360"/>
      </w:pPr>
    </w:lvl>
    <w:lvl w:ilvl="2" w:tplc="0413001B" w:tentative="1">
      <w:start w:val="1"/>
      <w:numFmt w:val="lowerRoman"/>
      <w:lvlText w:val="%3."/>
      <w:lvlJc w:val="right"/>
      <w:pPr>
        <w:tabs>
          <w:tab w:val="num" w:pos="1860"/>
        </w:tabs>
        <w:ind w:left="1860" w:hanging="180"/>
      </w:pPr>
    </w:lvl>
    <w:lvl w:ilvl="3" w:tplc="0413000F" w:tentative="1">
      <w:start w:val="1"/>
      <w:numFmt w:val="decimal"/>
      <w:lvlText w:val="%4."/>
      <w:lvlJc w:val="left"/>
      <w:pPr>
        <w:tabs>
          <w:tab w:val="num" w:pos="2580"/>
        </w:tabs>
        <w:ind w:left="2580" w:hanging="360"/>
      </w:pPr>
    </w:lvl>
    <w:lvl w:ilvl="4" w:tplc="04130019" w:tentative="1">
      <w:start w:val="1"/>
      <w:numFmt w:val="lowerLetter"/>
      <w:lvlText w:val="%5."/>
      <w:lvlJc w:val="left"/>
      <w:pPr>
        <w:tabs>
          <w:tab w:val="num" w:pos="3300"/>
        </w:tabs>
        <w:ind w:left="3300" w:hanging="360"/>
      </w:pPr>
    </w:lvl>
    <w:lvl w:ilvl="5" w:tplc="0413001B" w:tentative="1">
      <w:start w:val="1"/>
      <w:numFmt w:val="lowerRoman"/>
      <w:lvlText w:val="%6."/>
      <w:lvlJc w:val="right"/>
      <w:pPr>
        <w:tabs>
          <w:tab w:val="num" w:pos="4020"/>
        </w:tabs>
        <w:ind w:left="4020" w:hanging="180"/>
      </w:pPr>
    </w:lvl>
    <w:lvl w:ilvl="6" w:tplc="0413000F" w:tentative="1">
      <w:start w:val="1"/>
      <w:numFmt w:val="decimal"/>
      <w:lvlText w:val="%7."/>
      <w:lvlJc w:val="left"/>
      <w:pPr>
        <w:tabs>
          <w:tab w:val="num" w:pos="4740"/>
        </w:tabs>
        <w:ind w:left="4740" w:hanging="360"/>
      </w:pPr>
    </w:lvl>
    <w:lvl w:ilvl="7" w:tplc="04130019" w:tentative="1">
      <w:start w:val="1"/>
      <w:numFmt w:val="lowerLetter"/>
      <w:lvlText w:val="%8."/>
      <w:lvlJc w:val="left"/>
      <w:pPr>
        <w:tabs>
          <w:tab w:val="num" w:pos="5460"/>
        </w:tabs>
        <w:ind w:left="5460" w:hanging="360"/>
      </w:pPr>
    </w:lvl>
    <w:lvl w:ilvl="8" w:tplc="0413001B" w:tentative="1">
      <w:start w:val="1"/>
      <w:numFmt w:val="lowerRoman"/>
      <w:lvlText w:val="%9."/>
      <w:lvlJc w:val="right"/>
      <w:pPr>
        <w:tabs>
          <w:tab w:val="num" w:pos="6180"/>
        </w:tabs>
        <w:ind w:left="6180" w:hanging="180"/>
      </w:pPr>
    </w:lvl>
  </w:abstractNum>
  <w:abstractNum w:abstractNumId="8" w15:restartNumberingAfterBreak="0">
    <w:nsid w:val="270A5ABD"/>
    <w:multiLevelType w:val="hybridMultilevel"/>
    <w:tmpl w:val="7854C814"/>
    <w:lvl w:ilvl="0" w:tplc="04130001">
      <w:start w:val="1"/>
      <w:numFmt w:val="bullet"/>
      <w:lvlText w:val=""/>
      <w:lvlJc w:val="left"/>
      <w:pPr>
        <w:ind w:left="720" w:hanging="360"/>
      </w:pPr>
      <w:rPr>
        <w:rFonts w:ascii="Symbol" w:hAnsi="Symbol" w:hint="default"/>
      </w:rPr>
    </w:lvl>
    <w:lvl w:ilvl="1" w:tplc="23548F06">
      <w:numFmt w:val="bullet"/>
      <w:lvlText w:val="·"/>
      <w:lvlJc w:val="left"/>
      <w:pPr>
        <w:ind w:left="1530" w:hanging="450"/>
      </w:pPr>
      <w:rPr>
        <w:rFonts w:ascii="Arial Narrow" w:eastAsia="Times New Roman" w:hAnsi="Arial Narrow" w:cs="Times New Roman"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739717D"/>
    <w:multiLevelType w:val="hybridMultilevel"/>
    <w:tmpl w:val="3B18781A"/>
    <w:lvl w:ilvl="0" w:tplc="D53CE158">
      <w:start w:val="1"/>
      <w:numFmt w:val="lowerLetter"/>
      <w:lvlText w:val="%1."/>
      <w:lvlJc w:val="left"/>
      <w:pPr>
        <w:tabs>
          <w:tab w:val="num" w:pos="420"/>
        </w:tabs>
        <w:ind w:left="4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2F730F9E"/>
    <w:multiLevelType w:val="hybridMultilevel"/>
    <w:tmpl w:val="1736D384"/>
    <w:lvl w:ilvl="0" w:tplc="807C882A">
      <w:start w:val="6"/>
      <w:numFmt w:val="lowerLetter"/>
      <w:lvlText w:val="%1."/>
      <w:lvlJc w:val="left"/>
      <w:pPr>
        <w:tabs>
          <w:tab w:val="num" w:pos="420"/>
        </w:tabs>
        <w:ind w:left="420" w:hanging="360"/>
      </w:pPr>
      <w:rPr>
        <w:rFonts w:hint="default"/>
      </w:rPr>
    </w:lvl>
    <w:lvl w:ilvl="1" w:tplc="04130019" w:tentative="1">
      <w:start w:val="1"/>
      <w:numFmt w:val="lowerLetter"/>
      <w:lvlText w:val="%2."/>
      <w:lvlJc w:val="left"/>
      <w:pPr>
        <w:tabs>
          <w:tab w:val="num" w:pos="1140"/>
        </w:tabs>
        <w:ind w:left="1140" w:hanging="360"/>
      </w:pPr>
    </w:lvl>
    <w:lvl w:ilvl="2" w:tplc="0413001B" w:tentative="1">
      <w:start w:val="1"/>
      <w:numFmt w:val="lowerRoman"/>
      <w:lvlText w:val="%3."/>
      <w:lvlJc w:val="right"/>
      <w:pPr>
        <w:tabs>
          <w:tab w:val="num" w:pos="1860"/>
        </w:tabs>
        <w:ind w:left="1860" w:hanging="180"/>
      </w:pPr>
    </w:lvl>
    <w:lvl w:ilvl="3" w:tplc="0413000F" w:tentative="1">
      <w:start w:val="1"/>
      <w:numFmt w:val="decimal"/>
      <w:lvlText w:val="%4."/>
      <w:lvlJc w:val="left"/>
      <w:pPr>
        <w:tabs>
          <w:tab w:val="num" w:pos="2580"/>
        </w:tabs>
        <w:ind w:left="2580" w:hanging="360"/>
      </w:pPr>
    </w:lvl>
    <w:lvl w:ilvl="4" w:tplc="04130019" w:tentative="1">
      <w:start w:val="1"/>
      <w:numFmt w:val="lowerLetter"/>
      <w:lvlText w:val="%5."/>
      <w:lvlJc w:val="left"/>
      <w:pPr>
        <w:tabs>
          <w:tab w:val="num" w:pos="3300"/>
        </w:tabs>
        <w:ind w:left="3300" w:hanging="360"/>
      </w:pPr>
    </w:lvl>
    <w:lvl w:ilvl="5" w:tplc="0413001B" w:tentative="1">
      <w:start w:val="1"/>
      <w:numFmt w:val="lowerRoman"/>
      <w:lvlText w:val="%6."/>
      <w:lvlJc w:val="right"/>
      <w:pPr>
        <w:tabs>
          <w:tab w:val="num" w:pos="4020"/>
        </w:tabs>
        <w:ind w:left="4020" w:hanging="180"/>
      </w:pPr>
    </w:lvl>
    <w:lvl w:ilvl="6" w:tplc="0413000F" w:tentative="1">
      <w:start w:val="1"/>
      <w:numFmt w:val="decimal"/>
      <w:lvlText w:val="%7."/>
      <w:lvlJc w:val="left"/>
      <w:pPr>
        <w:tabs>
          <w:tab w:val="num" w:pos="4740"/>
        </w:tabs>
        <w:ind w:left="4740" w:hanging="360"/>
      </w:pPr>
    </w:lvl>
    <w:lvl w:ilvl="7" w:tplc="04130019" w:tentative="1">
      <w:start w:val="1"/>
      <w:numFmt w:val="lowerLetter"/>
      <w:lvlText w:val="%8."/>
      <w:lvlJc w:val="left"/>
      <w:pPr>
        <w:tabs>
          <w:tab w:val="num" w:pos="5460"/>
        </w:tabs>
        <w:ind w:left="5460" w:hanging="360"/>
      </w:pPr>
    </w:lvl>
    <w:lvl w:ilvl="8" w:tplc="0413001B" w:tentative="1">
      <w:start w:val="1"/>
      <w:numFmt w:val="lowerRoman"/>
      <w:lvlText w:val="%9."/>
      <w:lvlJc w:val="right"/>
      <w:pPr>
        <w:tabs>
          <w:tab w:val="num" w:pos="6180"/>
        </w:tabs>
        <w:ind w:left="6180" w:hanging="180"/>
      </w:pPr>
    </w:lvl>
  </w:abstractNum>
  <w:abstractNum w:abstractNumId="11" w15:restartNumberingAfterBreak="0">
    <w:nsid w:val="36214B0A"/>
    <w:multiLevelType w:val="hybridMultilevel"/>
    <w:tmpl w:val="B088F16E"/>
    <w:lvl w:ilvl="0" w:tplc="E500B288">
      <w:start w:val="5"/>
      <w:numFmt w:val="bullet"/>
      <w:lvlText w:val="-"/>
      <w:lvlJc w:val="left"/>
      <w:pPr>
        <w:ind w:left="1800" w:hanging="360"/>
      </w:pPr>
      <w:rPr>
        <w:rFonts w:ascii="Calibri" w:eastAsia="Times New Roman" w:hAnsi="Calibri" w:hint="default"/>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3E1E36DA"/>
    <w:multiLevelType w:val="hybridMultilevel"/>
    <w:tmpl w:val="663EC4E0"/>
    <w:lvl w:ilvl="0" w:tplc="04130003">
      <w:start w:val="1"/>
      <w:numFmt w:val="bullet"/>
      <w:lvlText w:val="o"/>
      <w:lvlJc w:val="left"/>
      <w:pPr>
        <w:ind w:left="1440" w:hanging="360"/>
      </w:pPr>
      <w:rPr>
        <w:rFonts w:ascii="Courier New" w:hAnsi="Courier New" w:cs="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3" w15:restartNumberingAfterBreak="0">
    <w:nsid w:val="41F057DF"/>
    <w:multiLevelType w:val="hybridMultilevel"/>
    <w:tmpl w:val="D03C2786"/>
    <w:lvl w:ilvl="0" w:tplc="04130019">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4A07401E"/>
    <w:multiLevelType w:val="hybridMultilevel"/>
    <w:tmpl w:val="85DCB0FC"/>
    <w:lvl w:ilvl="0" w:tplc="D53CE158">
      <w:start w:val="1"/>
      <w:numFmt w:val="lowerLetter"/>
      <w:lvlText w:val="%1."/>
      <w:lvlJc w:val="left"/>
      <w:pPr>
        <w:tabs>
          <w:tab w:val="num" w:pos="420"/>
        </w:tabs>
        <w:ind w:left="420" w:hanging="360"/>
      </w:pPr>
      <w:rPr>
        <w:rFonts w:hint="default"/>
      </w:rPr>
    </w:lvl>
    <w:lvl w:ilvl="1" w:tplc="04130019" w:tentative="1">
      <w:start w:val="1"/>
      <w:numFmt w:val="lowerLetter"/>
      <w:lvlText w:val="%2."/>
      <w:lvlJc w:val="left"/>
      <w:pPr>
        <w:tabs>
          <w:tab w:val="num" w:pos="1140"/>
        </w:tabs>
        <w:ind w:left="1140" w:hanging="360"/>
      </w:pPr>
    </w:lvl>
    <w:lvl w:ilvl="2" w:tplc="0413001B" w:tentative="1">
      <w:start w:val="1"/>
      <w:numFmt w:val="lowerRoman"/>
      <w:lvlText w:val="%3."/>
      <w:lvlJc w:val="right"/>
      <w:pPr>
        <w:tabs>
          <w:tab w:val="num" w:pos="1860"/>
        </w:tabs>
        <w:ind w:left="1860" w:hanging="180"/>
      </w:pPr>
    </w:lvl>
    <w:lvl w:ilvl="3" w:tplc="0413000F" w:tentative="1">
      <w:start w:val="1"/>
      <w:numFmt w:val="decimal"/>
      <w:lvlText w:val="%4."/>
      <w:lvlJc w:val="left"/>
      <w:pPr>
        <w:tabs>
          <w:tab w:val="num" w:pos="2580"/>
        </w:tabs>
        <w:ind w:left="2580" w:hanging="360"/>
      </w:pPr>
    </w:lvl>
    <w:lvl w:ilvl="4" w:tplc="04130019" w:tentative="1">
      <w:start w:val="1"/>
      <w:numFmt w:val="lowerLetter"/>
      <w:lvlText w:val="%5."/>
      <w:lvlJc w:val="left"/>
      <w:pPr>
        <w:tabs>
          <w:tab w:val="num" w:pos="3300"/>
        </w:tabs>
        <w:ind w:left="3300" w:hanging="360"/>
      </w:pPr>
    </w:lvl>
    <w:lvl w:ilvl="5" w:tplc="0413001B" w:tentative="1">
      <w:start w:val="1"/>
      <w:numFmt w:val="lowerRoman"/>
      <w:lvlText w:val="%6."/>
      <w:lvlJc w:val="right"/>
      <w:pPr>
        <w:tabs>
          <w:tab w:val="num" w:pos="4020"/>
        </w:tabs>
        <w:ind w:left="4020" w:hanging="180"/>
      </w:pPr>
    </w:lvl>
    <w:lvl w:ilvl="6" w:tplc="0413000F" w:tentative="1">
      <w:start w:val="1"/>
      <w:numFmt w:val="decimal"/>
      <w:lvlText w:val="%7."/>
      <w:lvlJc w:val="left"/>
      <w:pPr>
        <w:tabs>
          <w:tab w:val="num" w:pos="4740"/>
        </w:tabs>
        <w:ind w:left="4740" w:hanging="360"/>
      </w:pPr>
    </w:lvl>
    <w:lvl w:ilvl="7" w:tplc="04130019" w:tentative="1">
      <w:start w:val="1"/>
      <w:numFmt w:val="lowerLetter"/>
      <w:lvlText w:val="%8."/>
      <w:lvlJc w:val="left"/>
      <w:pPr>
        <w:tabs>
          <w:tab w:val="num" w:pos="5460"/>
        </w:tabs>
        <w:ind w:left="5460" w:hanging="360"/>
      </w:pPr>
    </w:lvl>
    <w:lvl w:ilvl="8" w:tplc="0413001B" w:tentative="1">
      <w:start w:val="1"/>
      <w:numFmt w:val="lowerRoman"/>
      <w:lvlText w:val="%9."/>
      <w:lvlJc w:val="right"/>
      <w:pPr>
        <w:tabs>
          <w:tab w:val="num" w:pos="6180"/>
        </w:tabs>
        <w:ind w:left="6180" w:hanging="180"/>
      </w:pPr>
    </w:lvl>
  </w:abstractNum>
  <w:abstractNum w:abstractNumId="15" w15:restartNumberingAfterBreak="0">
    <w:nsid w:val="53681110"/>
    <w:multiLevelType w:val="hybridMultilevel"/>
    <w:tmpl w:val="308CEF0E"/>
    <w:lvl w:ilvl="0" w:tplc="04130019">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5FAB7357"/>
    <w:multiLevelType w:val="hybridMultilevel"/>
    <w:tmpl w:val="A446B27E"/>
    <w:lvl w:ilvl="0" w:tplc="D53CE158">
      <w:start w:val="1"/>
      <w:numFmt w:val="lowerLetter"/>
      <w:lvlText w:val="%1."/>
      <w:lvlJc w:val="left"/>
      <w:pPr>
        <w:tabs>
          <w:tab w:val="num" w:pos="420"/>
        </w:tabs>
        <w:ind w:left="420" w:hanging="360"/>
      </w:pPr>
      <w:rPr>
        <w:rFonts w:hint="default"/>
      </w:rPr>
    </w:lvl>
    <w:lvl w:ilvl="1" w:tplc="04130019" w:tentative="1">
      <w:start w:val="1"/>
      <w:numFmt w:val="lowerLetter"/>
      <w:lvlText w:val="%2."/>
      <w:lvlJc w:val="left"/>
      <w:pPr>
        <w:tabs>
          <w:tab w:val="num" w:pos="1140"/>
        </w:tabs>
        <w:ind w:left="1140" w:hanging="360"/>
      </w:pPr>
    </w:lvl>
    <w:lvl w:ilvl="2" w:tplc="0413001B" w:tentative="1">
      <w:start w:val="1"/>
      <w:numFmt w:val="lowerRoman"/>
      <w:lvlText w:val="%3."/>
      <w:lvlJc w:val="right"/>
      <w:pPr>
        <w:tabs>
          <w:tab w:val="num" w:pos="1860"/>
        </w:tabs>
        <w:ind w:left="1860" w:hanging="180"/>
      </w:pPr>
    </w:lvl>
    <w:lvl w:ilvl="3" w:tplc="0413000F" w:tentative="1">
      <w:start w:val="1"/>
      <w:numFmt w:val="decimal"/>
      <w:lvlText w:val="%4."/>
      <w:lvlJc w:val="left"/>
      <w:pPr>
        <w:tabs>
          <w:tab w:val="num" w:pos="2580"/>
        </w:tabs>
        <w:ind w:left="2580" w:hanging="360"/>
      </w:pPr>
    </w:lvl>
    <w:lvl w:ilvl="4" w:tplc="04130019" w:tentative="1">
      <w:start w:val="1"/>
      <w:numFmt w:val="lowerLetter"/>
      <w:lvlText w:val="%5."/>
      <w:lvlJc w:val="left"/>
      <w:pPr>
        <w:tabs>
          <w:tab w:val="num" w:pos="3300"/>
        </w:tabs>
        <w:ind w:left="3300" w:hanging="360"/>
      </w:pPr>
    </w:lvl>
    <w:lvl w:ilvl="5" w:tplc="0413001B" w:tentative="1">
      <w:start w:val="1"/>
      <w:numFmt w:val="lowerRoman"/>
      <w:lvlText w:val="%6."/>
      <w:lvlJc w:val="right"/>
      <w:pPr>
        <w:tabs>
          <w:tab w:val="num" w:pos="4020"/>
        </w:tabs>
        <w:ind w:left="4020" w:hanging="180"/>
      </w:pPr>
    </w:lvl>
    <w:lvl w:ilvl="6" w:tplc="0413000F" w:tentative="1">
      <w:start w:val="1"/>
      <w:numFmt w:val="decimal"/>
      <w:lvlText w:val="%7."/>
      <w:lvlJc w:val="left"/>
      <w:pPr>
        <w:tabs>
          <w:tab w:val="num" w:pos="4740"/>
        </w:tabs>
        <w:ind w:left="4740" w:hanging="360"/>
      </w:pPr>
    </w:lvl>
    <w:lvl w:ilvl="7" w:tplc="04130019" w:tentative="1">
      <w:start w:val="1"/>
      <w:numFmt w:val="lowerLetter"/>
      <w:lvlText w:val="%8."/>
      <w:lvlJc w:val="left"/>
      <w:pPr>
        <w:tabs>
          <w:tab w:val="num" w:pos="5460"/>
        </w:tabs>
        <w:ind w:left="5460" w:hanging="360"/>
      </w:pPr>
    </w:lvl>
    <w:lvl w:ilvl="8" w:tplc="0413001B" w:tentative="1">
      <w:start w:val="1"/>
      <w:numFmt w:val="lowerRoman"/>
      <w:lvlText w:val="%9."/>
      <w:lvlJc w:val="right"/>
      <w:pPr>
        <w:tabs>
          <w:tab w:val="num" w:pos="6180"/>
        </w:tabs>
        <w:ind w:left="6180" w:hanging="180"/>
      </w:pPr>
    </w:lvl>
  </w:abstractNum>
  <w:abstractNum w:abstractNumId="17" w15:restartNumberingAfterBreak="0">
    <w:nsid w:val="638110DC"/>
    <w:multiLevelType w:val="hybridMultilevel"/>
    <w:tmpl w:val="7342318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15:restartNumberingAfterBreak="0">
    <w:nsid w:val="6F0A343F"/>
    <w:multiLevelType w:val="hybridMultilevel"/>
    <w:tmpl w:val="825A1B9A"/>
    <w:lvl w:ilvl="0" w:tplc="04130019">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7C3C52AE"/>
    <w:multiLevelType w:val="hybridMultilevel"/>
    <w:tmpl w:val="23D289F2"/>
    <w:lvl w:ilvl="0" w:tplc="04130001">
      <w:numFmt w:val="bullet"/>
      <w:lvlText w:val=""/>
      <w:lvlJc w:val="left"/>
      <w:pPr>
        <w:tabs>
          <w:tab w:val="num" w:pos="720"/>
        </w:tabs>
        <w:ind w:left="720" w:hanging="360"/>
      </w:pPr>
      <w:rPr>
        <w:rFonts w:ascii="Symbol" w:eastAsia="Times New Roman" w:hAnsi="Symbol"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16cid:durableId="2024352724">
    <w:abstractNumId w:val="18"/>
  </w:num>
  <w:num w:numId="2" w16cid:durableId="602424220">
    <w:abstractNumId w:val="15"/>
  </w:num>
  <w:num w:numId="3" w16cid:durableId="21561544">
    <w:abstractNumId w:val="13"/>
  </w:num>
  <w:num w:numId="4" w16cid:durableId="915825038">
    <w:abstractNumId w:val="5"/>
  </w:num>
  <w:num w:numId="5" w16cid:durableId="1287197711">
    <w:abstractNumId w:val="14"/>
  </w:num>
  <w:num w:numId="6" w16cid:durableId="633416095">
    <w:abstractNumId w:val="10"/>
  </w:num>
  <w:num w:numId="7" w16cid:durableId="1785419417">
    <w:abstractNumId w:val="0"/>
  </w:num>
  <w:num w:numId="8" w16cid:durableId="1965573731">
    <w:abstractNumId w:val="6"/>
  </w:num>
  <w:num w:numId="9" w16cid:durableId="34045300">
    <w:abstractNumId w:val="9"/>
  </w:num>
  <w:num w:numId="10" w16cid:durableId="701785968">
    <w:abstractNumId w:val="16"/>
  </w:num>
  <w:num w:numId="11" w16cid:durableId="330185417">
    <w:abstractNumId w:val="3"/>
  </w:num>
  <w:num w:numId="12" w16cid:durableId="1892883328">
    <w:abstractNumId w:val="7"/>
  </w:num>
  <w:num w:numId="13" w16cid:durableId="641931789">
    <w:abstractNumId w:val="19"/>
  </w:num>
  <w:num w:numId="14" w16cid:durableId="723331602">
    <w:abstractNumId w:val="2"/>
  </w:num>
  <w:num w:numId="15" w16cid:durableId="833111512">
    <w:abstractNumId w:val="17"/>
  </w:num>
  <w:num w:numId="16" w16cid:durableId="828907500">
    <w:abstractNumId w:val="8"/>
  </w:num>
  <w:num w:numId="17" w16cid:durableId="1354189010">
    <w:abstractNumId w:val="12"/>
  </w:num>
  <w:num w:numId="18" w16cid:durableId="1647008686">
    <w:abstractNumId w:val="4"/>
  </w:num>
  <w:num w:numId="19" w16cid:durableId="1725710836">
    <w:abstractNumId w:val="1"/>
  </w:num>
  <w:num w:numId="20" w16cid:durableId="186620706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 Blokvoord">
    <w15:presenceInfo w15:providerId="Windows Live" w15:userId="006d12ad3be698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096"/>
    <w:rsid w:val="0000289A"/>
    <w:rsid w:val="000479E6"/>
    <w:rsid w:val="000507C1"/>
    <w:rsid w:val="00053E31"/>
    <w:rsid w:val="00060780"/>
    <w:rsid w:val="00062BB4"/>
    <w:rsid w:val="0006650C"/>
    <w:rsid w:val="00067E3B"/>
    <w:rsid w:val="00070F7B"/>
    <w:rsid w:val="00081A6B"/>
    <w:rsid w:val="00083286"/>
    <w:rsid w:val="0008797B"/>
    <w:rsid w:val="000954B0"/>
    <w:rsid w:val="00097BD8"/>
    <w:rsid w:val="000A0BD5"/>
    <w:rsid w:val="000A114B"/>
    <w:rsid w:val="000C3A28"/>
    <w:rsid w:val="000C782F"/>
    <w:rsid w:val="000D0D9B"/>
    <w:rsid w:val="000D4FAF"/>
    <w:rsid w:val="000E19B0"/>
    <w:rsid w:val="001004C7"/>
    <w:rsid w:val="00116B56"/>
    <w:rsid w:val="00122FAB"/>
    <w:rsid w:val="001364C1"/>
    <w:rsid w:val="00145BC5"/>
    <w:rsid w:val="00150D10"/>
    <w:rsid w:val="00151EFB"/>
    <w:rsid w:val="00156FFD"/>
    <w:rsid w:val="00165DED"/>
    <w:rsid w:val="00166FCB"/>
    <w:rsid w:val="00171472"/>
    <w:rsid w:val="001759D2"/>
    <w:rsid w:val="00195230"/>
    <w:rsid w:val="001A44DC"/>
    <w:rsid w:val="001B268E"/>
    <w:rsid w:val="001B3E97"/>
    <w:rsid w:val="001B7FA7"/>
    <w:rsid w:val="001C73E5"/>
    <w:rsid w:val="001D0D62"/>
    <w:rsid w:val="001E7556"/>
    <w:rsid w:val="002038E5"/>
    <w:rsid w:val="0021402E"/>
    <w:rsid w:val="00215491"/>
    <w:rsid w:val="00215726"/>
    <w:rsid w:val="0021795C"/>
    <w:rsid w:val="0023765A"/>
    <w:rsid w:val="00237E06"/>
    <w:rsid w:val="002557DD"/>
    <w:rsid w:val="00255F57"/>
    <w:rsid w:val="00256E02"/>
    <w:rsid w:val="002608AB"/>
    <w:rsid w:val="00263F31"/>
    <w:rsid w:val="002651AF"/>
    <w:rsid w:val="002651F9"/>
    <w:rsid w:val="002707DB"/>
    <w:rsid w:val="0027335B"/>
    <w:rsid w:val="002777AD"/>
    <w:rsid w:val="00280E43"/>
    <w:rsid w:val="00295A2E"/>
    <w:rsid w:val="002A1CD5"/>
    <w:rsid w:val="002B005F"/>
    <w:rsid w:val="002C6F5E"/>
    <w:rsid w:val="002D0A23"/>
    <w:rsid w:val="002D3DF9"/>
    <w:rsid w:val="002E0549"/>
    <w:rsid w:val="002E056B"/>
    <w:rsid w:val="002E5E17"/>
    <w:rsid w:val="002E706E"/>
    <w:rsid w:val="002F576C"/>
    <w:rsid w:val="002F6CA4"/>
    <w:rsid w:val="003022EC"/>
    <w:rsid w:val="0032010C"/>
    <w:rsid w:val="00321674"/>
    <w:rsid w:val="00324BE7"/>
    <w:rsid w:val="00331AA5"/>
    <w:rsid w:val="003562F1"/>
    <w:rsid w:val="003605FE"/>
    <w:rsid w:val="003645D3"/>
    <w:rsid w:val="00366055"/>
    <w:rsid w:val="0037289E"/>
    <w:rsid w:val="003745E0"/>
    <w:rsid w:val="0037554C"/>
    <w:rsid w:val="003908C8"/>
    <w:rsid w:val="003962ED"/>
    <w:rsid w:val="003A05EF"/>
    <w:rsid w:val="003A5CB7"/>
    <w:rsid w:val="003A73BA"/>
    <w:rsid w:val="003B6A7F"/>
    <w:rsid w:val="003C5B08"/>
    <w:rsid w:val="003C7803"/>
    <w:rsid w:val="003D08B3"/>
    <w:rsid w:val="003D1FBE"/>
    <w:rsid w:val="003D7BE3"/>
    <w:rsid w:val="003E5C5F"/>
    <w:rsid w:val="003F71AC"/>
    <w:rsid w:val="003F72BF"/>
    <w:rsid w:val="00403877"/>
    <w:rsid w:val="00403D6F"/>
    <w:rsid w:val="00411EB7"/>
    <w:rsid w:val="004149B2"/>
    <w:rsid w:val="00417B46"/>
    <w:rsid w:val="00433CAA"/>
    <w:rsid w:val="00434172"/>
    <w:rsid w:val="00442DA9"/>
    <w:rsid w:val="00444D74"/>
    <w:rsid w:val="00450BB9"/>
    <w:rsid w:val="004537C3"/>
    <w:rsid w:val="00453B2B"/>
    <w:rsid w:val="004554C0"/>
    <w:rsid w:val="00460856"/>
    <w:rsid w:val="00463C56"/>
    <w:rsid w:val="00467981"/>
    <w:rsid w:val="00471767"/>
    <w:rsid w:val="00476371"/>
    <w:rsid w:val="004902AA"/>
    <w:rsid w:val="004B191C"/>
    <w:rsid w:val="004B27CB"/>
    <w:rsid w:val="004B6DE7"/>
    <w:rsid w:val="004C318C"/>
    <w:rsid w:val="004C68F6"/>
    <w:rsid w:val="004D4A20"/>
    <w:rsid w:val="004D6583"/>
    <w:rsid w:val="004D7B2E"/>
    <w:rsid w:val="005001C1"/>
    <w:rsid w:val="00505625"/>
    <w:rsid w:val="00540ADF"/>
    <w:rsid w:val="00544712"/>
    <w:rsid w:val="00544EE6"/>
    <w:rsid w:val="0054519E"/>
    <w:rsid w:val="00551667"/>
    <w:rsid w:val="00573A45"/>
    <w:rsid w:val="005768DA"/>
    <w:rsid w:val="00583C3E"/>
    <w:rsid w:val="005A049B"/>
    <w:rsid w:val="005A0855"/>
    <w:rsid w:val="005A1C22"/>
    <w:rsid w:val="005A37E3"/>
    <w:rsid w:val="005B21C8"/>
    <w:rsid w:val="005B4974"/>
    <w:rsid w:val="005C036B"/>
    <w:rsid w:val="005C714D"/>
    <w:rsid w:val="005D47FC"/>
    <w:rsid w:val="005D5CB5"/>
    <w:rsid w:val="005E313B"/>
    <w:rsid w:val="005E4F75"/>
    <w:rsid w:val="005E5BA3"/>
    <w:rsid w:val="005F068C"/>
    <w:rsid w:val="005F1122"/>
    <w:rsid w:val="005F47BC"/>
    <w:rsid w:val="005F7D59"/>
    <w:rsid w:val="006006EE"/>
    <w:rsid w:val="00623FA6"/>
    <w:rsid w:val="00625709"/>
    <w:rsid w:val="0062764D"/>
    <w:rsid w:val="00630B6A"/>
    <w:rsid w:val="006412D4"/>
    <w:rsid w:val="00650D9B"/>
    <w:rsid w:val="00652435"/>
    <w:rsid w:val="00655F2E"/>
    <w:rsid w:val="006621FB"/>
    <w:rsid w:val="00665853"/>
    <w:rsid w:val="00670096"/>
    <w:rsid w:val="0068366D"/>
    <w:rsid w:val="0068425E"/>
    <w:rsid w:val="00691C76"/>
    <w:rsid w:val="00693A37"/>
    <w:rsid w:val="006951B9"/>
    <w:rsid w:val="006A0A70"/>
    <w:rsid w:val="006A0E73"/>
    <w:rsid w:val="006A5EA5"/>
    <w:rsid w:val="006B2B96"/>
    <w:rsid w:val="006C32F4"/>
    <w:rsid w:val="006D4239"/>
    <w:rsid w:val="006D7480"/>
    <w:rsid w:val="006E4CC2"/>
    <w:rsid w:val="006E7610"/>
    <w:rsid w:val="0070043D"/>
    <w:rsid w:val="00703A04"/>
    <w:rsid w:val="00706D5F"/>
    <w:rsid w:val="007115F0"/>
    <w:rsid w:val="00713AF2"/>
    <w:rsid w:val="0071593F"/>
    <w:rsid w:val="0072043E"/>
    <w:rsid w:val="00724C8A"/>
    <w:rsid w:val="0072668F"/>
    <w:rsid w:val="0073332B"/>
    <w:rsid w:val="00740010"/>
    <w:rsid w:val="00740617"/>
    <w:rsid w:val="0074324A"/>
    <w:rsid w:val="0075698B"/>
    <w:rsid w:val="00762441"/>
    <w:rsid w:val="00791456"/>
    <w:rsid w:val="00794902"/>
    <w:rsid w:val="007957BD"/>
    <w:rsid w:val="007A056A"/>
    <w:rsid w:val="007A14F4"/>
    <w:rsid w:val="007A2C7E"/>
    <w:rsid w:val="007A41B7"/>
    <w:rsid w:val="007C00AC"/>
    <w:rsid w:val="007C2F38"/>
    <w:rsid w:val="007C4CC3"/>
    <w:rsid w:val="007C51BE"/>
    <w:rsid w:val="007C5814"/>
    <w:rsid w:val="007E32B3"/>
    <w:rsid w:val="007E5A44"/>
    <w:rsid w:val="007F22A1"/>
    <w:rsid w:val="00800D02"/>
    <w:rsid w:val="0080116E"/>
    <w:rsid w:val="00801F01"/>
    <w:rsid w:val="00811C11"/>
    <w:rsid w:val="00812A6A"/>
    <w:rsid w:val="00816439"/>
    <w:rsid w:val="00827137"/>
    <w:rsid w:val="00831AFF"/>
    <w:rsid w:val="008547ED"/>
    <w:rsid w:val="00857030"/>
    <w:rsid w:val="0086028A"/>
    <w:rsid w:val="00861CF9"/>
    <w:rsid w:val="00863C9A"/>
    <w:rsid w:val="00864A1C"/>
    <w:rsid w:val="00867252"/>
    <w:rsid w:val="008678A3"/>
    <w:rsid w:val="00870E41"/>
    <w:rsid w:val="0087658C"/>
    <w:rsid w:val="00881C34"/>
    <w:rsid w:val="00892473"/>
    <w:rsid w:val="008A16CC"/>
    <w:rsid w:val="008B3B26"/>
    <w:rsid w:val="008B7852"/>
    <w:rsid w:val="008C10A3"/>
    <w:rsid w:val="008C137B"/>
    <w:rsid w:val="008C3B97"/>
    <w:rsid w:val="008D054F"/>
    <w:rsid w:val="008E22C8"/>
    <w:rsid w:val="008F69EC"/>
    <w:rsid w:val="00904412"/>
    <w:rsid w:val="0090592D"/>
    <w:rsid w:val="00907E30"/>
    <w:rsid w:val="0091712D"/>
    <w:rsid w:val="009217C2"/>
    <w:rsid w:val="00934AD5"/>
    <w:rsid w:val="00943521"/>
    <w:rsid w:val="00953B7D"/>
    <w:rsid w:val="00965566"/>
    <w:rsid w:val="00966B2F"/>
    <w:rsid w:val="00980523"/>
    <w:rsid w:val="00986B73"/>
    <w:rsid w:val="00987D88"/>
    <w:rsid w:val="00991B80"/>
    <w:rsid w:val="009A1BEB"/>
    <w:rsid w:val="009A2B30"/>
    <w:rsid w:val="009A5A25"/>
    <w:rsid w:val="009B6EA4"/>
    <w:rsid w:val="009C2BCC"/>
    <w:rsid w:val="009C6913"/>
    <w:rsid w:val="009C6A11"/>
    <w:rsid w:val="009D206D"/>
    <w:rsid w:val="009D7808"/>
    <w:rsid w:val="009E3A3E"/>
    <w:rsid w:val="009E6FF1"/>
    <w:rsid w:val="009E72BD"/>
    <w:rsid w:val="009F0BC6"/>
    <w:rsid w:val="00A01EDA"/>
    <w:rsid w:val="00A06B32"/>
    <w:rsid w:val="00A241B8"/>
    <w:rsid w:val="00A32868"/>
    <w:rsid w:val="00A37894"/>
    <w:rsid w:val="00A37AB7"/>
    <w:rsid w:val="00A42867"/>
    <w:rsid w:val="00A428D1"/>
    <w:rsid w:val="00A436FE"/>
    <w:rsid w:val="00A51358"/>
    <w:rsid w:val="00A51D8D"/>
    <w:rsid w:val="00A561DE"/>
    <w:rsid w:val="00A5620A"/>
    <w:rsid w:val="00A65AA1"/>
    <w:rsid w:val="00A6723B"/>
    <w:rsid w:val="00A67349"/>
    <w:rsid w:val="00A67558"/>
    <w:rsid w:val="00A70A5B"/>
    <w:rsid w:val="00A8115D"/>
    <w:rsid w:val="00A84D4C"/>
    <w:rsid w:val="00A87B3D"/>
    <w:rsid w:val="00A91CAC"/>
    <w:rsid w:val="00AA0A4C"/>
    <w:rsid w:val="00AA1139"/>
    <w:rsid w:val="00AA6897"/>
    <w:rsid w:val="00AB5466"/>
    <w:rsid w:val="00AB7EC7"/>
    <w:rsid w:val="00AC42AD"/>
    <w:rsid w:val="00AC4B9F"/>
    <w:rsid w:val="00AC7478"/>
    <w:rsid w:val="00AC7A23"/>
    <w:rsid w:val="00AE092C"/>
    <w:rsid w:val="00AE18CD"/>
    <w:rsid w:val="00AE6505"/>
    <w:rsid w:val="00B01D51"/>
    <w:rsid w:val="00B06B70"/>
    <w:rsid w:val="00B06F06"/>
    <w:rsid w:val="00B07DCF"/>
    <w:rsid w:val="00B152FE"/>
    <w:rsid w:val="00B212D4"/>
    <w:rsid w:val="00B224B7"/>
    <w:rsid w:val="00B23886"/>
    <w:rsid w:val="00B23EAC"/>
    <w:rsid w:val="00B25D14"/>
    <w:rsid w:val="00B32147"/>
    <w:rsid w:val="00B60DF1"/>
    <w:rsid w:val="00B611D9"/>
    <w:rsid w:val="00B65533"/>
    <w:rsid w:val="00B72C0F"/>
    <w:rsid w:val="00B740E9"/>
    <w:rsid w:val="00B83C34"/>
    <w:rsid w:val="00B97B1F"/>
    <w:rsid w:val="00BA5837"/>
    <w:rsid w:val="00BB2340"/>
    <w:rsid w:val="00BB330F"/>
    <w:rsid w:val="00BB424F"/>
    <w:rsid w:val="00BB4D4F"/>
    <w:rsid w:val="00BB767A"/>
    <w:rsid w:val="00BC0DC8"/>
    <w:rsid w:val="00BC25AC"/>
    <w:rsid w:val="00BC45DD"/>
    <w:rsid w:val="00BC6090"/>
    <w:rsid w:val="00BD3691"/>
    <w:rsid w:val="00BD56F2"/>
    <w:rsid w:val="00BD6C13"/>
    <w:rsid w:val="00BD7952"/>
    <w:rsid w:val="00BE1A6B"/>
    <w:rsid w:val="00BE638A"/>
    <w:rsid w:val="00BF665F"/>
    <w:rsid w:val="00C0046C"/>
    <w:rsid w:val="00C00E6A"/>
    <w:rsid w:val="00C03A3F"/>
    <w:rsid w:val="00C04A03"/>
    <w:rsid w:val="00C11196"/>
    <w:rsid w:val="00C12166"/>
    <w:rsid w:val="00C13A50"/>
    <w:rsid w:val="00C276D6"/>
    <w:rsid w:val="00C425ED"/>
    <w:rsid w:val="00C46009"/>
    <w:rsid w:val="00C50ED3"/>
    <w:rsid w:val="00C51E5F"/>
    <w:rsid w:val="00C52CCC"/>
    <w:rsid w:val="00C621D9"/>
    <w:rsid w:val="00C66A38"/>
    <w:rsid w:val="00C7421C"/>
    <w:rsid w:val="00C821AB"/>
    <w:rsid w:val="00C82C07"/>
    <w:rsid w:val="00C87BAF"/>
    <w:rsid w:val="00CA0A21"/>
    <w:rsid w:val="00CA2DA0"/>
    <w:rsid w:val="00CA7676"/>
    <w:rsid w:val="00CB3A56"/>
    <w:rsid w:val="00CC0B24"/>
    <w:rsid w:val="00CC4BE7"/>
    <w:rsid w:val="00CD02A5"/>
    <w:rsid w:val="00CD48FD"/>
    <w:rsid w:val="00CD72FD"/>
    <w:rsid w:val="00CD7ED4"/>
    <w:rsid w:val="00CE103A"/>
    <w:rsid w:val="00CE79A4"/>
    <w:rsid w:val="00D00973"/>
    <w:rsid w:val="00D00C10"/>
    <w:rsid w:val="00D0568A"/>
    <w:rsid w:val="00D06A1E"/>
    <w:rsid w:val="00D129DB"/>
    <w:rsid w:val="00D17ED1"/>
    <w:rsid w:val="00D228E2"/>
    <w:rsid w:val="00D23F37"/>
    <w:rsid w:val="00D31082"/>
    <w:rsid w:val="00D35959"/>
    <w:rsid w:val="00D417C7"/>
    <w:rsid w:val="00D42A72"/>
    <w:rsid w:val="00D44FB8"/>
    <w:rsid w:val="00D46CAB"/>
    <w:rsid w:val="00D4788A"/>
    <w:rsid w:val="00D527D4"/>
    <w:rsid w:val="00D673F9"/>
    <w:rsid w:val="00D7028F"/>
    <w:rsid w:val="00D70DFC"/>
    <w:rsid w:val="00D772DE"/>
    <w:rsid w:val="00D850FC"/>
    <w:rsid w:val="00D903DD"/>
    <w:rsid w:val="00D91834"/>
    <w:rsid w:val="00D95A3A"/>
    <w:rsid w:val="00D96206"/>
    <w:rsid w:val="00DA10AD"/>
    <w:rsid w:val="00DA2E33"/>
    <w:rsid w:val="00DA3A47"/>
    <w:rsid w:val="00DA4280"/>
    <w:rsid w:val="00DA57CA"/>
    <w:rsid w:val="00DB7855"/>
    <w:rsid w:val="00DC42EC"/>
    <w:rsid w:val="00DD0C3F"/>
    <w:rsid w:val="00DD44B5"/>
    <w:rsid w:val="00DD4606"/>
    <w:rsid w:val="00DD7CA3"/>
    <w:rsid w:val="00DE14AE"/>
    <w:rsid w:val="00DE7875"/>
    <w:rsid w:val="00E01CDD"/>
    <w:rsid w:val="00E074E1"/>
    <w:rsid w:val="00E10246"/>
    <w:rsid w:val="00E10DD3"/>
    <w:rsid w:val="00E25792"/>
    <w:rsid w:val="00E534B3"/>
    <w:rsid w:val="00E551AF"/>
    <w:rsid w:val="00E64A4F"/>
    <w:rsid w:val="00E71CA3"/>
    <w:rsid w:val="00E80D48"/>
    <w:rsid w:val="00E8471D"/>
    <w:rsid w:val="00EA192B"/>
    <w:rsid w:val="00EA5561"/>
    <w:rsid w:val="00EA570B"/>
    <w:rsid w:val="00EA5909"/>
    <w:rsid w:val="00EA6E22"/>
    <w:rsid w:val="00EB56F5"/>
    <w:rsid w:val="00EB5C11"/>
    <w:rsid w:val="00EC1201"/>
    <w:rsid w:val="00EC1C16"/>
    <w:rsid w:val="00EC1CCA"/>
    <w:rsid w:val="00EC54B5"/>
    <w:rsid w:val="00ED664D"/>
    <w:rsid w:val="00EE6077"/>
    <w:rsid w:val="00EF16D4"/>
    <w:rsid w:val="00EF16DC"/>
    <w:rsid w:val="00EF2F15"/>
    <w:rsid w:val="00F060A8"/>
    <w:rsid w:val="00F07D32"/>
    <w:rsid w:val="00F103A9"/>
    <w:rsid w:val="00F12D4F"/>
    <w:rsid w:val="00F1603D"/>
    <w:rsid w:val="00F25FB1"/>
    <w:rsid w:val="00F316F4"/>
    <w:rsid w:val="00F5133B"/>
    <w:rsid w:val="00F553F9"/>
    <w:rsid w:val="00F60F45"/>
    <w:rsid w:val="00F648CD"/>
    <w:rsid w:val="00F66B66"/>
    <w:rsid w:val="00F726D5"/>
    <w:rsid w:val="00F9762B"/>
    <w:rsid w:val="00FA2ED5"/>
    <w:rsid w:val="00FA56AB"/>
    <w:rsid w:val="00FA6CBE"/>
    <w:rsid w:val="00FB00D6"/>
    <w:rsid w:val="00FC02C3"/>
    <w:rsid w:val="00FC2527"/>
    <w:rsid w:val="00FC63EC"/>
    <w:rsid w:val="00FC69DE"/>
    <w:rsid w:val="00FD1E40"/>
    <w:rsid w:val="00FD2902"/>
    <w:rsid w:val="00FD666A"/>
    <w:rsid w:val="00FD735F"/>
    <w:rsid w:val="00FE1A8F"/>
    <w:rsid w:val="00FF6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67A27A"/>
  <w15:chartTrackingRefBased/>
  <w15:docId w15:val="{DD5C8E2B-55AD-47CC-868D-9D3848FC7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1122"/>
    <w:pPr>
      <w:spacing w:line="323" w:lineRule="atLeast"/>
    </w:pPr>
    <w:rPr>
      <w:rFonts w:ascii="Arial" w:hAnsi="Arial"/>
      <w:sz w:val="19"/>
      <w:szCs w:val="24"/>
      <w:lang w:val="nl-NL" w:eastAsia="nl-NL"/>
    </w:rPr>
  </w:style>
  <w:style w:type="paragraph" w:styleId="Kop1">
    <w:name w:val="heading 1"/>
    <w:basedOn w:val="Standaard"/>
    <w:next w:val="Standaard"/>
    <w:link w:val="Kop1Char"/>
    <w:qFormat/>
    <w:rsid w:val="004537C3"/>
    <w:pPr>
      <w:keepNext/>
      <w:spacing w:before="240" w:after="60"/>
      <w:outlineLvl w:val="0"/>
    </w:pPr>
    <w:rPr>
      <w:rFonts w:ascii="Cambria" w:hAnsi="Cambria"/>
      <w:b/>
      <w:bCs/>
      <w:kern w:val="32"/>
      <w:sz w:val="32"/>
      <w:szCs w:val="32"/>
    </w:rPr>
  </w:style>
  <w:style w:type="paragraph" w:styleId="Kop4">
    <w:name w:val="heading 4"/>
    <w:basedOn w:val="Standaard"/>
    <w:next w:val="Standaard"/>
    <w:link w:val="Kop4Char"/>
    <w:qFormat/>
    <w:rsid w:val="00E8471D"/>
    <w:pPr>
      <w:keepNext/>
      <w:spacing w:line="240" w:lineRule="auto"/>
      <w:outlineLvl w:val="3"/>
    </w:pPr>
    <w:rPr>
      <w:rFonts w:cs="Arial"/>
      <w:i/>
      <w:iCs/>
      <w:color w:val="FF0000"/>
      <w:sz w:val="18"/>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rsid w:val="00670096"/>
    <w:pPr>
      <w:tabs>
        <w:tab w:val="center" w:pos="4536"/>
        <w:tab w:val="right" w:pos="9072"/>
      </w:tabs>
    </w:pPr>
  </w:style>
  <w:style w:type="paragraph" w:styleId="Voettekst">
    <w:name w:val="footer"/>
    <w:basedOn w:val="Standaard"/>
    <w:link w:val="VoettekstChar"/>
    <w:rsid w:val="00670096"/>
    <w:pPr>
      <w:tabs>
        <w:tab w:val="center" w:pos="4536"/>
        <w:tab w:val="right" w:pos="9072"/>
      </w:tabs>
    </w:pPr>
  </w:style>
  <w:style w:type="table" w:styleId="Tabelraster">
    <w:name w:val="Table Grid"/>
    <w:basedOn w:val="Standaardtabel"/>
    <w:rsid w:val="00670096"/>
    <w:pPr>
      <w:spacing w:line="323"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rsid w:val="007A14F4"/>
    <w:pPr>
      <w:spacing w:before="100" w:beforeAutospacing="1" w:after="100" w:afterAutospacing="1" w:line="210" w:lineRule="atLeast"/>
    </w:pPr>
    <w:rPr>
      <w:rFonts w:ascii="Verdana" w:hAnsi="Verdana"/>
      <w:color w:val="047080"/>
      <w:sz w:val="17"/>
      <w:szCs w:val="17"/>
    </w:rPr>
  </w:style>
  <w:style w:type="character" w:styleId="Zwaar">
    <w:name w:val="Strong"/>
    <w:qFormat/>
    <w:rsid w:val="007A14F4"/>
    <w:rPr>
      <w:b/>
      <w:bCs/>
    </w:rPr>
  </w:style>
  <w:style w:type="character" w:styleId="Paginanummer">
    <w:name w:val="page number"/>
    <w:basedOn w:val="Standaardalinea-lettertype"/>
    <w:rsid w:val="006A5EA5"/>
  </w:style>
  <w:style w:type="character" w:customStyle="1" w:styleId="KoptekstChar">
    <w:name w:val="Koptekst Char"/>
    <w:link w:val="Koptekst"/>
    <w:rsid w:val="00EE6077"/>
    <w:rPr>
      <w:rFonts w:ascii="Arial" w:hAnsi="Arial"/>
      <w:sz w:val="19"/>
      <w:szCs w:val="24"/>
    </w:rPr>
  </w:style>
  <w:style w:type="character" w:customStyle="1" w:styleId="Kop4Char">
    <w:name w:val="Kop 4 Char"/>
    <w:link w:val="Kop4"/>
    <w:rsid w:val="00E8471D"/>
    <w:rPr>
      <w:rFonts w:ascii="Arial" w:hAnsi="Arial" w:cs="Arial"/>
      <w:i/>
      <w:iCs/>
      <w:color w:val="FF0000"/>
      <w:sz w:val="18"/>
    </w:rPr>
  </w:style>
  <w:style w:type="paragraph" w:styleId="Plattetekst">
    <w:name w:val="Body Text"/>
    <w:basedOn w:val="Standaard"/>
    <w:link w:val="PlattetekstChar"/>
    <w:rsid w:val="00E8471D"/>
    <w:pPr>
      <w:spacing w:line="240" w:lineRule="auto"/>
      <w:jc w:val="both"/>
    </w:pPr>
    <w:rPr>
      <w:rFonts w:cs="Arial"/>
      <w:sz w:val="20"/>
      <w:szCs w:val="20"/>
    </w:rPr>
  </w:style>
  <w:style w:type="character" w:customStyle="1" w:styleId="PlattetekstChar">
    <w:name w:val="Platte tekst Char"/>
    <w:link w:val="Plattetekst"/>
    <w:rsid w:val="00E8471D"/>
    <w:rPr>
      <w:rFonts w:ascii="Arial" w:hAnsi="Arial" w:cs="Arial"/>
    </w:rPr>
  </w:style>
  <w:style w:type="paragraph" w:styleId="Lijstalinea">
    <w:name w:val="List Paragraph"/>
    <w:basedOn w:val="Standaard"/>
    <w:uiPriority w:val="99"/>
    <w:qFormat/>
    <w:rsid w:val="00652435"/>
    <w:pPr>
      <w:spacing w:line="240" w:lineRule="auto"/>
      <w:ind w:left="720"/>
    </w:pPr>
    <w:rPr>
      <w:rFonts w:ascii="Calibri" w:hAnsi="Calibri"/>
      <w:sz w:val="22"/>
      <w:szCs w:val="22"/>
    </w:rPr>
  </w:style>
  <w:style w:type="character" w:customStyle="1" w:styleId="Kop1Char">
    <w:name w:val="Kop 1 Char"/>
    <w:link w:val="Kop1"/>
    <w:rsid w:val="004537C3"/>
    <w:rPr>
      <w:rFonts w:ascii="Cambria" w:eastAsia="Times New Roman" w:hAnsi="Cambria" w:cs="Times New Roman"/>
      <w:b/>
      <w:bCs/>
      <w:kern w:val="32"/>
      <w:sz w:val="32"/>
      <w:szCs w:val="32"/>
    </w:rPr>
  </w:style>
  <w:style w:type="character" w:customStyle="1" w:styleId="shorttext">
    <w:name w:val="short_text"/>
    <w:rsid w:val="00FD666A"/>
  </w:style>
  <w:style w:type="character" w:customStyle="1" w:styleId="VoettekstChar">
    <w:name w:val="Voettekst Char"/>
    <w:link w:val="Voettekst"/>
    <w:rsid w:val="00827137"/>
    <w:rPr>
      <w:rFonts w:ascii="Arial" w:hAnsi="Arial"/>
      <w:sz w:val="19"/>
      <w:szCs w:val="24"/>
      <w:lang w:val="nl-NL" w:eastAsia="nl-NL"/>
    </w:rPr>
  </w:style>
  <w:style w:type="character" w:styleId="Hyperlink">
    <w:name w:val="Hyperlink"/>
    <w:basedOn w:val="Standaardalinea-lettertype"/>
    <w:rsid w:val="00C425ED"/>
    <w:rPr>
      <w:color w:val="0563C1" w:themeColor="hyperlink"/>
      <w:u w:val="single"/>
    </w:rPr>
  </w:style>
  <w:style w:type="character" w:styleId="Onopgelostemelding">
    <w:name w:val="Unresolved Mention"/>
    <w:basedOn w:val="Standaardalinea-lettertype"/>
    <w:uiPriority w:val="99"/>
    <w:semiHidden/>
    <w:unhideWhenUsed/>
    <w:rsid w:val="00C425ED"/>
    <w:rPr>
      <w:color w:val="605E5C"/>
      <w:shd w:val="clear" w:color="auto" w:fill="E1DFDD"/>
    </w:rPr>
  </w:style>
  <w:style w:type="paragraph" w:styleId="Revisie">
    <w:name w:val="Revision"/>
    <w:hidden/>
    <w:uiPriority w:val="99"/>
    <w:semiHidden/>
    <w:rsid w:val="00BC0DC8"/>
    <w:rPr>
      <w:rFonts w:ascii="Arial" w:hAnsi="Arial"/>
      <w:sz w:val="19"/>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46714">
      <w:bodyDiv w:val="1"/>
      <w:marLeft w:val="0"/>
      <w:marRight w:val="0"/>
      <w:marTop w:val="0"/>
      <w:marBottom w:val="0"/>
      <w:divBdr>
        <w:top w:val="none" w:sz="0" w:space="0" w:color="auto"/>
        <w:left w:val="none" w:sz="0" w:space="0" w:color="auto"/>
        <w:bottom w:val="none" w:sz="0" w:space="0" w:color="auto"/>
        <w:right w:val="none" w:sz="0" w:space="0" w:color="auto"/>
      </w:divBdr>
      <w:divsChild>
        <w:div w:id="1763642856">
          <w:marLeft w:val="0"/>
          <w:marRight w:val="0"/>
          <w:marTop w:val="0"/>
          <w:marBottom w:val="0"/>
          <w:divBdr>
            <w:top w:val="none" w:sz="0" w:space="0" w:color="auto"/>
            <w:left w:val="none" w:sz="0" w:space="0" w:color="auto"/>
            <w:bottom w:val="none" w:sz="0" w:space="0" w:color="auto"/>
            <w:right w:val="none" w:sz="0" w:space="0" w:color="auto"/>
          </w:divBdr>
        </w:div>
      </w:divsChild>
    </w:div>
    <w:div w:id="835462048">
      <w:bodyDiv w:val="1"/>
      <w:marLeft w:val="0"/>
      <w:marRight w:val="0"/>
      <w:marTop w:val="0"/>
      <w:marBottom w:val="0"/>
      <w:divBdr>
        <w:top w:val="none" w:sz="0" w:space="0" w:color="auto"/>
        <w:left w:val="none" w:sz="0" w:space="0" w:color="auto"/>
        <w:bottom w:val="none" w:sz="0" w:space="0" w:color="auto"/>
        <w:right w:val="none" w:sz="0" w:space="0" w:color="auto"/>
      </w:divBdr>
      <w:divsChild>
        <w:div w:id="1388143407">
          <w:marLeft w:val="0"/>
          <w:marRight w:val="210"/>
          <w:marTop w:val="0"/>
          <w:marBottom w:val="375"/>
          <w:divBdr>
            <w:top w:val="none" w:sz="0" w:space="0" w:color="auto"/>
            <w:left w:val="none" w:sz="0" w:space="0" w:color="auto"/>
            <w:bottom w:val="none" w:sz="0" w:space="0" w:color="auto"/>
            <w:right w:val="none" w:sz="0" w:space="0" w:color="auto"/>
          </w:divBdr>
          <w:divsChild>
            <w:div w:id="7215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74894">
      <w:bodyDiv w:val="1"/>
      <w:marLeft w:val="0"/>
      <w:marRight w:val="0"/>
      <w:marTop w:val="0"/>
      <w:marBottom w:val="225"/>
      <w:divBdr>
        <w:top w:val="none" w:sz="0" w:space="0" w:color="auto"/>
        <w:left w:val="none" w:sz="0" w:space="0" w:color="auto"/>
        <w:bottom w:val="none" w:sz="0" w:space="0" w:color="auto"/>
        <w:right w:val="none" w:sz="0" w:space="0" w:color="auto"/>
      </w:divBdr>
      <w:divsChild>
        <w:div w:id="685600393">
          <w:marLeft w:val="750"/>
          <w:marRight w:val="0"/>
          <w:marTop w:val="0"/>
          <w:marBottom w:val="0"/>
          <w:divBdr>
            <w:top w:val="none" w:sz="0" w:space="0" w:color="auto"/>
            <w:left w:val="none" w:sz="0" w:space="0" w:color="auto"/>
            <w:bottom w:val="none" w:sz="0" w:space="0" w:color="auto"/>
            <w:right w:val="none" w:sz="0" w:space="0" w:color="auto"/>
          </w:divBdr>
          <w:divsChild>
            <w:div w:id="1273974093">
              <w:marLeft w:val="0"/>
              <w:marRight w:val="-100"/>
              <w:marTop w:val="0"/>
              <w:marBottom w:val="0"/>
              <w:divBdr>
                <w:top w:val="none" w:sz="0" w:space="0" w:color="auto"/>
                <w:left w:val="none" w:sz="0" w:space="0" w:color="auto"/>
                <w:bottom w:val="none" w:sz="0" w:space="0" w:color="auto"/>
                <w:right w:val="none" w:sz="0" w:space="0" w:color="auto"/>
              </w:divBdr>
              <w:divsChild>
                <w:div w:id="679701300">
                  <w:marLeft w:val="0"/>
                  <w:marRight w:val="0"/>
                  <w:marTop w:val="0"/>
                  <w:marBottom w:val="0"/>
                  <w:divBdr>
                    <w:top w:val="none" w:sz="0" w:space="0" w:color="auto"/>
                    <w:left w:val="none" w:sz="0" w:space="0" w:color="auto"/>
                    <w:bottom w:val="none" w:sz="0" w:space="0" w:color="auto"/>
                    <w:right w:val="none" w:sz="0" w:space="0" w:color="auto"/>
                  </w:divBdr>
                  <w:divsChild>
                    <w:div w:id="1501389482">
                      <w:marLeft w:val="0"/>
                      <w:marRight w:val="0"/>
                      <w:marTop w:val="0"/>
                      <w:marBottom w:val="0"/>
                      <w:divBdr>
                        <w:top w:val="single" w:sz="6" w:space="6" w:color="DAE5B9"/>
                        <w:left w:val="single" w:sz="6" w:space="6" w:color="DAE5B9"/>
                        <w:bottom w:val="single" w:sz="6" w:space="6" w:color="DAE5B9"/>
                        <w:right w:val="single" w:sz="6" w:space="6" w:color="DAE5B9"/>
                      </w:divBdr>
                      <w:divsChild>
                        <w:div w:id="1517839689">
                          <w:marLeft w:val="0"/>
                          <w:marRight w:val="0"/>
                          <w:marTop w:val="0"/>
                          <w:marBottom w:val="0"/>
                          <w:divBdr>
                            <w:top w:val="none" w:sz="0" w:space="0" w:color="auto"/>
                            <w:left w:val="none" w:sz="0" w:space="0" w:color="auto"/>
                            <w:bottom w:val="none" w:sz="0" w:space="0" w:color="auto"/>
                            <w:right w:val="none" w:sz="0" w:space="0" w:color="auto"/>
                          </w:divBdr>
                          <w:divsChild>
                            <w:div w:id="141782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25676F-FA8D-4E22-9109-4CA6F884C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14</Pages>
  <Words>3335</Words>
  <Characters>18344</Characters>
  <Application>Microsoft Office Word</Application>
  <DocSecurity>0</DocSecurity>
  <Lines>152</Lines>
  <Paragraphs>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1</vt:lpstr>
      <vt:lpstr>1</vt:lpstr>
    </vt:vector>
  </TitlesOfParts>
  <Company>Royal Wessanen nv</Company>
  <LinksUpToDate>false</LinksUpToDate>
  <CharactersWithSpaces>21636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k.vos</dc:creator>
  <cp:keywords/>
  <cp:lastModifiedBy>Rob Blokvoord</cp:lastModifiedBy>
  <cp:revision>4</cp:revision>
  <cp:lastPrinted>2011-04-14T17:28:00Z</cp:lastPrinted>
  <dcterms:created xsi:type="dcterms:W3CDTF">2023-05-22T16:34:00Z</dcterms:created>
  <dcterms:modified xsi:type="dcterms:W3CDTF">2023-05-22T17:39:00Z</dcterms:modified>
</cp:coreProperties>
</file>